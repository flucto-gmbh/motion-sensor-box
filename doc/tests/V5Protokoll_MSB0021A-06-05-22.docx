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86999B" w14:textId="1FB1354D" w:rsidR="009C7882" w:rsidRPr="002430A4" w:rsidRDefault="009C7882" w:rsidP="002430A4">
      <w:pPr>
        <w:pStyle w:val="Titel"/>
        <w:rPr>
          <w:rFonts w:ascii="Times New Roman" w:hAnsi="Times New Roman" w:cs="Times New Roman"/>
        </w:rPr>
      </w:pPr>
      <w:bookmarkStart w:id="0" w:name="_Toc90551335"/>
      <w:r w:rsidRPr="002430A4">
        <w:rPr>
          <w:rFonts w:ascii="Times New Roman" w:hAnsi="Times New Roman" w:cs="Times New Roman"/>
        </w:rPr>
        <w:t xml:space="preserve">Messprotokoll – Neigungswinkel Motion Sensor Box </w:t>
      </w:r>
    </w:p>
    <w:p w14:paraId="5D6285BF" w14:textId="18B9C45E" w:rsidR="009C7882" w:rsidRDefault="009C7882" w:rsidP="009C7882">
      <w:pPr>
        <w:pStyle w:val="FormatvorlageUntertitelFettLinks0cmVor54pt"/>
        <w:jc w:val="both"/>
        <w:rPr>
          <w:rFonts w:ascii="Times New Roman" w:hAnsi="Times New Roman"/>
          <w:b w:val="0"/>
        </w:rPr>
      </w:pPr>
    </w:p>
    <w:p w14:paraId="29AF1022" w14:textId="3C0AB4DB" w:rsidR="002D3014" w:rsidRDefault="002D3014" w:rsidP="009C7882">
      <w:pPr>
        <w:pStyle w:val="FormatvorlageUntertitelFettLinks0cmVor54pt"/>
        <w:jc w:val="both"/>
        <w:rPr>
          <w:rFonts w:ascii="Times New Roman" w:hAnsi="Times New Roman"/>
          <w:b w:val="0"/>
        </w:rPr>
      </w:pPr>
    </w:p>
    <w:p w14:paraId="01C8FA7F" w14:textId="163E91D0" w:rsidR="002D3014" w:rsidRDefault="002D3014" w:rsidP="009C7882">
      <w:pPr>
        <w:pStyle w:val="FormatvorlageUntertitelFettLinks0cmVor54pt"/>
        <w:jc w:val="both"/>
        <w:rPr>
          <w:rFonts w:ascii="Times New Roman" w:hAnsi="Times New Roman"/>
          <w:b w:val="0"/>
        </w:rPr>
      </w:pPr>
    </w:p>
    <w:p w14:paraId="796C8A77" w14:textId="77777777" w:rsidR="002D3014" w:rsidRPr="002430A4" w:rsidRDefault="002D3014" w:rsidP="009C7882">
      <w:pPr>
        <w:pStyle w:val="FormatvorlageUntertitelFettLinks0cmVor54pt"/>
        <w:jc w:val="both"/>
        <w:rPr>
          <w:rFonts w:ascii="Times New Roman" w:hAnsi="Times New Roman"/>
          <w:b w:val="0"/>
        </w:rPr>
      </w:pPr>
    </w:p>
    <w:p w14:paraId="74546E86" w14:textId="1DC85812" w:rsidR="009C7882" w:rsidRPr="002430A4" w:rsidRDefault="0091688C" w:rsidP="00032770">
      <w:pPr>
        <w:pStyle w:val="FormatvorlageUntertitelFettLinks0cmVor54pt"/>
        <w:rPr>
          <w:rFonts w:ascii="Times New Roman" w:hAnsi="Times New Roman"/>
        </w:rPr>
      </w:pPr>
      <w:r>
        <w:rPr>
          <w:rFonts w:ascii="Times New Roman" w:hAnsi="Times New Roman"/>
          <w:noProof/>
        </w:rPr>
        <w:drawing>
          <wp:inline distT="0" distB="0" distL="0" distR="0" wp14:anchorId="179AECF9" wp14:editId="006C7DD5">
            <wp:extent cx="2286000" cy="18916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1891665"/>
                    </a:xfrm>
                    <a:prstGeom prst="rect">
                      <a:avLst/>
                    </a:prstGeom>
                    <a:noFill/>
                    <a:ln>
                      <a:noFill/>
                    </a:ln>
                  </pic:spPr>
                </pic:pic>
              </a:graphicData>
            </a:graphic>
          </wp:inline>
        </w:drawing>
      </w:r>
    </w:p>
    <w:p w14:paraId="27EA134E" w14:textId="77777777" w:rsidR="009C7882" w:rsidRPr="002430A4" w:rsidRDefault="009C7882" w:rsidP="00032770">
      <w:pPr>
        <w:pStyle w:val="Untertitel"/>
        <w:tabs>
          <w:tab w:val="left" w:pos="3969"/>
        </w:tabs>
        <w:ind w:left="142"/>
        <w:jc w:val="left"/>
        <w:rPr>
          <w:rFonts w:ascii="Times New Roman" w:hAnsi="Times New Roman"/>
          <w:sz w:val="24"/>
          <w:szCs w:val="24"/>
        </w:rPr>
      </w:pPr>
    </w:p>
    <w:p w14:paraId="4DB71744" w14:textId="77777777" w:rsidR="002D3014" w:rsidRDefault="00032770" w:rsidP="009C7882">
      <w:pPr>
        <w:pStyle w:val="Untertitel"/>
        <w:tabs>
          <w:tab w:val="left" w:pos="3969"/>
        </w:tabs>
        <w:ind w:left="142"/>
        <w:jc w:val="left"/>
        <w:rPr>
          <w:rFonts w:ascii="Times New Roman" w:hAnsi="Times New Roman"/>
        </w:rPr>
      </w:pPr>
      <w:r w:rsidRPr="002430A4">
        <w:rPr>
          <w:rFonts w:ascii="Times New Roman" w:hAnsi="Times New Roman"/>
        </w:rPr>
        <w:br/>
      </w:r>
    </w:p>
    <w:p w14:paraId="3693245C" w14:textId="77777777" w:rsidR="002D3014" w:rsidRDefault="002D3014" w:rsidP="009C7882">
      <w:pPr>
        <w:pStyle w:val="Untertitel"/>
        <w:tabs>
          <w:tab w:val="left" w:pos="3969"/>
        </w:tabs>
        <w:ind w:left="142"/>
        <w:jc w:val="left"/>
        <w:rPr>
          <w:rFonts w:ascii="Times New Roman" w:hAnsi="Times New Roman"/>
        </w:rPr>
      </w:pPr>
    </w:p>
    <w:p w14:paraId="1D62B9B2" w14:textId="2AF64546" w:rsidR="00032770" w:rsidRDefault="009C7882" w:rsidP="002D3014">
      <w:pPr>
        <w:pStyle w:val="Untertitel"/>
        <w:tabs>
          <w:tab w:val="left" w:pos="3969"/>
        </w:tabs>
        <w:ind w:left="142"/>
        <w:jc w:val="left"/>
        <w:rPr>
          <w:rFonts w:ascii="Times New Roman" w:hAnsi="Times New Roman"/>
        </w:rPr>
      </w:pPr>
      <w:r w:rsidRPr="002430A4">
        <w:rPr>
          <w:rFonts w:ascii="Times New Roman" w:hAnsi="Times New Roman"/>
        </w:rPr>
        <w:t>Malte Frieling, Universität Bremen</w:t>
      </w:r>
      <w:r w:rsidR="00032770" w:rsidRPr="002430A4">
        <w:rPr>
          <w:rFonts w:ascii="Times New Roman" w:hAnsi="Times New Roman"/>
        </w:rPr>
        <w:br/>
      </w:r>
      <w:proofErr w:type="spellStart"/>
      <w:r w:rsidR="00032770" w:rsidRPr="002430A4">
        <w:rPr>
          <w:rFonts w:ascii="Times New Roman" w:hAnsi="Times New Roman"/>
        </w:rPr>
        <w:t>Bremen</w:t>
      </w:r>
      <w:proofErr w:type="spellEnd"/>
      <w:r w:rsidR="00032770" w:rsidRPr="002430A4">
        <w:rPr>
          <w:rFonts w:ascii="Times New Roman" w:hAnsi="Times New Roman"/>
        </w:rPr>
        <w:t xml:space="preserve">, </w:t>
      </w:r>
      <w:r w:rsidR="007F11F3">
        <w:rPr>
          <w:rFonts w:ascii="Times New Roman" w:hAnsi="Times New Roman"/>
        </w:rPr>
        <w:t>Mai</w:t>
      </w:r>
      <w:r w:rsidRPr="002430A4">
        <w:rPr>
          <w:rFonts w:ascii="Times New Roman" w:hAnsi="Times New Roman"/>
        </w:rPr>
        <w:t xml:space="preserve"> 2022</w:t>
      </w:r>
    </w:p>
    <w:sdt>
      <w:sdtPr>
        <w:rPr>
          <w:rFonts w:ascii="Times New Roman" w:eastAsia="Times New Roman" w:hAnsi="Times New Roman" w:cs="Times New Roman"/>
          <w:color w:val="auto"/>
          <w:sz w:val="24"/>
          <w:szCs w:val="20"/>
        </w:rPr>
        <w:id w:val="681248496"/>
        <w:docPartObj>
          <w:docPartGallery w:val="Table of Contents"/>
          <w:docPartUnique/>
        </w:docPartObj>
      </w:sdtPr>
      <w:sdtEndPr>
        <w:rPr>
          <w:b/>
          <w:bCs/>
        </w:rPr>
      </w:sdtEndPr>
      <w:sdtContent>
        <w:p w14:paraId="58A15DE4" w14:textId="0BD23BC3" w:rsidR="00016E0A" w:rsidRPr="004418F6" w:rsidRDefault="00016E0A" w:rsidP="004418F6">
          <w:pPr>
            <w:pStyle w:val="Inhaltsverzeichnisberschrift"/>
            <w:ind w:firstLine="142"/>
            <w:rPr>
              <w:rStyle w:val="berschrift1Zchn"/>
              <w:rFonts w:eastAsiaTheme="majorEastAsia"/>
              <w:color w:val="auto"/>
            </w:rPr>
          </w:pPr>
          <w:r w:rsidRPr="004418F6">
            <w:rPr>
              <w:rStyle w:val="berschrift1Zchn"/>
              <w:rFonts w:eastAsiaTheme="majorEastAsia"/>
              <w:color w:val="auto"/>
            </w:rPr>
            <w:t>Inhaltsverzeichnis</w:t>
          </w:r>
        </w:p>
        <w:bookmarkStart w:id="1" w:name="_GoBack"/>
        <w:bookmarkEnd w:id="1"/>
        <w:p w14:paraId="441E0AF0" w14:textId="62FBDA39" w:rsidR="004F1AC7" w:rsidRDefault="00016E0A">
          <w:pPr>
            <w:pStyle w:val="Verzeichnis1"/>
            <w:tabs>
              <w:tab w:val="left" w:pos="440"/>
              <w:tab w:val="right" w:leader="dot" w:pos="90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04198209" w:history="1">
            <w:r w:rsidR="004F1AC7" w:rsidRPr="00025095">
              <w:rPr>
                <w:rStyle w:val="Hyperlink"/>
                <w:noProof/>
              </w:rPr>
              <w:t>1</w:t>
            </w:r>
            <w:r w:rsidR="004F1AC7">
              <w:rPr>
                <w:rFonts w:asciiTheme="minorHAnsi" w:eastAsiaTheme="minorEastAsia" w:hAnsiTheme="minorHAnsi" w:cstheme="minorBidi"/>
                <w:noProof/>
                <w:sz w:val="22"/>
                <w:szCs w:val="22"/>
              </w:rPr>
              <w:tab/>
            </w:r>
            <w:r w:rsidR="004F1AC7" w:rsidRPr="00025095">
              <w:rPr>
                <w:rStyle w:val="Hyperlink"/>
                <w:noProof/>
              </w:rPr>
              <w:t>Versuchsziel</w:t>
            </w:r>
            <w:r w:rsidR="004F1AC7">
              <w:rPr>
                <w:noProof/>
                <w:webHidden/>
              </w:rPr>
              <w:tab/>
            </w:r>
            <w:r w:rsidR="004F1AC7">
              <w:rPr>
                <w:noProof/>
                <w:webHidden/>
              </w:rPr>
              <w:fldChar w:fldCharType="begin"/>
            </w:r>
            <w:r w:rsidR="004F1AC7">
              <w:rPr>
                <w:noProof/>
                <w:webHidden/>
              </w:rPr>
              <w:instrText xml:space="preserve"> PAGEREF _Toc104198209 \h </w:instrText>
            </w:r>
            <w:r w:rsidR="004F1AC7">
              <w:rPr>
                <w:noProof/>
                <w:webHidden/>
              </w:rPr>
            </w:r>
            <w:r w:rsidR="004F1AC7">
              <w:rPr>
                <w:noProof/>
                <w:webHidden/>
              </w:rPr>
              <w:fldChar w:fldCharType="separate"/>
            </w:r>
            <w:r w:rsidR="004F1AC7">
              <w:rPr>
                <w:noProof/>
                <w:webHidden/>
              </w:rPr>
              <w:t>2</w:t>
            </w:r>
            <w:r w:rsidR="004F1AC7">
              <w:rPr>
                <w:noProof/>
                <w:webHidden/>
              </w:rPr>
              <w:fldChar w:fldCharType="end"/>
            </w:r>
          </w:hyperlink>
        </w:p>
        <w:p w14:paraId="4F966803" w14:textId="5C4278F6" w:rsidR="004F1AC7" w:rsidRDefault="004F1AC7">
          <w:pPr>
            <w:pStyle w:val="Verzeichnis1"/>
            <w:tabs>
              <w:tab w:val="left" w:pos="440"/>
              <w:tab w:val="right" w:leader="dot" w:pos="9062"/>
            </w:tabs>
            <w:rPr>
              <w:rFonts w:asciiTheme="minorHAnsi" w:eastAsiaTheme="minorEastAsia" w:hAnsiTheme="minorHAnsi" w:cstheme="minorBidi"/>
              <w:noProof/>
              <w:sz w:val="22"/>
              <w:szCs w:val="22"/>
            </w:rPr>
          </w:pPr>
          <w:hyperlink w:anchor="_Toc104198210" w:history="1">
            <w:r w:rsidRPr="00025095">
              <w:rPr>
                <w:rStyle w:val="Hyperlink"/>
                <w:noProof/>
              </w:rPr>
              <w:t>2</w:t>
            </w:r>
            <w:r>
              <w:rPr>
                <w:rFonts w:asciiTheme="minorHAnsi" w:eastAsiaTheme="minorEastAsia" w:hAnsiTheme="minorHAnsi" w:cstheme="minorBidi"/>
                <w:noProof/>
                <w:sz w:val="22"/>
                <w:szCs w:val="22"/>
              </w:rPr>
              <w:tab/>
            </w:r>
            <w:r w:rsidRPr="00025095">
              <w:rPr>
                <w:rStyle w:val="Hyperlink"/>
                <w:noProof/>
              </w:rPr>
              <w:t>Versuchsaufbau Neigungswinkel</w:t>
            </w:r>
            <w:r>
              <w:rPr>
                <w:noProof/>
                <w:webHidden/>
              </w:rPr>
              <w:tab/>
            </w:r>
            <w:r>
              <w:rPr>
                <w:noProof/>
                <w:webHidden/>
              </w:rPr>
              <w:fldChar w:fldCharType="begin"/>
            </w:r>
            <w:r>
              <w:rPr>
                <w:noProof/>
                <w:webHidden/>
              </w:rPr>
              <w:instrText xml:space="preserve"> PAGEREF _Toc104198210 \h </w:instrText>
            </w:r>
            <w:r>
              <w:rPr>
                <w:noProof/>
                <w:webHidden/>
              </w:rPr>
            </w:r>
            <w:r>
              <w:rPr>
                <w:noProof/>
                <w:webHidden/>
              </w:rPr>
              <w:fldChar w:fldCharType="separate"/>
            </w:r>
            <w:r>
              <w:rPr>
                <w:noProof/>
                <w:webHidden/>
              </w:rPr>
              <w:t>2</w:t>
            </w:r>
            <w:r>
              <w:rPr>
                <w:noProof/>
                <w:webHidden/>
              </w:rPr>
              <w:fldChar w:fldCharType="end"/>
            </w:r>
          </w:hyperlink>
        </w:p>
        <w:p w14:paraId="58211839" w14:textId="293CCE16" w:rsidR="004F1AC7" w:rsidRDefault="004F1AC7">
          <w:pPr>
            <w:pStyle w:val="Verzeichnis1"/>
            <w:tabs>
              <w:tab w:val="left" w:pos="440"/>
              <w:tab w:val="right" w:leader="dot" w:pos="9062"/>
            </w:tabs>
            <w:rPr>
              <w:rFonts w:asciiTheme="minorHAnsi" w:eastAsiaTheme="minorEastAsia" w:hAnsiTheme="minorHAnsi" w:cstheme="minorBidi"/>
              <w:noProof/>
              <w:sz w:val="22"/>
              <w:szCs w:val="22"/>
            </w:rPr>
          </w:pPr>
          <w:hyperlink w:anchor="_Toc104198211" w:history="1">
            <w:r w:rsidRPr="00025095">
              <w:rPr>
                <w:rStyle w:val="Hyperlink"/>
                <w:noProof/>
              </w:rPr>
              <w:t>3</w:t>
            </w:r>
            <w:r>
              <w:rPr>
                <w:rFonts w:asciiTheme="minorHAnsi" w:eastAsiaTheme="minorEastAsia" w:hAnsiTheme="minorHAnsi" w:cstheme="minorBidi"/>
                <w:noProof/>
                <w:sz w:val="22"/>
                <w:szCs w:val="22"/>
              </w:rPr>
              <w:tab/>
            </w:r>
            <w:r w:rsidRPr="00025095">
              <w:rPr>
                <w:rStyle w:val="Hyperlink"/>
                <w:noProof/>
              </w:rPr>
              <w:t>Messergebnisse Neigungswinkel</w:t>
            </w:r>
            <w:r>
              <w:rPr>
                <w:noProof/>
                <w:webHidden/>
              </w:rPr>
              <w:tab/>
            </w:r>
            <w:r>
              <w:rPr>
                <w:noProof/>
                <w:webHidden/>
              </w:rPr>
              <w:fldChar w:fldCharType="begin"/>
            </w:r>
            <w:r>
              <w:rPr>
                <w:noProof/>
                <w:webHidden/>
              </w:rPr>
              <w:instrText xml:space="preserve"> PAGEREF _Toc104198211 \h </w:instrText>
            </w:r>
            <w:r>
              <w:rPr>
                <w:noProof/>
                <w:webHidden/>
              </w:rPr>
            </w:r>
            <w:r>
              <w:rPr>
                <w:noProof/>
                <w:webHidden/>
              </w:rPr>
              <w:fldChar w:fldCharType="separate"/>
            </w:r>
            <w:r>
              <w:rPr>
                <w:noProof/>
                <w:webHidden/>
              </w:rPr>
              <w:t>4</w:t>
            </w:r>
            <w:r>
              <w:rPr>
                <w:noProof/>
                <w:webHidden/>
              </w:rPr>
              <w:fldChar w:fldCharType="end"/>
            </w:r>
          </w:hyperlink>
        </w:p>
        <w:p w14:paraId="08AB3A72" w14:textId="52420C03" w:rsidR="004F1AC7" w:rsidRDefault="004F1AC7">
          <w:pPr>
            <w:pStyle w:val="Verzeichnis2"/>
            <w:tabs>
              <w:tab w:val="left" w:pos="880"/>
              <w:tab w:val="right" w:leader="dot" w:pos="9062"/>
            </w:tabs>
            <w:rPr>
              <w:rFonts w:asciiTheme="minorHAnsi" w:eastAsiaTheme="minorEastAsia" w:hAnsiTheme="minorHAnsi" w:cstheme="minorBidi"/>
              <w:noProof/>
              <w:sz w:val="22"/>
              <w:szCs w:val="22"/>
            </w:rPr>
          </w:pPr>
          <w:hyperlink w:anchor="_Toc104198212" w:history="1">
            <w:r w:rsidRPr="00025095">
              <w:rPr>
                <w:rStyle w:val="Hyperlink"/>
                <w:noProof/>
              </w:rPr>
              <w:t>3.1</w:t>
            </w:r>
            <w:r>
              <w:rPr>
                <w:rFonts w:asciiTheme="minorHAnsi" w:eastAsiaTheme="minorEastAsia" w:hAnsiTheme="minorHAnsi" w:cstheme="minorBidi"/>
                <w:noProof/>
                <w:sz w:val="22"/>
                <w:szCs w:val="22"/>
              </w:rPr>
              <w:tab/>
            </w:r>
            <w:r w:rsidRPr="00025095">
              <w:rPr>
                <w:rStyle w:val="Hyperlink"/>
                <w:noProof/>
              </w:rPr>
              <w:t>Messergebnisse Neigungsmessgerät</w:t>
            </w:r>
            <w:r>
              <w:rPr>
                <w:noProof/>
                <w:webHidden/>
              </w:rPr>
              <w:tab/>
            </w:r>
            <w:r>
              <w:rPr>
                <w:noProof/>
                <w:webHidden/>
              </w:rPr>
              <w:fldChar w:fldCharType="begin"/>
            </w:r>
            <w:r>
              <w:rPr>
                <w:noProof/>
                <w:webHidden/>
              </w:rPr>
              <w:instrText xml:space="preserve"> PAGEREF _Toc104198212 \h </w:instrText>
            </w:r>
            <w:r>
              <w:rPr>
                <w:noProof/>
                <w:webHidden/>
              </w:rPr>
            </w:r>
            <w:r>
              <w:rPr>
                <w:noProof/>
                <w:webHidden/>
              </w:rPr>
              <w:fldChar w:fldCharType="separate"/>
            </w:r>
            <w:r>
              <w:rPr>
                <w:noProof/>
                <w:webHidden/>
              </w:rPr>
              <w:t>4</w:t>
            </w:r>
            <w:r>
              <w:rPr>
                <w:noProof/>
                <w:webHidden/>
              </w:rPr>
              <w:fldChar w:fldCharType="end"/>
            </w:r>
          </w:hyperlink>
        </w:p>
        <w:p w14:paraId="2BEDE4EF" w14:textId="1AB7146C" w:rsidR="004F1AC7" w:rsidRDefault="004F1AC7">
          <w:pPr>
            <w:pStyle w:val="Verzeichnis2"/>
            <w:tabs>
              <w:tab w:val="left" w:pos="880"/>
              <w:tab w:val="right" w:leader="dot" w:pos="9062"/>
            </w:tabs>
            <w:rPr>
              <w:rFonts w:asciiTheme="minorHAnsi" w:eastAsiaTheme="minorEastAsia" w:hAnsiTheme="minorHAnsi" w:cstheme="minorBidi"/>
              <w:noProof/>
              <w:sz w:val="22"/>
              <w:szCs w:val="22"/>
            </w:rPr>
          </w:pPr>
          <w:hyperlink w:anchor="_Toc104198213" w:history="1">
            <w:r w:rsidRPr="00025095">
              <w:rPr>
                <w:rStyle w:val="Hyperlink"/>
                <w:noProof/>
              </w:rPr>
              <w:t>3.2</w:t>
            </w:r>
            <w:r>
              <w:rPr>
                <w:rFonts w:asciiTheme="minorHAnsi" w:eastAsiaTheme="minorEastAsia" w:hAnsiTheme="minorHAnsi" w:cstheme="minorBidi"/>
                <w:noProof/>
                <w:sz w:val="22"/>
                <w:szCs w:val="22"/>
              </w:rPr>
              <w:tab/>
            </w:r>
            <w:r w:rsidRPr="00025095">
              <w:rPr>
                <w:rStyle w:val="Hyperlink"/>
                <w:noProof/>
              </w:rPr>
              <w:t>Messergebnisse Motion Sensor Box</w:t>
            </w:r>
            <w:r>
              <w:rPr>
                <w:noProof/>
                <w:webHidden/>
              </w:rPr>
              <w:tab/>
            </w:r>
            <w:r>
              <w:rPr>
                <w:noProof/>
                <w:webHidden/>
              </w:rPr>
              <w:fldChar w:fldCharType="begin"/>
            </w:r>
            <w:r>
              <w:rPr>
                <w:noProof/>
                <w:webHidden/>
              </w:rPr>
              <w:instrText xml:space="preserve"> PAGEREF _Toc104198213 \h </w:instrText>
            </w:r>
            <w:r>
              <w:rPr>
                <w:noProof/>
                <w:webHidden/>
              </w:rPr>
            </w:r>
            <w:r>
              <w:rPr>
                <w:noProof/>
                <w:webHidden/>
              </w:rPr>
              <w:fldChar w:fldCharType="separate"/>
            </w:r>
            <w:r>
              <w:rPr>
                <w:noProof/>
                <w:webHidden/>
              </w:rPr>
              <w:t>5</w:t>
            </w:r>
            <w:r>
              <w:rPr>
                <w:noProof/>
                <w:webHidden/>
              </w:rPr>
              <w:fldChar w:fldCharType="end"/>
            </w:r>
          </w:hyperlink>
        </w:p>
        <w:p w14:paraId="60745D2B" w14:textId="3457A98C" w:rsidR="004F1AC7" w:rsidRDefault="004F1AC7">
          <w:pPr>
            <w:pStyle w:val="Verzeichnis2"/>
            <w:tabs>
              <w:tab w:val="left" w:pos="880"/>
              <w:tab w:val="right" w:leader="dot" w:pos="9062"/>
            </w:tabs>
            <w:rPr>
              <w:rFonts w:asciiTheme="minorHAnsi" w:eastAsiaTheme="minorEastAsia" w:hAnsiTheme="minorHAnsi" w:cstheme="minorBidi"/>
              <w:noProof/>
              <w:sz w:val="22"/>
              <w:szCs w:val="22"/>
            </w:rPr>
          </w:pPr>
          <w:hyperlink w:anchor="_Toc104198214" w:history="1">
            <w:r w:rsidRPr="00025095">
              <w:rPr>
                <w:rStyle w:val="Hyperlink"/>
                <w:noProof/>
              </w:rPr>
              <w:t>3.3</w:t>
            </w:r>
            <w:r>
              <w:rPr>
                <w:rFonts w:asciiTheme="minorHAnsi" w:eastAsiaTheme="minorEastAsia" w:hAnsiTheme="minorHAnsi" w:cstheme="minorBidi"/>
                <w:noProof/>
                <w:sz w:val="22"/>
                <w:szCs w:val="22"/>
              </w:rPr>
              <w:tab/>
            </w:r>
            <w:r w:rsidRPr="00025095">
              <w:rPr>
                <w:rStyle w:val="Hyperlink"/>
                <w:noProof/>
              </w:rPr>
              <w:t>Auswertung Neigungswinkel</w:t>
            </w:r>
            <w:r>
              <w:rPr>
                <w:noProof/>
                <w:webHidden/>
              </w:rPr>
              <w:tab/>
            </w:r>
            <w:r>
              <w:rPr>
                <w:noProof/>
                <w:webHidden/>
              </w:rPr>
              <w:fldChar w:fldCharType="begin"/>
            </w:r>
            <w:r>
              <w:rPr>
                <w:noProof/>
                <w:webHidden/>
              </w:rPr>
              <w:instrText xml:space="preserve"> PAGEREF _Toc104198214 \h </w:instrText>
            </w:r>
            <w:r>
              <w:rPr>
                <w:noProof/>
                <w:webHidden/>
              </w:rPr>
            </w:r>
            <w:r>
              <w:rPr>
                <w:noProof/>
                <w:webHidden/>
              </w:rPr>
              <w:fldChar w:fldCharType="separate"/>
            </w:r>
            <w:r>
              <w:rPr>
                <w:noProof/>
                <w:webHidden/>
              </w:rPr>
              <w:t>8</w:t>
            </w:r>
            <w:r>
              <w:rPr>
                <w:noProof/>
                <w:webHidden/>
              </w:rPr>
              <w:fldChar w:fldCharType="end"/>
            </w:r>
          </w:hyperlink>
        </w:p>
        <w:p w14:paraId="6B272B3C" w14:textId="5CA9BF5B" w:rsidR="004F1AC7" w:rsidRDefault="004F1AC7">
          <w:pPr>
            <w:pStyle w:val="Verzeichnis2"/>
            <w:tabs>
              <w:tab w:val="left" w:pos="880"/>
              <w:tab w:val="right" w:leader="dot" w:pos="9062"/>
            </w:tabs>
            <w:rPr>
              <w:rFonts w:asciiTheme="minorHAnsi" w:eastAsiaTheme="minorEastAsia" w:hAnsiTheme="minorHAnsi" w:cstheme="minorBidi"/>
              <w:noProof/>
              <w:sz w:val="22"/>
              <w:szCs w:val="22"/>
            </w:rPr>
          </w:pPr>
          <w:hyperlink w:anchor="_Toc104198215" w:history="1">
            <w:r w:rsidRPr="00025095">
              <w:rPr>
                <w:rStyle w:val="Hyperlink"/>
                <w:noProof/>
              </w:rPr>
              <w:t>3.4</w:t>
            </w:r>
            <w:r>
              <w:rPr>
                <w:rFonts w:asciiTheme="minorHAnsi" w:eastAsiaTheme="minorEastAsia" w:hAnsiTheme="minorHAnsi" w:cstheme="minorBidi"/>
                <w:noProof/>
                <w:sz w:val="22"/>
                <w:szCs w:val="22"/>
              </w:rPr>
              <w:tab/>
            </w:r>
            <w:r w:rsidRPr="00025095">
              <w:rPr>
                <w:rStyle w:val="Hyperlink"/>
                <w:noProof/>
              </w:rPr>
              <w:t>Fazit Neigungswinkel</w:t>
            </w:r>
            <w:r>
              <w:rPr>
                <w:noProof/>
                <w:webHidden/>
              </w:rPr>
              <w:tab/>
            </w:r>
            <w:r>
              <w:rPr>
                <w:noProof/>
                <w:webHidden/>
              </w:rPr>
              <w:fldChar w:fldCharType="begin"/>
            </w:r>
            <w:r>
              <w:rPr>
                <w:noProof/>
                <w:webHidden/>
              </w:rPr>
              <w:instrText xml:space="preserve"> PAGEREF _Toc104198215 \h </w:instrText>
            </w:r>
            <w:r>
              <w:rPr>
                <w:noProof/>
                <w:webHidden/>
              </w:rPr>
            </w:r>
            <w:r>
              <w:rPr>
                <w:noProof/>
                <w:webHidden/>
              </w:rPr>
              <w:fldChar w:fldCharType="separate"/>
            </w:r>
            <w:r>
              <w:rPr>
                <w:noProof/>
                <w:webHidden/>
              </w:rPr>
              <w:t>10</w:t>
            </w:r>
            <w:r>
              <w:rPr>
                <w:noProof/>
                <w:webHidden/>
              </w:rPr>
              <w:fldChar w:fldCharType="end"/>
            </w:r>
          </w:hyperlink>
        </w:p>
        <w:p w14:paraId="58B29D39" w14:textId="29CFEDEE" w:rsidR="004F1AC7" w:rsidRDefault="004F1AC7">
          <w:pPr>
            <w:pStyle w:val="Verzeichnis1"/>
            <w:tabs>
              <w:tab w:val="left" w:pos="1320"/>
              <w:tab w:val="right" w:leader="dot" w:pos="9062"/>
            </w:tabs>
            <w:rPr>
              <w:rFonts w:asciiTheme="minorHAnsi" w:eastAsiaTheme="minorEastAsia" w:hAnsiTheme="minorHAnsi" w:cstheme="minorBidi"/>
              <w:noProof/>
              <w:sz w:val="22"/>
              <w:szCs w:val="22"/>
            </w:rPr>
          </w:pPr>
          <w:hyperlink w:anchor="_Toc104198216" w:history="1">
            <w:r w:rsidRPr="00025095">
              <w:rPr>
                <w:rStyle w:val="Hyperlink"/>
                <w:noProof/>
              </w:rPr>
              <w:t>Anhang A</w:t>
            </w:r>
            <w:r>
              <w:rPr>
                <w:rFonts w:asciiTheme="minorHAnsi" w:eastAsiaTheme="minorEastAsia" w:hAnsiTheme="minorHAnsi" w:cstheme="minorBidi"/>
                <w:noProof/>
                <w:sz w:val="22"/>
                <w:szCs w:val="22"/>
              </w:rPr>
              <w:tab/>
            </w:r>
            <w:r w:rsidRPr="00025095">
              <w:rPr>
                <w:rStyle w:val="Hyperlink"/>
                <w:noProof/>
              </w:rPr>
              <w:t>Vorversuche Wiederholgenauigkeit</w:t>
            </w:r>
            <w:r>
              <w:rPr>
                <w:noProof/>
                <w:webHidden/>
              </w:rPr>
              <w:tab/>
            </w:r>
            <w:r>
              <w:rPr>
                <w:noProof/>
                <w:webHidden/>
              </w:rPr>
              <w:fldChar w:fldCharType="begin"/>
            </w:r>
            <w:r>
              <w:rPr>
                <w:noProof/>
                <w:webHidden/>
              </w:rPr>
              <w:instrText xml:space="preserve"> PAGEREF _Toc104198216 \h </w:instrText>
            </w:r>
            <w:r>
              <w:rPr>
                <w:noProof/>
                <w:webHidden/>
              </w:rPr>
            </w:r>
            <w:r>
              <w:rPr>
                <w:noProof/>
                <w:webHidden/>
              </w:rPr>
              <w:fldChar w:fldCharType="separate"/>
            </w:r>
            <w:r>
              <w:rPr>
                <w:noProof/>
                <w:webHidden/>
              </w:rPr>
              <w:t>11</w:t>
            </w:r>
            <w:r>
              <w:rPr>
                <w:noProof/>
                <w:webHidden/>
              </w:rPr>
              <w:fldChar w:fldCharType="end"/>
            </w:r>
          </w:hyperlink>
        </w:p>
        <w:p w14:paraId="419BDEAD" w14:textId="2E95CE74" w:rsidR="00016E0A" w:rsidRDefault="00016E0A">
          <w:r>
            <w:rPr>
              <w:b/>
              <w:bCs/>
            </w:rPr>
            <w:fldChar w:fldCharType="end"/>
          </w:r>
        </w:p>
      </w:sdtContent>
    </w:sdt>
    <w:p w14:paraId="0D276C58" w14:textId="77777777" w:rsidR="00C919E1" w:rsidRPr="002430A4" w:rsidRDefault="00C919E1" w:rsidP="00C919E1">
      <w:pPr>
        <w:pStyle w:val="berschrift1"/>
        <w:pageBreakBefore w:val="0"/>
        <w:rPr>
          <w:rFonts w:ascii="Times New Roman" w:hAnsi="Times New Roman"/>
        </w:rPr>
      </w:pPr>
      <w:bookmarkStart w:id="2" w:name="_Toc104198209"/>
      <w:r w:rsidRPr="002430A4">
        <w:rPr>
          <w:rFonts w:ascii="Times New Roman" w:hAnsi="Times New Roman"/>
        </w:rPr>
        <w:t>Versuchsziel</w:t>
      </w:r>
      <w:bookmarkEnd w:id="0"/>
      <w:bookmarkEnd w:id="2"/>
    </w:p>
    <w:p w14:paraId="3C7410FC" w14:textId="605C2B5C" w:rsidR="00C919E1" w:rsidRPr="002430A4" w:rsidRDefault="00460F04" w:rsidP="00C919E1">
      <w:r>
        <w:t>Durch den Versuch</w:t>
      </w:r>
      <w:r w:rsidR="00C919E1" w:rsidRPr="002430A4">
        <w:t xml:space="preserve"> soll die Genauigkeit der Motion </w:t>
      </w:r>
      <w:r w:rsidR="0070331A" w:rsidRPr="002430A4">
        <w:t>Sensor Box</w:t>
      </w:r>
      <w:r w:rsidR="00932E89">
        <w:rPr>
          <w:rStyle w:val="Funotenzeichen"/>
        </w:rPr>
        <w:footnoteReference w:id="1"/>
      </w:r>
      <w:r w:rsidR="009934B7" w:rsidRPr="002430A4">
        <w:t xml:space="preserve"> (MSB)</w:t>
      </w:r>
      <w:r w:rsidR="000E6ABE" w:rsidRPr="000E6ABE">
        <w:t xml:space="preserve"> </w:t>
      </w:r>
      <w:del w:id="3" w:author="Andreas Haselsteiner" w:date="2022-05-12T13:40:00Z">
        <w:r w:rsidR="000E6ABE" w:rsidRPr="002430A4" w:rsidDel="008824BA">
          <w:delText>,</w:delText>
        </w:r>
      </w:del>
      <w:r w:rsidR="000E6ABE" w:rsidRPr="002430A4">
        <w:t xml:space="preserve"> die von der Universität Bremen und der </w:t>
      </w:r>
      <w:proofErr w:type="spellStart"/>
      <w:r w:rsidR="000E6ABE" w:rsidRPr="002430A4">
        <w:t>Flucto</w:t>
      </w:r>
      <w:proofErr w:type="spellEnd"/>
      <w:r w:rsidR="000E6ABE" w:rsidRPr="002430A4">
        <w:t xml:space="preserve"> GmbH entwickelt wurde,</w:t>
      </w:r>
      <w:r w:rsidR="000E6ABE" w:rsidRPr="000E6ABE">
        <w:t xml:space="preserve"> </w:t>
      </w:r>
      <w:r w:rsidR="000E6ABE" w:rsidRPr="002430A4">
        <w:t xml:space="preserve">bezüglich des Neigungswinkel </w:t>
      </w:r>
      <m:oMath>
        <m:r>
          <w:rPr>
            <w:rFonts w:ascii="Cambria Math" w:hAnsi="Cambria Math"/>
          </w:rPr>
          <m:t>α</m:t>
        </m:r>
      </m:oMath>
      <w:r w:rsidR="000E6ABE" w:rsidRPr="002430A4">
        <w:t xml:space="preserve"> bestimmt werden</w:t>
      </w:r>
      <w:r w:rsidR="00C919E1" w:rsidRPr="002430A4">
        <w:t>.</w:t>
      </w:r>
      <w:r w:rsidR="002D41AA" w:rsidRPr="002430A4">
        <w:t xml:space="preserve"> Zusätzlich werden Messungen zur Qualitätssicherung der MSB durchgeführt.</w:t>
      </w:r>
      <w:r w:rsidR="00C919E1" w:rsidRPr="002430A4">
        <w:t xml:space="preserve"> </w:t>
      </w:r>
    </w:p>
    <w:p w14:paraId="6DDA22F9" w14:textId="77777777" w:rsidR="002D41AA" w:rsidRPr="000F7C36" w:rsidRDefault="002D41AA" w:rsidP="002D41AA">
      <w:pPr>
        <w:keepNext/>
        <w:jc w:val="center"/>
        <w:rPr>
          <w:color w:val="000000" w:themeColor="text1"/>
        </w:rPr>
      </w:pPr>
      <w:r w:rsidRPr="000F7C36">
        <w:rPr>
          <w:noProof/>
          <w:color w:val="000000" w:themeColor="text1"/>
        </w:rPr>
        <w:drawing>
          <wp:inline distT="0" distB="0" distL="0" distR="0" wp14:anchorId="1C13B982" wp14:editId="456CBB4C">
            <wp:extent cx="3290698" cy="1260802"/>
            <wp:effectExtent l="0" t="0" r="508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19716" cy="1271920"/>
                    </a:xfrm>
                    <a:prstGeom prst="rect">
                      <a:avLst/>
                    </a:prstGeom>
                    <a:noFill/>
                  </pic:spPr>
                </pic:pic>
              </a:graphicData>
            </a:graphic>
          </wp:inline>
        </w:drawing>
      </w:r>
    </w:p>
    <w:p w14:paraId="647CA005" w14:textId="57B8DF4C" w:rsidR="002D41AA" w:rsidRPr="000F7C36" w:rsidRDefault="002D41AA" w:rsidP="002D41AA">
      <w:pPr>
        <w:pStyle w:val="Beschriftung"/>
        <w:jc w:val="center"/>
        <w:rPr>
          <w:b/>
          <w:i w:val="0"/>
          <w:noProof/>
          <w:color w:val="000000" w:themeColor="text1"/>
        </w:rPr>
      </w:pPr>
      <w:r w:rsidRPr="000F7C36">
        <w:rPr>
          <w:b/>
          <w:i w:val="0"/>
          <w:color w:val="000000" w:themeColor="text1"/>
        </w:rPr>
        <w:t xml:space="preserve">Bild </w:t>
      </w:r>
      <w:r w:rsidR="00BF22EE">
        <w:rPr>
          <w:b/>
          <w:i w:val="0"/>
          <w:color w:val="000000" w:themeColor="text1"/>
        </w:rPr>
        <w:fldChar w:fldCharType="begin"/>
      </w:r>
      <w:r w:rsidR="00BF22EE">
        <w:rPr>
          <w:b/>
          <w:i w:val="0"/>
          <w:color w:val="000000" w:themeColor="text1"/>
        </w:rPr>
        <w:instrText xml:space="preserve"> STYLEREF 1 \s </w:instrText>
      </w:r>
      <w:r w:rsidR="00BF22EE">
        <w:rPr>
          <w:b/>
          <w:i w:val="0"/>
          <w:color w:val="000000" w:themeColor="text1"/>
        </w:rPr>
        <w:fldChar w:fldCharType="separate"/>
      </w:r>
      <w:r w:rsidR="00BF22EE">
        <w:rPr>
          <w:b/>
          <w:i w:val="0"/>
          <w:noProof/>
          <w:color w:val="000000" w:themeColor="text1"/>
        </w:rPr>
        <w:t>1</w:t>
      </w:r>
      <w:r w:rsidR="00BF22EE">
        <w:rPr>
          <w:b/>
          <w:i w:val="0"/>
          <w:color w:val="000000" w:themeColor="text1"/>
        </w:rPr>
        <w:fldChar w:fldCharType="end"/>
      </w:r>
      <w:r w:rsidR="00BF22EE">
        <w:rPr>
          <w:b/>
          <w:i w:val="0"/>
          <w:color w:val="000000" w:themeColor="text1"/>
        </w:rPr>
        <w:t>.</w:t>
      </w:r>
      <w:r w:rsidR="00BF22EE">
        <w:rPr>
          <w:b/>
          <w:i w:val="0"/>
          <w:color w:val="000000" w:themeColor="text1"/>
        </w:rPr>
        <w:fldChar w:fldCharType="begin"/>
      </w:r>
      <w:r w:rsidR="00BF22EE">
        <w:rPr>
          <w:b/>
          <w:i w:val="0"/>
          <w:color w:val="000000" w:themeColor="text1"/>
        </w:rPr>
        <w:instrText xml:space="preserve"> SEQ Bild \* ARABIC \s 1 </w:instrText>
      </w:r>
      <w:r w:rsidR="00BF22EE">
        <w:rPr>
          <w:b/>
          <w:i w:val="0"/>
          <w:color w:val="000000" w:themeColor="text1"/>
        </w:rPr>
        <w:fldChar w:fldCharType="separate"/>
      </w:r>
      <w:r w:rsidR="00BF22EE">
        <w:rPr>
          <w:b/>
          <w:i w:val="0"/>
          <w:noProof/>
          <w:color w:val="000000" w:themeColor="text1"/>
        </w:rPr>
        <w:t>1</w:t>
      </w:r>
      <w:r w:rsidR="00BF22EE">
        <w:rPr>
          <w:b/>
          <w:i w:val="0"/>
          <w:color w:val="000000" w:themeColor="text1"/>
        </w:rPr>
        <w:fldChar w:fldCharType="end"/>
      </w:r>
      <w:r w:rsidRPr="000F7C36">
        <w:rPr>
          <w:b/>
          <w:i w:val="0"/>
          <w:noProof/>
          <w:color w:val="000000" w:themeColor="text1"/>
        </w:rPr>
        <w:t xml:space="preserve"> Messaufgabe</w:t>
      </w:r>
      <w:r w:rsidR="00AB01E9">
        <w:rPr>
          <w:b/>
          <w:i w:val="0"/>
          <w:noProof/>
          <w:color w:val="000000" w:themeColor="text1"/>
        </w:rPr>
        <w:t>.</w:t>
      </w:r>
    </w:p>
    <w:p w14:paraId="4BBC630C" w14:textId="569A44E8" w:rsidR="00C919E1" w:rsidRPr="002430A4" w:rsidRDefault="00C919E1" w:rsidP="00C919E1">
      <w:pPr>
        <w:pStyle w:val="berschrift1"/>
        <w:pageBreakBefore w:val="0"/>
        <w:rPr>
          <w:rFonts w:ascii="Times New Roman" w:hAnsi="Times New Roman"/>
        </w:rPr>
      </w:pPr>
      <w:bookmarkStart w:id="4" w:name="_Toc104198210"/>
      <w:r w:rsidRPr="002430A4">
        <w:rPr>
          <w:rFonts w:ascii="Times New Roman" w:hAnsi="Times New Roman"/>
        </w:rPr>
        <w:t>Versuchsaufbau</w:t>
      </w:r>
      <w:r w:rsidR="00D10EFC">
        <w:rPr>
          <w:rFonts w:ascii="Times New Roman" w:hAnsi="Times New Roman"/>
        </w:rPr>
        <w:t xml:space="preserve"> Neigungswinkel</w:t>
      </w:r>
      <w:bookmarkEnd w:id="4"/>
    </w:p>
    <w:p w14:paraId="3BD6C418" w14:textId="7153F0C3" w:rsidR="00665BD2" w:rsidRPr="002430A4" w:rsidRDefault="00C919E1" w:rsidP="00C919E1">
      <w:r w:rsidRPr="002430A4">
        <w:t xml:space="preserve">Um die </w:t>
      </w:r>
      <w:r w:rsidR="00DF509D" w:rsidRPr="002430A4">
        <w:t>Genauigkeit</w:t>
      </w:r>
      <w:r w:rsidR="002C3434" w:rsidRPr="002430A4">
        <w:t xml:space="preserve"> der Neigungsmessung</w:t>
      </w:r>
      <w:r w:rsidRPr="002430A4">
        <w:t xml:space="preserve"> der </w:t>
      </w:r>
      <w:r w:rsidR="009934B7" w:rsidRPr="002430A4">
        <w:t>MSB</w:t>
      </w:r>
      <w:r w:rsidRPr="002430A4">
        <w:t xml:space="preserve"> zu überprüfen</w:t>
      </w:r>
      <w:r w:rsidR="00665BD2" w:rsidRPr="002430A4">
        <w:t xml:space="preserve"> wird mithilfe eines </w:t>
      </w:r>
      <w:proofErr w:type="spellStart"/>
      <w:r w:rsidR="00665BD2" w:rsidRPr="002430A4">
        <w:t>robolink</w:t>
      </w:r>
      <w:proofErr w:type="spellEnd"/>
      <w:r w:rsidR="00665BD2" w:rsidRPr="002430A4">
        <w:t xml:space="preserve"> RL-D-50-A0103 Roboterarms der Fa. IGUS die MSB um einen Winkel</w:t>
      </w:r>
      <w:r w:rsidR="002D41AA" w:rsidRPr="002430A4">
        <w:t> </w:t>
      </w:r>
      <m:oMath>
        <m:r>
          <w:rPr>
            <w:rFonts w:ascii="Cambria Math" w:hAnsi="Cambria Math"/>
          </w:rPr>
          <m:t>α</m:t>
        </m:r>
      </m:oMath>
      <w:r w:rsidR="00665BD2" w:rsidRPr="002430A4">
        <w:t xml:space="preserve"> ausgelenkt. Der Winkel </w:t>
      </w:r>
      <m:oMath>
        <m:r>
          <w:rPr>
            <w:rFonts w:ascii="Cambria Math" w:hAnsi="Cambria Math"/>
          </w:rPr>
          <m:t>α</m:t>
        </m:r>
      </m:oMath>
      <w:r w:rsidR="00665BD2" w:rsidRPr="002430A4">
        <w:t xml:space="preserve"> wird mit der MSB und mit einem </w:t>
      </w:r>
      <w:proofErr w:type="spellStart"/>
      <w:r w:rsidR="00665BD2" w:rsidRPr="002430A4">
        <w:t>MasterLevel</w:t>
      </w:r>
      <w:proofErr w:type="spellEnd"/>
      <w:r w:rsidR="00665BD2" w:rsidRPr="002430A4">
        <w:t xml:space="preserve"> Box Pro Neigungsmessgerät der Fa. Laserliner (Genauigkeit: </w:t>
      </w:r>
      <m:oMath>
        <m:r>
          <w:rPr>
            <w:rFonts w:ascii="Cambria Math" w:hAnsi="Cambria Math"/>
          </w:rPr>
          <m:t>±0,05°</m:t>
        </m:r>
      </m:oMath>
      <w:r w:rsidR="00665BD2" w:rsidRPr="002430A4">
        <w:t xml:space="preserve"> bei 0° und 90°; </w:t>
      </w:r>
      <m:oMath>
        <m:r>
          <w:rPr>
            <w:rFonts w:ascii="Cambria Math" w:hAnsi="Cambria Math"/>
          </w:rPr>
          <m:t>±0,1°</m:t>
        </m:r>
      </m:oMath>
      <w:r w:rsidR="00665BD2" w:rsidRPr="002430A4">
        <w:t xml:space="preserve"> bei 1</w:t>
      </w:r>
      <w:r w:rsidR="000E6ABE">
        <w:t>° … 89°</w:t>
      </w:r>
      <w:r w:rsidR="003629AC">
        <w:t xml:space="preserve">; dabei entspricht 0° einer waagrechten Positionierung des Messgeräts und 90° einer </w:t>
      </w:r>
      <w:r w:rsidR="003E479A">
        <w:t>senkrechten</w:t>
      </w:r>
      <w:r w:rsidR="000E6ABE">
        <w:t>)</w:t>
      </w:r>
      <w:r w:rsidR="00665BD2" w:rsidRPr="002430A4">
        <w:t xml:space="preserve"> gemessen und </w:t>
      </w:r>
      <w:r w:rsidR="002D41AA" w:rsidRPr="002430A4">
        <w:t xml:space="preserve">anschließend </w:t>
      </w:r>
      <w:r w:rsidR="00665BD2" w:rsidRPr="002430A4">
        <w:t>verglichen.</w:t>
      </w:r>
    </w:p>
    <w:p w14:paraId="4C337C23" w14:textId="22A43D04" w:rsidR="00652F3E" w:rsidRDefault="00665BD2" w:rsidP="009934B7">
      <w:pPr>
        <w:rPr>
          <w:ins w:id="5" w:author="Andreas Haselsteiner" w:date="2022-05-12T14:20:00Z"/>
        </w:rPr>
      </w:pPr>
      <w:r w:rsidRPr="002430A4">
        <w:lastRenderedPageBreak/>
        <w:t>Für den</w:t>
      </w:r>
      <w:r w:rsidR="001A1DFB" w:rsidRPr="002430A4">
        <w:t xml:space="preserve"> Versuch wird die </w:t>
      </w:r>
      <w:r w:rsidR="009934B7" w:rsidRPr="002430A4">
        <w:t>MSB</w:t>
      </w:r>
      <w:r w:rsidR="001A1DFB" w:rsidRPr="002430A4">
        <w:t xml:space="preserve"> am Roboterarm befestigt. Die </w:t>
      </w:r>
      <w:r w:rsidR="009934B7" w:rsidRPr="002430A4">
        <w:t>MSB</w:t>
      </w:r>
      <w:r w:rsidR="001A1DFB" w:rsidRPr="002430A4">
        <w:t xml:space="preserve"> wird mit dem Roboterarm aus einer Referenzposition in eine zweite </w:t>
      </w:r>
      <w:r w:rsidR="005B126A" w:rsidRPr="002430A4">
        <w:t xml:space="preserve">Position um eine Achse </w:t>
      </w:r>
      <w:r w:rsidR="006F5506">
        <w:t>ausgelenkt</w:t>
      </w:r>
      <w:r w:rsidR="001A1DFB" w:rsidRPr="002430A4">
        <w:t xml:space="preserve"> während die </w:t>
      </w:r>
      <w:r w:rsidR="009934B7" w:rsidRPr="002430A4">
        <w:t>MSB</w:t>
      </w:r>
      <w:r w:rsidR="001A1DFB" w:rsidRPr="002430A4">
        <w:t xml:space="preserve"> die Bewegung aufnimmt. </w:t>
      </w:r>
      <w:r w:rsidR="00C53974" w:rsidRPr="002430A4">
        <w:t>Z</w:t>
      </w:r>
      <w:r w:rsidRPr="002430A4">
        <w:t>usätzlich wird am Roboterarm das</w:t>
      </w:r>
      <w:r w:rsidR="00C53974" w:rsidRPr="002430A4">
        <w:t xml:space="preserve"> Neigungsmessgerät </w:t>
      </w:r>
      <w:r w:rsidR="000E6ABE">
        <w:t>angebracht</w:t>
      </w:r>
      <w:r w:rsidR="00C53974" w:rsidRPr="002430A4">
        <w:t>.</w:t>
      </w:r>
      <w:r w:rsidR="00F8602F" w:rsidRPr="002430A4">
        <w:t xml:space="preserve"> </w:t>
      </w:r>
      <w:r w:rsidR="00D10EFC">
        <w:t xml:space="preserve">Untersucht werden Auslenkungen des Roboterarms von 2°, 3°; 4°, 5° und 6°. </w:t>
      </w:r>
      <w:r w:rsidR="009934B7" w:rsidRPr="002430A4">
        <w:t xml:space="preserve">Damit die Winkel, um die der Roboterarm </w:t>
      </w:r>
      <w:r w:rsidR="00D10EFC">
        <w:t>ausgelenkt wird</w:t>
      </w:r>
      <w:r w:rsidR="009934B7" w:rsidRPr="002430A4">
        <w:t xml:space="preserve"> möglichst ge</w:t>
      </w:r>
      <w:r w:rsidR="008C4E39" w:rsidRPr="002430A4">
        <w:t xml:space="preserve">nau den </w:t>
      </w:r>
      <w:r w:rsidR="00D10EFC">
        <w:t>sechs</w:t>
      </w:r>
      <w:r w:rsidR="008C4E39" w:rsidRPr="002430A4">
        <w:t xml:space="preserve"> Winkel</w:t>
      </w:r>
      <w:r w:rsidR="00D10EFC">
        <w:t>n</w:t>
      </w:r>
      <w:r w:rsidR="008C4E39" w:rsidRPr="002430A4">
        <w:t xml:space="preserve"> entsprechen</w:t>
      </w:r>
      <w:r w:rsidR="009934B7" w:rsidRPr="002430A4">
        <w:t>, werden die Neigungswinkel für die Programmierung mit dem Neigungsmessgerät bestimmt. Der Roboterarm wird in die Referenzposition gefahren und diese in der Roboterprogrammierung abgespeichert</w:t>
      </w:r>
      <w:r w:rsidR="003B4C70" w:rsidRPr="002430A4">
        <w:t xml:space="preserve"> (</w:t>
      </w:r>
      <w:r w:rsidR="003B4C70" w:rsidRPr="002430A4">
        <w:fldChar w:fldCharType="begin"/>
      </w:r>
      <w:r w:rsidR="003B4C70" w:rsidRPr="002430A4">
        <w:instrText xml:space="preserve"> REF _Ref92116021 \h  \* MERGEFORMAT </w:instrText>
      </w:r>
      <w:r w:rsidR="003B4C70" w:rsidRPr="002430A4">
        <w:fldChar w:fldCharType="separate"/>
      </w:r>
      <w:r w:rsidR="003B4C70" w:rsidRPr="002430A4">
        <w:t xml:space="preserve">Bild </w:t>
      </w:r>
      <w:r w:rsidR="003B4C70" w:rsidRPr="002430A4">
        <w:rPr>
          <w:noProof/>
        </w:rPr>
        <w:t>2</w:t>
      </w:r>
      <w:r w:rsidR="003B4C70" w:rsidRPr="002430A4">
        <w:t>.</w:t>
      </w:r>
      <w:r w:rsidR="003B4C70" w:rsidRPr="002430A4">
        <w:rPr>
          <w:noProof/>
        </w:rPr>
        <w:t>2 a)</w:t>
      </w:r>
      <w:r w:rsidR="003B4C70" w:rsidRPr="002430A4">
        <w:t xml:space="preserve"> Versuchsaufbau IGUS Roboterarm</w:t>
      </w:r>
      <w:r w:rsidR="003B4C70" w:rsidRPr="002430A4">
        <w:fldChar w:fldCharType="end"/>
      </w:r>
      <w:r w:rsidR="003B4C70" w:rsidRPr="002430A4">
        <w:t>)</w:t>
      </w:r>
      <w:r w:rsidR="009934B7" w:rsidRPr="002430A4">
        <w:t xml:space="preserve">. Anschließend wird </w:t>
      </w:r>
      <w:r w:rsidR="008C4E39" w:rsidRPr="002430A4">
        <w:t>der Roboterarm um den jeweiligen Winkel gekippt, welcher mit dem Neigungsmessgerät bestimmt wird. Sobald der Roboterarm in der um den gewünschten Winkel gekippten Position steht, wird diese Position als zweite Position in der Roboterprogrammierung abgespeichert</w:t>
      </w:r>
      <w:r w:rsidR="003B4C70" w:rsidRPr="002430A4">
        <w:t xml:space="preserve"> (</w:t>
      </w:r>
      <w:r w:rsidR="003B4C70" w:rsidRPr="002430A4">
        <w:fldChar w:fldCharType="begin"/>
      </w:r>
      <w:r w:rsidR="003B4C70" w:rsidRPr="002430A4">
        <w:instrText xml:space="preserve"> REF _Ref92116021 \h  \* MERGEFORMAT </w:instrText>
      </w:r>
      <w:r w:rsidR="003B4C70" w:rsidRPr="002430A4">
        <w:fldChar w:fldCharType="separate"/>
      </w:r>
      <w:r w:rsidR="003B4C70" w:rsidRPr="002430A4">
        <w:t xml:space="preserve">Bild </w:t>
      </w:r>
      <w:r w:rsidR="003B4C70" w:rsidRPr="002430A4">
        <w:rPr>
          <w:noProof/>
        </w:rPr>
        <w:t>2</w:t>
      </w:r>
      <w:r w:rsidR="003B4C70" w:rsidRPr="002430A4">
        <w:t>.</w:t>
      </w:r>
      <w:r w:rsidR="003B4C70" w:rsidRPr="002430A4">
        <w:rPr>
          <w:noProof/>
        </w:rPr>
        <w:t>2 b)</w:t>
      </w:r>
      <w:r w:rsidR="003B4C70" w:rsidRPr="002430A4">
        <w:t xml:space="preserve"> Versuchsaufbau IGUS Roboterarm</w:t>
      </w:r>
      <w:r w:rsidR="003B4C70" w:rsidRPr="002430A4">
        <w:fldChar w:fldCharType="end"/>
      </w:r>
      <w:r w:rsidR="003B4C70" w:rsidRPr="002430A4">
        <w:t>)</w:t>
      </w:r>
      <w:r w:rsidR="008C4E39" w:rsidRPr="002430A4">
        <w:t>. In den Me</w:t>
      </w:r>
      <w:r w:rsidR="002C3434" w:rsidRPr="002430A4">
        <w:t>ssungen wird der Roboterarm</w:t>
      </w:r>
      <w:r w:rsidR="008C4E39" w:rsidRPr="002430A4">
        <w:t xml:space="preserve"> zwischen diesen zwei Positionen hin und her gefahren</w:t>
      </w:r>
      <w:r w:rsidR="000E6ABE">
        <w:t xml:space="preserve"> und verharrt jeweils 5</w:t>
      </w:r>
      <w:r w:rsidR="002C3434" w:rsidRPr="002430A4">
        <w:t xml:space="preserve"> Sekunden in diesen, damit das</w:t>
      </w:r>
      <w:r w:rsidR="005A48E8" w:rsidRPr="002430A4">
        <w:t xml:space="preserve"> Neigungsmessgerät ei</w:t>
      </w:r>
      <w:r w:rsidR="004375E4">
        <w:t>nen festen Winkel aufnehmen und dieser notiert werden kann</w:t>
      </w:r>
      <w:r w:rsidR="005A48E8" w:rsidRPr="002430A4">
        <w:t>.</w:t>
      </w:r>
      <w:r w:rsidR="008C4E39" w:rsidRPr="002430A4">
        <w:t xml:space="preserve"> </w:t>
      </w:r>
      <w:r w:rsidR="009934B7" w:rsidRPr="002430A4">
        <w:t>Der mit dem Neigungsme</w:t>
      </w:r>
      <w:r w:rsidR="008C4E39" w:rsidRPr="002430A4">
        <w:t>ssgerät in den Messungen bestimmte</w:t>
      </w:r>
      <w:r w:rsidR="009934B7" w:rsidRPr="002430A4">
        <w:t xml:space="preserve"> Neigungswinkel wird mit den von der MSB aufgenommenen Winkel verglichen.</w:t>
      </w:r>
    </w:p>
    <w:p w14:paraId="6E2E3795" w14:textId="07AA6467" w:rsidR="00995D4A" w:rsidRPr="002430A4" w:rsidRDefault="00E66875" w:rsidP="00995D4A">
      <w:pPr>
        <w:keepNext/>
        <w:jc w:val="center"/>
      </w:pPr>
      <w:r>
        <w:rPr>
          <w:noProof/>
        </w:rPr>
        <w:drawing>
          <wp:inline distT="0" distB="0" distL="0" distR="0" wp14:anchorId="2FC25D55" wp14:editId="7461FAA1">
            <wp:extent cx="4060676" cy="2686738"/>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93498" cy="2708455"/>
                    </a:xfrm>
                    <a:prstGeom prst="rect">
                      <a:avLst/>
                    </a:prstGeom>
                    <a:noFill/>
                  </pic:spPr>
                </pic:pic>
              </a:graphicData>
            </a:graphic>
          </wp:inline>
        </w:drawing>
      </w:r>
    </w:p>
    <w:p w14:paraId="7E174C68" w14:textId="5859DFFC" w:rsidR="0029061A" w:rsidRDefault="00995D4A" w:rsidP="00995D4A">
      <w:pPr>
        <w:pStyle w:val="Beschriftung"/>
        <w:jc w:val="center"/>
        <w:rPr>
          <w:b/>
          <w:i w:val="0"/>
          <w:color w:val="000000" w:themeColor="text1"/>
        </w:rPr>
      </w:pPr>
      <w:bookmarkStart w:id="6" w:name="_Ref92116021"/>
      <w:r w:rsidRPr="000F7C36">
        <w:rPr>
          <w:b/>
          <w:i w:val="0"/>
          <w:color w:val="000000" w:themeColor="text1"/>
        </w:rPr>
        <w:t xml:space="preserve">Bild </w:t>
      </w:r>
      <w:r w:rsidR="00BF22EE">
        <w:rPr>
          <w:b/>
          <w:i w:val="0"/>
          <w:color w:val="000000" w:themeColor="text1"/>
        </w:rPr>
        <w:fldChar w:fldCharType="begin"/>
      </w:r>
      <w:r w:rsidR="00BF22EE">
        <w:rPr>
          <w:b/>
          <w:i w:val="0"/>
          <w:color w:val="000000" w:themeColor="text1"/>
        </w:rPr>
        <w:instrText xml:space="preserve"> STYLEREF 1 \s </w:instrText>
      </w:r>
      <w:r w:rsidR="00BF22EE">
        <w:rPr>
          <w:b/>
          <w:i w:val="0"/>
          <w:color w:val="000000" w:themeColor="text1"/>
        </w:rPr>
        <w:fldChar w:fldCharType="separate"/>
      </w:r>
      <w:r w:rsidR="00BF22EE">
        <w:rPr>
          <w:b/>
          <w:i w:val="0"/>
          <w:noProof/>
          <w:color w:val="000000" w:themeColor="text1"/>
        </w:rPr>
        <w:t>2</w:t>
      </w:r>
      <w:r w:rsidR="00BF22EE">
        <w:rPr>
          <w:b/>
          <w:i w:val="0"/>
          <w:color w:val="000000" w:themeColor="text1"/>
        </w:rPr>
        <w:fldChar w:fldCharType="end"/>
      </w:r>
      <w:r w:rsidR="00BF22EE">
        <w:rPr>
          <w:b/>
          <w:i w:val="0"/>
          <w:color w:val="000000" w:themeColor="text1"/>
        </w:rPr>
        <w:t>.</w:t>
      </w:r>
      <w:r w:rsidR="00BF22EE">
        <w:rPr>
          <w:b/>
          <w:i w:val="0"/>
          <w:color w:val="000000" w:themeColor="text1"/>
        </w:rPr>
        <w:fldChar w:fldCharType="begin"/>
      </w:r>
      <w:r w:rsidR="00BF22EE">
        <w:rPr>
          <w:b/>
          <w:i w:val="0"/>
          <w:color w:val="000000" w:themeColor="text1"/>
        </w:rPr>
        <w:instrText xml:space="preserve"> SEQ Bild \* ARABIC \s 1 </w:instrText>
      </w:r>
      <w:r w:rsidR="00BF22EE">
        <w:rPr>
          <w:b/>
          <w:i w:val="0"/>
          <w:color w:val="000000" w:themeColor="text1"/>
        </w:rPr>
        <w:fldChar w:fldCharType="separate"/>
      </w:r>
      <w:r w:rsidR="00BF22EE">
        <w:rPr>
          <w:b/>
          <w:i w:val="0"/>
          <w:noProof/>
          <w:color w:val="000000" w:themeColor="text1"/>
        </w:rPr>
        <w:t>1</w:t>
      </w:r>
      <w:r w:rsidR="00BF22EE">
        <w:rPr>
          <w:b/>
          <w:i w:val="0"/>
          <w:color w:val="000000" w:themeColor="text1"/>
        </w:rPr>
        <w:fldChar w:fldCharType="end"/>
      </w:r>
      <w:r w:rsidRPr="000F7C36">
        <w:rPr>
          <w:b/>
          <w:i w:val="0"/>
          <w:color w:val="000000" w:themeColor="text1"/>
        </w:rPr>
        <w:t xml:space="preserve"> </w:t>
      </w:r>
      <w:r w:rsidR="00AB01E9">
        <w:rPr>
          <w:b/>
          <w:i w:val="0"/>
          <w:color w:val="000000" w:themeColor="text1"/>
        </w:rPr>
        <w:t xml:space="preserve">Skizze </w:t>
      </w:r>
      <w:r w:rsidRPr="000F7C36">
        <w:rPr>
          <w:b/>
          <w:i w:val="0"/>
          <w:color w:val="000000" w:themeColor="text1"/>
        </w:rPr>
        <w:t>Versuchsaufbau IGUS Roboterarm</w:t>
      </w:r>
      <w:bookmarkEnd w:id="6"/>
      <w:r w:rsidR="00AB01E9">
        <w:rPr>
          <w:b/>
          <w:i w:val="0"/>
          <w:color w:val="000000" w:themeColor="text1"/>
        </w:rPr>
        <w:t>.</w:t>
      </w:r>
      <w:ins w:id="7" w:author="Andreas Haselsteiner" w:date="2022-05-12T13:43:00Z">
        <w:r w:rsidR="008824BA">
          <w:rPr>
            <w:b/>
            <w:i w:val="0"/>
            <w:color w:val="000000" w:themeColor="text1"/>
          </w:rPr>
          <w:t xml:space="preserve"> Links: Po</w:t>
        </w:r>
      </w:ins>
      <w:ins w:id="8" w:author="Andreas Haselsteiner" w:date="2022-05-12T13:44:00Z">
        <w:r w:rsidR="008824BA">
          <w:rPr>
            <w:b/>
            <w:i w:val="0"/>
            <w:color w:val="000000" w:themeColor="text1"/>
          </w:rPr>
          <w:t>sition 1 (Pos1), rechts: Position 2 (Pos2)</w:t>
        </w:r>
      </w:ins>
      <w:r w:rsidR="008C118E">
        <w:rPr>
          <w:b/>
          <w:i w:val="0"/>
          <w:color w:val="000000" w:themeColor="text1"/>
        </w:rPr>
        <w:t>.</w:t>
      </w:r>
    </w:p>
    <w:p w14:paraId="43F9ED86" w14:textId="29FEE40E" w:rsidR="00A73093" w:rsidRDefault="008C118E" w:rsidP="00A73093">
      <w:r>
        <w:t>Die MSB nutzt zum Messen der Neigungswinkel einen Beschleunigungssensor, der die Beschleunigung der Bewegung misst. Aus den gemessenen Beschleunigungen berechnet die MSB die Winkel, um die</w:t>
      </w:r>
      <w:r w:rsidR="00B86046">
        <w:t xml:space="preserve"> sich</w:t>
      </w:r>
      <w:r>
        <w:t xml:space="preserve"> die MSB bewegt wird. </w:t>
      </w:r>
      <w:r w:rsidR="003017C0">
        <w:t>Die Software</w:t>
      </w:r>
      <w:r w:rsidR="00932E89">
        <w:rPr>
          <w:rStyle w:val="Funotenzeichen"/>
        </w:rPr>
        <w:footnoteReference w:id="2"/>
      </w:r>
      <w:r w:rsidR="003017C0">
        <w:t xml:space="preserve">, </w:t>
      </w:r>
      <w:r w:rsidR="00932E89">
        <w:t>mit der</w:t>
      </w:r>
      <w:r w:rsidR="003017C0">
        <w:t xml:space="preserve"> die</w:t>
      </w:r>
      <w:r w:rsidR="00932E89">
        <w:t xml:space="preserve"> MSB ihre Orientierung ermittelt </w:t>
      </w:r>
      <w:r w:rsidR="003017C0">
        <w:t xml:space="preserve">ist </w:t>
      </w:r>
      <w:r w:rsidR="00627587">
        <w:t xml:space="preserve">auf </w:t>
      </w:r>
      <w:proofErr w:type="spellStart"/>
      <w:r w:rsidR="00627587">
        <w:t>GitHub</w:t>
      </w:r>
      <w:proofErr w:type="spellEnd"/>
      <w:r w:rsidR="00627587">
        <w:t xml:space="preserve"> veröffentlicht. </w:t>
      </w:r>
      <w:r w:rsidR="00A73093">
        <w:t xml:space="preserve">Die von der MSB aufgenommenen Daten wurden mit Hilfe der Software </w:t>
      </w:r>
      <w:proofErr w:type="spellStart"/>
      <w:r w:rsidR="00A73093">
        <w:t>Matlab</w:t>
      </w:r>
      <w:proofErr w:type="spellEnd"/>
      <w:r w:rsidR="00A73093">
        <w:t xml:space="preserve"> R2021b ausgewertet. Das </w:t>
      </w:r>
      <w:proofErr w:type="spellStart"/>
      <w:r w:rsidR="00226A1A">
        <w:t>Matlab</w:t>
      </w:r>
      <w:proofErr w:type="spellEnd"/>
      <w:r w:rsidR="00226A1A">
        <w:t>-</w:t>
      </w:r>
      <w:r w:rsidR="00A73093">
        <w:t>Skript</w:t>
      </w:r>
      <w:r w:rsidR="00226A1A">
        <w:rPr>
          <w:rStyle w:val="Funotenzeichen"/>
        </w:rPr>
        <w:footnoteReference w:id="3"/>
      </w:r>
      <w:r w:rsidR="00A73093">
        <w:t xml:space="preserve"> dazu </w:t>
      </w:r>
      <w:r w:rsidR="00226A1A">
        <w:t xml:space="preserve">kann unter </w:t>
      </w:r>
      <w:proofErr w:type="spellStart"/>
      <w:r w:rsidR="00226A1A">
        <w:t>GitHub</w:t>
      </w:r>
      <w:proofErr w:type="spellEnd"/>
      <w:r w:rsidR="00226A1A">
        <w:t xml:space="preserve"> eingesehen werden</w:t>
      </w:r>
      <w:r w:rsidR="00A73093">
        <w:rPr>
          <w:color w:val="000000" w:themeColor="text1"/>
        </w:rPr>
        <w:t>.</w:t>
      </w:r>
      <w:r w:rsidR="00A73093">
        <w:t xml:space="preserve"> Der Messverlauf wurde in Intervalle unterteilt, in denen jeweils einer der Soll-Winkel angefahren wurde</w:t>
      </w:r>
      <w:ins w:id="9" w:author="Andreas Haselsteiner" w:date="2022-05-12T13:51:00Z">
        <w:r w:rsidR="00A73093">
          <w:t xml:space="preserve"> </w:t>
        </w:r>
      </w:ins>
      <w:r w:rsidR="00A73093">
        <w:t>(siehe</w:t>
      </w:r>
      <w:r w:rsidR="00A73093" w:rsidRPr="00A972B9">
        <w:t xml:space="preserve"> </w:t>
      </w:r>
      <w:r w:rsidR="00A73093" w:rsidRPr="00A972B9">
        <w:fldChar w:fldCharType="begin"/>
      </w:r>
      <w:r w:rsidR="00A73093" w:rsidRPr="00A972B9">
        <w:instrText xml:space="preserve"> REF _Ref103091042 \h  \* MERGEFORMAT </w:instrText>
      </w:r>
      <w:r w:rsidR="00A73093" w:rsidRPr="00A972B9">
        <w:fldChar w:fldCharType="separate"/>
      </w:r>
      <w:r w:rsidR="00A73093" w:rsidRPr="00A972B9">
        <w:rPr>
          <w:color w:val="000000" w:themeColor="text1"/>
        </w:rPr>
        <w:t xml:space="preserve">Bild </w:t>
      </w:r>
      <w:r w:rsidR="00A73093" w:rsidRPr="00A972B9">
        <w:rPr>
          <w:noProof/>
          <w:color w:val="000000" w:themeColor="text1"/>
        </w:rPr>
        <w:t>3</w:t>
      </w:r>
      <w:r w:rsidR="00A73093" w:rsidRPr="00A972B9">
        <w:rPr>
          <w:color w:val="000000" w:themeColor="text1"/>
        </w:rPr>
        <w:t>.</w:t>
      </w:r>
      <w:r w:rsidR="00A73093" w:rsidRPr="00A972B9">
        <w:rPr>
          <w:noProof/>
          <w:color w:val="000000" w:themeColor="text1"/>
        </w:rPr>
        <w:t>1</w:t>
      </w:r>
      <w:r w:rsidR="00A73093" w:rsidRPr="00A972B9">
        <w:fldChar w:fldCharType="end"/>
      </w:r>
      <w:r w:rsidR="00A73093">
        <w:t xml:space="preserve">).  Mit Hilfe einer </w:t>
      </w:r>
      <w:proofErr w:type="spellStart"/>
      <w:r w:rsidR="00A73093">
        <w:t>Slope</w:t>
      </w:r>
      <w:proofErr w:type="spellEnd"/>
      <w:r w:rsidR="00A73093">
        <w:t xml:space="preserve">-Funktion (Steigungserkennung) wurden diese Intervalle wiederum in die Bereiche unterteilt, </w:t>
      </w:r>
      <w:r w:rsidR="00A73093">
        <w:lastRenderedPageBreak/>
        <w:t>die der Ausgangsposition (grüne Markierung) beziehungsweise der ausgelenkten Position (rote Markierung) entsprechen. Aus diesen Werten wurden die Mittelwerte gebildet und damit die relativen Winkel zwischen den beiden Positionen berechnet.</w:t>
      </w:r>
    </w:p>
    <w:p w14:paraId="5284FC66" w14:textId="337BC8DF" w:rsidR="00D10EFC" w:rsidRDefault="00D10EFC" w:rsidP="0033557D">
      <w:pPr>
        <w:pStyle w:val="berschrift1"/>
        <w:pageBreakBefore w:val="0"/>
        <w:rPr>
          <w:rFonts w:ascii="Times New Roman" w:hAnsi="Times New Roman"/>
        </w:rPr>
      </w:pPr>
      <w:bookmarkStart w:id="10" w:name="_Toc104198211"/>
      <w:r>
        <w:rPr>
          <w:rFonts w:ascii="Times New Roman" w:hAnsi="Times New Roman"/>
        </w:rPr>
        <w:t>Messergebnisse Neigungswinkel</w:t>
      </w:r>
      <w:bookmarkEnd w:id="10"/>
    </w:p>
    <w:p w14:paraId="2ED5E2D0" w14:textId="7DB6E38E" w:rsidR="00B1382C" w:rsidRDefault="00B1382C" w:rsidP="00B1382C">
      <w:pPr>
        <w:pStyle w:val="berschrift2"/>
        <w:tabs>
          <w:tab w:val="clear" w:pos="643"/>
          <w:tab w:val="clear" w:pos="720"/>
          <w:tab w:val="left" w:pos="851"/>
        </w:tabs>
        <w:ind w:left="709" w:hanging="709"/>
        <w:rPr>
          <w:rFonts w:ascii="Times New Roman" w:hAnsi="Times New Roman"/>
        </w:rPr>
      </w:pPr>
      <w:bookmarkStart w:id="11" w:name="_Toc104198212"/>
      <w:r w:rsidRPr="00B1382C">
        <w:rPr>
          <w:rFonts w:ascii="Times New Roman" w:hAnsi="Times New Roman"/>
        </w:rPr>
        <w:t>Messergebnisse Neigungsmessgerät</w:t>
      </w:r>
      <w:bookmarkEnd w:id="11"/>
    </w:p>
    <w:p w14:paraId="78309074" w14:textId="4A3C0AB8" w:rsidR="000F7C36" w:rsidRPr="000F7C36" w:rsidRDefault="000F7C36" w:rsidP="000F7C36">
      <w:pPr>
        <w:pStyle w:val="Beschriftung"/>
        <w:keepNext/>
        <w:rPr>
          <w:b/>
          <w:i w:val="0"/>
          <w:color w:val="000000" w:themeColor="text1"/>
        </w:rPr>
      </w:pPr>
      <w:bookmarkStart w:id="12" w:name="_Ref103612594"/>
      <w:r w:rsidRPr="000F7C36">
        <w:rPr>
          <w:b/>
          <w:i w:val="0"/>
          <w:color w:val="000000" w:themeColor="text1"/>
        </w:rPr>
        <w:t xml:space="preserve">Tabelle </w:t>
      </w:r>
      <w:r w:rsidR="00350D32">
        <w:rPr>
          <w:b/>
          <w:i w:val="0"/>
          <w:color w:val="000000" w:themeColor="text1"/>
        </w:rPr>
        <w:fldChar w:fldCharType="begin"/>
      </w:r>
      <w:r w:rsidR="00350D32">
        <w:rPr>
          <w:b/>
          <w:i w:val="0"/>
          <w:color w:val="000000" w:themeColor="text1"/>
        </w:rPr>
        <w:instrText xml:space="preserve"> STYLEREF 1 \s </w:instrText>
      </w:r>
      <w:r w:rsidR="00350D32">
        <w:rPr>
          <w:b/>
          <w:i w:val="0"/>
          <w:color w:val="000000" w:themeColor="text1"/>
        </w:rPr>
        <w:fldChar w:fldCharType="separate"/>
      </w:r>
      <w:r w:rsidR="00350D32">
        <w:rPr>
          <w:b/>
          <w:i w:val="0"/>
          <w:noProof/>
          <w:color w:val="000000" w:themeColor="text1"/>
        </w:rPr>
        <w:t>3</w:t>
      </w:r>
      <w:r w:rsidR="00350D32">
        <w:rPr>
          <w:b/>
          <w:i w:val="0"/>
          <w:color w:val="000000" w:themeColor="text1"/>
        </w:rPr>
        <w:fldChar w:fldCharType="end"/>
      </w:r>
      <w:r w:rsidR="00350D32">
        <w:rPr>
          <w:b/>
          <w:i w:val="0"/>
          <w:color w:val="000000" w:themeColor="text1"/>
        </w:rPr>
        <w:noBreakHyphen/>
      </w:r>
      <w:r w:rsidR="00350D32">
        <w:rPr>
          <w:b/>
          <w:i w:val="0"/>
          <w:color w:val="000000" w:themeColor="text1"/>
        </w:rPr>
        <w:fldChar w:fldCharType="begin"/>
      </w:r>
      <w:r w:rsidR="00350D32">
        <w:rPr>
          <w:b/>
          <w:i w:val="0"/>
          <w:color w:val="000000" w:themeColor="text1"/>
        </w:rPr>
        <w:instrText xml:space="preserve"> SEQ Tabelle \* ARABIC \s 1 </w:instrText>
      </w:r>
      <w:r w:rsidR="00350D32">
        <w:rPr>
          <w:b/>
          <w:i w:val="0"/>
          <w:color w:val="000000" w:themeColor="text1"/>
        </w:rPr>
        <w:fldChar w:fldCharType="separate"/>
      </w:r>
      <w:r w:rsidR="00350D32">
        <w:rPr>
          <w:b/>
          <w:i w:val="0"/>
          <w:noProof/>
          <w:color w:val="000000" w:themeColor="text1"/>
        </w:rPr>
        <w:t>1</w:t>
      </w:r>
      <w:r w:rsidR="00350D32">
        <w:rPr>
          <w:b/>
          <w:i w:val="0"/>
          <w:color w:val="000000" w:themeColor="text1"/>
        </w:rPr>
        <w:fldChar w:fldCharType="end"/>
      </w:r>
      <w:bookmarkEnd w:id="12"/>
      <w:r>
        <w:rPr>
          <w:b/>
          <w:i w:val="0"/>
          <w:color w:val="000000" w:themeColor="text1"/>
        </w:rPr>
        <w:t xml:space="preserve"> </w:t>
      </w:r>
      <w:r w:rsidR="00E20045">
        <w:rPr>
          <w:b/>
          <w:i w:val="0"/>
          <w:color w:val="000000" w:themeColor="text1"/>
        </w:rPr>
        <w:t xml:space="preserve">Mit dem Neigungsmessgerät Laserliner </w:t>
      </w:r>
      <w:proofErr w:type="spellStart"/>
      <w:r w:rsidR="00E20045">
        <w:rPr>
          <w:b/>
          <w:i w:val="0"/>
          <w:color w:val="000000" w:themeColor="text1"/>
        </w:rPr>
        <w:t>MasterLevel</w:t>
      </w:r>
      <w:proofErr w:type="spellEnd"/>
      <w:r w:rsidR="00E20045">
        <w:rPr>
          <w:b/>
          <w:i w:val="0"/>
          <w:color w:val="000000" w:themeColor="text1"/>
        </w:rPr>
        <w:t xml:space="preserve"> Box Pro</w:t>
      </w:r>
      <w:r w:rsidR="00E20045" w:rsidRPr="00E20045">
        <w:rPr>
          <w:b/>
          <w:i w:val="0"/>
          <w:color w:val="000000" w:themeColor="text1"/>
        </w:rPr>
        <w:t xml:space="preserve"> aufgenommenen  Winkel</w:t>
      </w:r>
      <w:r w:rsidR="00AB01E9">
        <w:rPr>
          <w:b/>
          <w:i w:val="0"/>
          <w:color w:val="000000" w:themeColor="text1"/>
        </w:rPr>
        <w:t>.</w:t>
      </w:r>
      <w:ins w:id="13" w:author="Andreas Haselsteiner" w:date="2022-05-12T13:42:00Z">
        <w:r w:rsidR="008824BA">
          <w:rPr>
            <w:b/>
            <w:i w:val="0"/>
            <w:color w:val="000000" w:themeColor="text1"/>
          </w:rPr>
          <w:t xml:space="preserve"> Pos1‘</w:t>
        </w:r>
      </w:ins>
      <w:ins w:id="14" w:author="Andreas Haselsteiner" w:date="2022-05-12T13:44:00Z">
        <w:r w:rsidR="008824BA">
          <w:rPr>
            <w:b/>
            <w:i w:val="0"/>
            <w:color w:val="000000" w:themeColor="text1"/>
          </w:rPr>
          <w:t xml:space="preserve"> beschreibt Position </w:t>
        </w:r>
      </w:ins>
      <w:ins w:id="15" w:author="Andreas Haselsteiner" w:date="2022-05-12T13:45:00Z">
        <w:r w:rsidR="0083655F">
          <w:rPr>
            <w:b/>
            <w:i w:val="0"/>
            <w:color w:val="000000" w:themeColor="text1"/>
          </w:rPr>
          <w:t>1 vor dem Auslenken, Pos2‘ beschreibt die ausgelenkte Position und Pos1‘</w:t>
        </w:r>
      </w:ins>
      <w:ins w:id="16" w:author="Andreas Haselsteiner" w:date="2022-05-12T13:46:00Z">
        <w:r w:rsidR="0083655F">
          <w:rPr>
            <w:b/>
            <w:i w:val="0"/>
            <w:color w:val="000000" w:themeColor="text1"/>
          </w:rPr>
          <w:t>‘</w:t>
        </w:r>
      </w:ins>
      <w:ins w:id="17" w:author="Andreas Haselsteiner" w:date="2022-05-12T13:45:00Z">
        <w:r w:rsidR="0083655F">
          <w:rPr>
            <w:b/>
            <w:i w:val="0"/>
            <w:color w:val="000000" w:themeColor="text1"/>
          </w:rPr>
          <w:t xml:space="preserve"> besch</w:t>
        </w:r>
      </w:ins>
      <w:ins w:id="18" w:author="Andreas Haselsteiner" w:date="2022-05-12T13:46:00Z">
        <w:r w:rsidR="0083655F">
          <w:rPr>
            <w:b/>
            <w:i w:val="0"/>
            <w:color w:val="000000" w:themeColor="text1"/>
          </w:rPr>
          <w:t>reibt die</w:t>
        </w:r>
      </w:ins>
      <w:ins w:id="19" w:author="Malte" w:date="2022-05-16T12:15:00Z">
        <w:r w:rsidR="009A10B1">
          <w:rPr>
            <w:b/>
            <w:i w:val="0"/>
            <w:color w:val="000000" w:themeColor="text1"/>
          </w:rPr>
          <w:t xml:space="preserve"> Ausgangsposition</w:t>
        </w:r>
      </w:ins>
      <w:ins w:id="20" w:author="Andreas Haselsteiner" w:date="2022-05-12T13:46:00Z">
        <w:r w:rsidR="0083655F">
          <w:rPr>
            <w:b/>
            <w:i w:val="0"/>
            <w:color w:val="000000" w:themeColor="text1"/>
          </w:rPr>
          <w:t xml:space="preserve"> </w:t>
        </w:r>
      </w:ins>
      <w:ins w:id="21" w:author="Malte" w:date="2022-05-16T12:15:00Z">
        <w:r w:rsidR="009A10B1">
          <w:rPr>
            <w:b/>
            <w:i w:val="0"/>
            <w:color w:val="000000" w:themeColor="text1"/>
          </w:rPr>
          <w:t>(</w:t>
        </w:r>
      </w:ins>
      <w:ins w:id="22" w:author="Andreas Haselsteiner" w:date="2022-05-12T13:46:00Z">
        <w:r w:rsidR="0083655F">
          <w:rPr>
            <w:b/>
            <w:i w:val="0"/>
            <w:color w:val="000000" w:themeColor="text1"/>
          </w:rPr>
          <w:t>Position 1</w:t>
        </w:r>
      </w:ins>
      <w:ins w:id="23" w:author="Malte" w:date="2022-05-16T12:15:00Z">
        <w:r w:rsidR="009A10B1">
          <w:rPr>
            <w:b/>
            <w:i w:val="0"/>
            <w:color w:val="000000" w:themeColor="text1"/>
          </w:rPr>
          <w:t>)</w:t>
        </w:r>
      </w:ins>
      <w:ins w:id="24" w:author="Andreas Haselsteiner" w:date="2022-05-12T13:46:00Z">
        <w:del w:id="25" w:author="Malte" w:date="2022-05-16T12:14:00Z">
          <w:r w:rsidR="0083655F" w:rsidDel="009A10B1">
            <w:rPr>
              <w:b/>
              <w:i w:val="0"/>
              <w:color w:val="000000" w:themeColor="text1"/>
            </w:rPr>
            <w:delText xml:space="preserve"> </w:delText>
          </w:r>
        </w:del>
      </w:ins>
      <w:ins w:id="26" w:author="Malte" w:date="2022-05-16T12:14:00Z">
        <w:r w:rsidR="009A10B1">
          <w:rPr>
            <w:b/>
            <w:i w:val="0"/>
            <w:color w:val="000000" w:themeColor="text1"/>
          </w:rPr>
          <w:t xml:space="preserve">, in die der Roboterarm nach dem Auslenken </w:t>
        </w:r>
      </w:ins>
      <w:ins w:id="27" w:author="Malte" w:date="2022-05-16T12:15:00Z">
        <w:r w:rsidR="009A10B1">
          <w:rPr>
            <w:b/>
            <w:i w:val="0"/>
            <w:color w:val="000000" w:themeColor="text1"/>
          </w:rPr>
          <w:t>zurück fährt</w:t>
        </w:r>
      </w:ins>
      <w:ins w:id="28" w:author="Andreas Haselsteiner" w:date="2022-05-12T13:46:00Z">
        <w:del w:id="29" w:author="Malte" w:date="2022-05-16T12:14:00Z">
          <w:r w:rsidR="0083655F" w:rsidDel="009A10B1">
            <w:rPr>
              <w:b/>
              <w:i w:val="0"/>
              <w:color w:val="000000" w:themeColor="text1"/>
            </w:rPr>
            <w:delText>nach dem Auslenken</w:delText>
          </w:r>
        </w:del>
        <w:r w:rsidR="0083655F">
          <w:rPr>
            <w:b/>
            <w:i w:val="0"/>
            <w:color w:val="000000" w:themeColor="text1"/>
          </w:rPr>
          <w:t>.</w:t>
        </w:r>
        <w:del w:id="30" w:author="Malte" w:date="2022-05-16T12:12:00Z">
          <w:r w:rsidR="0083655F" w:rsidDel="009A10B1">
            <w:rPr>
              <w:b/>
              <w:i w:val="0"/>
              <w:color w:val="000000" w:themeColor="text1"/>
            </w:rPr>
            <w:delText>s</w:delText>
          </w:r>
        </w:del>
      </w:ins>
    </w:p>
    <w:tbl>
      <w:tblPr>
        <w:tblStyle w:val="Gitternetztabelle5dunkelAkzent3"/>
        <w:tblW w:w="9593" w:type="dxa"/>
        <w:tblLook w:val="04A0" w:firstRow="1" w:lastRow="0" w:firstColumn="1" w:lastColumn="0" w:noHBand="0" w:noVBand="1"/>
      </w:tblPr>
      <w:tblGrid>
        <w:gridCol w:w="2207"/>
        <w:gridCol w:w="1108"/>
        <w:gridCol w:w="1108"/>
        <w:gridCol w:w="2551"/>
        <w:gridCol w:w="2619"/>
      </w:tblGrid>
      <w:tr w:rsidR="0033557D" w:rsidRPr="00460F04" w14:paraId="1AD5CE63" w14:textId="77777777" w:rsidTr="0055045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3" w:type="dxa"/>
            <w:gridSpan w:val="5"/>
            <w:shd w:val="clear" w:color="auto" w:fill="FFC000"/>
            <w:noWrap/>
            <w:hideMark/>
          </w:tcPr>
          <w:p w14:paraId="05F4C929" w14:textId="53C3F755" w:rsidR="0033557D" w:rsidRPr="00460F04" w:rsidRDefault="00F17891" w:rsidP="00F17891">
            <w:pPr>
              <w:spacing w:before="0" w:line="240" w:lineRule="auto"/>
              <w:jc w:val="center"/>
              <w:rPr>
                <w:rFonts w:ascii="Calibri" w:hAnsi="Calibri"/>
                <w:bCs w:val="0"/>
                <w:color w:val="FFFFFF"/>
                <w:sz w:val="22"/>
                <w:szCs w:val="22"/>
              </w:rPr>
            </w:pPr>
            <w:r>
              <w:rPr>
                <w:rFonts w:ascii="Calibri" w:hAnsi="Calibri"/>
                <w:bCs w:val="0"/>
                <w:color w:val="auto"/>
                <w:sz w:val="22"/>
                <w:szCs w:val="22"/>
              </w:rPr>
              <w:t xml:space="preserve">Neigungsmessgerät Laserliner </w:t>
            </w:r>
            <w:proofErr w:type="spellStart"/>
            <w:r w:rsidRPr="00F17891">
              <w:rPr>
                <w:rFonts w:ascii="Calibri" w:hAnsi="Calibri"/>
                <w:bCs w:val="0"/>
                <w:color w:val="auto"/>
                <w:sz w:val="22"/>
                <w:szCs w:val="22"/>
              </w:rPr>
              <w:t>MasterLevel</w:t>
            </w:r>
            <w:proofErr w:type="spellEnd"/>
            <w:r w:rsidRPr="00F17891">
              <w:rPr>
                <w:rFonts w:ascii="Calibri" w:hAnsi="Calibri"/>
                <w:bCs w:val="0"/>
                <w:color w:val="auto"/>
                <w:sz w:val="22"/>
                <w:szCs w:val="22"/>
              </w:rPr>
              <w:t xml:space="preserve"> Box Pro</w:t>
            </w:r>
          </w:p>
        </w:tc>
      </w:tr>
      <w:tr w:rsidR="0033557D" w:rsidRPr="002430A4" w14:paraId="2A0CC555" w14:textId="77777777" w:rsidTr="0055045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3" w:type="dxa"/>
            <w:gridSpan w:val="5"/>
            <w:tcBorders>
              <w:bottom w:val="single" w:sz="4" w:space="0" w:color="FFFFFF" w:themeColor="background1"/>
            </w:tcBorders>
            <w:shd w:val="clear" w:color="auto" w:fill="FFC000"/>
            <w:noWrap/>
            <w:hideMark/>
          </w:tcPr>
          <w:p w14:paraId="175B710D" w14:textId="77777777" w:rsidR="0033557D" w:rsidRPr="002430A4" w:rsidRDefault="0033557D" w:rsidP="00B1382C">
            <w:pPr>
              <w:spacing w:before="0" w:line="240" w:lineRule="auto"/>
              <w:jc w:val="center"/>
              <w:rPr>
                <w:rFonts w:ascii="Calibri" w:hAnsi="Calibri"/>
                <w:color w:val="000000"/>
                <w:sz w:val="22"/>
                <w:szCs w:val="22"/>
              </w:rPr>
            </w:pPr>
            <w:r w:rsidRPr="002430A4">
              <w:rPr>
                <w:rFonts w:ascii="Calibri" w:hAnsi="Calibri"/>
                <w:color w:val="000000"/>
                <w:sz w:val="22"/>
                <w:szCs w:val="22"/>
              </w:rPr>
              <w:t>2°</w:t>
            </w:r>
          </w:p>
        </w:tc>
      </w:tr>
      <w:tr w:rsidR="0033557D" w:rsidRPr="002430A4" w14:paraId="2FC69D9B" w14:textId="77777777" w:rsidTr="00550452">
        <w:trPr>
          <w:trHeight w:val="300"/>
        </w:trPr>
        <w:tc>
          <w:tcPr>
            <w:cnfStyle w:val="001000000000" w:firstRow="0" w:lastRow="0" w:firstColumn="1" w:lastColumn="0" w:oddVBand="0" w:evenVBand="0" w:oddHBand="0" w:evenHBand="0" w:firstRowFirstColumn="0" w:firstRowLastColumn="0" w:lastRowFirstColumn="0" w:lastRowLastColumn="0"/>
            <w:tcW w:w="2207" w:type="dxa"/>
            <w:tcBorders>
              <w:bottom w:val="single" w:sz="4" w:space="0" w:color="auto"/>
            </w:tcBorders>
            <w:shd w:val="clear" w:color="auto" w:fill="EDEDED" w:themeFill="accent3" w:themeFillTint="33"/>
            <w:noWrap/>
            <w:hideMark/>
          </w:tcPr>
          <w:p w14:paraId="46FB1DE7" w14:textId="77777777" w:rsidR="0033557D" w:rsidRPr="002430A4" w:rsidRDefault="0033557D" w:rsidP="00B1382C">
            <w:pPr>
              <w:spacing w:before="0" w:line="240" w:lineRule="auto"/>
              <w:jc w:val="left"/>
              <w:rPr>
                <w:rFonts w:ascii="Calibri" w:hAnsi="Calibri"/>
                <w:color w:val="000000"/>
                <w:sz w:val="22"/>
                <w:szCs w:val="22"/>
              </w:rPr>
            </w:pPr>
            <w:r w:rsidRPr="002430A4">
              <w:rPr>
                <w:rFonts w:ascii="Calibri" w:hAnsi="Calibri"/>
                <w:color w:val="000000"/>
                <w:sz w:val="22"/>
                <w:szCs w:val="22"/>
              </w:rPr>
              <w:t>Nr.</w:t>
            </w:r>
          </w:p>
        </w:tc>
        <w:tc>
          <w:tcPr>
            <w:tcW w:w="1108" w:type="dxa"/>
            <w:tcBorders>
              <w:bottom w:val="single" w:sz="4" w:space="0" w:color="auto"/>
            </w:tcBorders>
            <w:noWrap/>
            <w:hideMark/>
          </w:tcPr>
          <w:p w14:paraId="2AB70075" w14:textId="77777777" w:rsidR="0033557D" w:rsidRPr="002430A4" w:rsidRDefault="0033557D" w:rsidP="00B1382C">
            <w:pPr>
              <w:spacing w:before="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2430A4">
              <w:rPr>
                <w:rFonts w:ascii="Calibri" w:hAnsi="Calibri"/>
                <w:color w:val="000000"/>
                <w:sz w:val="22"/>
                <w:szCs w:val="22"/>
              </w:rPr>
              <w:t>Pos1  [°]</w:t>
            </w:r>
          </w:p>
        </w:tc>
        <w:tc>
          <w:tcPr>
            <w:tcW w:w="1108" w:type="dxa"/>
            <w:tcBorders>
              <w:bottom w:val="single" w:sz="4" w:space="0" w:color="auto"/>
            </w:tcBorders>
            <w:noWrap/>
            <w:hideMark/>
          </w:tcPr>
          <w:p w14:paraId="499964AA" w14:textId="77777777" w:rsidR="0033557D" w:rsidRPr="002430A4" w:rsidRDefault="0033557D" w:rsidP="00B1382C">
            <w:pPr>
              <w:spacing w:before="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2430A4">
              <w:rPr>
                <w:rFonts w:ascii="Calibri" w:hAnsi="Calibri"/>
                <w:color w:val="000000"/>
                <w:sz w:val="22"/>
                <w:szCs w:val="22"/>
              </w:rPr>
              <w:t>Pos2  [°]</w:t>
            </w:r>
          </w:p>
        </w:tc>
        <w:tc>
          <w:tcPr>
            <w:tcW w:w="2551" w:type="dxa"/>
            <w:tcBorders>
              <w:bottom w:val="single" w:sz="4" w:space="0" w:color="auto"/>
            </w:tcBorders>
            <w:noWrap/>
            <w:hideMark/>
          </w:tcPr>
          <w:p w14:paraId="1CB7B7A2" w14:textId="77777777" w:rsidR="0033557D" w:rsidRPr="002430A4" w:rsidRDefault="0033557D" w:rsidP="00B1382C">
            <w:pPr>
              <w:spacing w:before="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2430A4">
              <w:rPr>
                <w:rFonts w:ascii="Calibri" w:hAnsi="Calibri"/>
                <w:color w:val="000000"/>
                <w:sz w:val="22"/>
                <w:szCs w:val="22"/>
              </w:rPr>
              <w:t>rel. Winkel Pos1'-Pos2' [°]</w:t>
            </w:r>
          </w:p>
        </w:tc>
        <w:tc>
          <w:tcPr>
            <w:tcW w:w="2619" w:type="dxa"/>
            <w:tcBorders>
              <w:bottom w:val="single" w:sz="4" w:space="0" w:color="auto"/>
            </w:tcBorders>
            <w:noWrap/>
            <w:hideMark/>
          </w:tcPr>
          <w:p w14:paraId="4F0C8E94" w14:textId="77777777" w:rsidR="0033557D" w:rsidRPr="002430A4" w:rsidRDefault="0033557D" w:rsidP="00B1382C">
            <w:pPr>
              <w:spacing w:before="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2430A4">
              <w:rPr>
                <w:rFonts w:ascii="Calibri" w:hAnsi="Calibri"/>
                <w:color w:val="000000"/>
                <w:sz w:val="22"/>
                <w:szCs w:val="22"/>
              </w:rPr>
              <w:t>rel. Winkel Pos2'-Pos1'' [°]</w:t>
            </w:r>
          </w:p>
        </w:tc>
      </w:tr>
      <w:tr w:rsidR="00550452" w:rsidRPr="002430A4" w14:paraId="1F19AC96" w14:textId="77777777" w:rsidTr="0055045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tcBorders>
            <w:shd w:val="clear" w:color="auto" w:fill="DBDBDB" w:themeFill="accent3" w:themeFillTint="66"/>
            <w:noWrap/>
            <w:hideMark/>
          </w:tcPr>
          <w:p w14:paraId="719914FA" w14:textId="77777777" w:rsidR="00550452" w:rsidRPr="002430A4" w:rsidRDefault="00550452" w:rsidP="00550452">
            <w:pPr>
              <w:spacing w:before="0" w:line="240" w:lineRule="auto"/>
              <w:jc w:val="right"/>
              <w:rPr>
                <w:rFonts w:ascii="Calibri" w:hAnsi="Calibri"/>
                <w:color w:val="000000"/>
                <w:sz w:val="22"/>
                <w:szCs w:val="22"/>
              </w:rPr>
            </w:pPr>
            <w:r w:rsidRPr="002430A4">
              <w:rPr>
                <w:rFonts w:ascii="Calibri" w:hAnsi="Calibri"/>
                <w:color w:val="000000"/>
                <w:sz w:val="22"/>
                <w:szCs w:val="22"/>
              </w:rPr>
              <w:t>1</w:t>
            </w:r>
          </w:p>
        </w:tc>
        <w:tc>
          <w:tcPr>
            <w:tcW w:w="1108" w:type="dxa"/>
            <w:tcBorders>
              <w:top w:val="single" w:sz="4" w:space="0" w:color="auto"/>
            </w:tcBorders>
            <w:noWrap/>
            <w:vAlign w:val="bottom"/>
            <w:hideMark/>
          </w:tcPr>
          <w:p w14:paraId="18C6BA93" w14:textId="78FB4C61" w:rsidR="00550452" w:rsidRPr="002430A4" w:rsidRDefault="00550452" w:rsidP="00550452">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31" w:author="Malte" w:date="2022-05-16T13:05:00Z">
              <w:r>
                <w:rPr>
                  <w:rFonts w:ascii="Calibri" w:hAnsi="Calibri" w:cs="Calibri"/>
                  <w:color w:val="000000"/>
                  <w:sz w:val="22"/>
                  <w:szCs w:val="22"/>
                </w:rPr>
                <w:t> </w:t>
              </w:r>
            </w:ins>
            <w:del w:id="32" w:author="Malte" w:date="2022-05-16T13:05:00Z">
              <w:r w:rsidDel="00B37CB9">
                <w:rPr>
                  <w:rFonts w:ascii="Calibri" w:hAnsi="Calibri" w:cs="Calibri"/>
                  <w:color w:val="000000"/>
                  <w:sz w:val="22"/>
                  <w:szCs w:val="22"/>
                </w:rPr>
                <w:delText> </w:delText>
              </w:r>
            </w:del>
          </w:p>
        </w:tc>
        <w:tc>
          <w:tcPr>
            <w:tcW w:w="1108" w:type="dxa"/>
            <w:tcBorders>
              <w:top w:val="single" w:sz="4" w:space="0" w:color="auto"/>
            </w:tcBorders>
            <w:noWrap/>
            <w:vAlign w:val="bottom"/>
            <w:hideMark/>
          </w:tcPr>
          <w:p w14:paraId="1AF067B4" w14:textId="42AE5412" w:rsidR="00550452" w:rsidRPr="002430A4" w:rsidRDefault="00550452" w:rsidP="00550452">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33" w:author="Malte" w:date="2022-05-16T13:05:00Z">
              <w:r>
                <w:rPr>
                  <w:rFonts w:ascii="Calibri" w:hAnsi="Calibri" w:cs="Calibri"/>
                  <w:color w:val="000000"/>
                  <w:sz w:val="22"/>
                  <w:szCs w:val="22"/>
                </w:rPr>
                <w:t>2.00</w:t>
              </w:r>
            </w:ins>
            <w:del w:id="34" w:author="Malte" w:date="2022-05-16T13:05:00Z">
              <w:r w:rsidDel="00B37CB9">
                <w:rPr>
                  <w:rFonts w:ascii="Calibri" w:hAnsi="Calibri" w:cs="Calibri"/>
                  <w:color w:val="000000"/>
                  <w:sz w:val="22"/>
                  <w:szCs w:val="22"/>
                </w:rPr>
                <w:delText>2.000</w:delText>
              </w:r>
            </w:del>
          </w:p>
        </w:tc>
        <w:tc>
          <w:tcPr>
            <w:tcW w:w="2551" w:type="dxa"/>
            <w:tcBorders>
              <w:top w:val="single" w:sz="4" w:space="0" w:color="auto"/>
            </w:tcBorders>
            <w:noWrap/>
            <w:vAlign w:val="bottom"/>
            <w:hideMark/>
          </w:tcPr>
          <w:p w14:paraId="13C7371D" w14:textId="7A72BF23" w:rsidR="00550452" w:rsidRPr="002430A4" w:rsidRDefault="00550452" w:rsidP="00550452">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35" w:author="Malte" w:date="2022-05-16T13:05:00Z">
              <w:r>
                <w:rPr>
                  <w:rFonts w:ascii="Calibri" w:hAnsi="Calibri" w:cs="Calibri"/>
                  <w:color w:val="000000"/>
                  <w:sz w:val="22"/>
                  <w:szCs w:val="22"/>
                </w:rPr>
                <w:t> </w:t>
              </w:r>
            </w:ins>
            <w:del w:id="36" w:author="Malte" w:date="2022-05-16T13:05:00Z">
              <w:r w:rsidDel="00B37CB9">
                <w:rPr>
                  <w:rFonts w:ascii="Calibri" w:hAnsi="Calibri" w:cs="Calibri"/>
                  <w:color w:val="000000"/>
                  <w:sz w:val="22"/>
                  <w:szCs w:val="22"/>
                </w:rPr>
                <w:delText> </w:delText>
              </w:r>
            </w:del>
          </w:p>
        </w:tc>
        <w:tc>
          <w:tcPr>
            <w:tcW w:w="2619" w:type="dxa"/>
            <w:tcBorders>
              <w:top w:val="single" w:sz="4" w:space="0" w:color="auto"/>
            </w:tcBorders>
            <w:noWrap/>
            <w:vAlign w:val="bottom"/>
            <w:hideMark/>
          </w:tcPr>
          <w:p w14:paraId="5C9A1B64" w14:textId="0358D7F3" w:rsidR="00550452" w:rsidRPr="002430A4" w:rsidRDefault="00550452" w:rsidP="00550452">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37" w:author="Malte" w:date="2022-05-16T13:05:00Z">
              <w:r>
                <w:rPr>
                  <w:rFonts w:ascii="Calibri" w:hAnsi="Calibri" w:cs="Calibri"/>
                  <w:color w:val="000000"/>
                  <w:sz w:val="22"/>
                  <w:szCs w:val="22"/>
                </w:rPr>
                <w:t>2.00</w:t>
              </w:r>
            </w:ins>
            <w:del w:id="38" w:author="Malte" w:date="2022-05-16T13:05:00Z">
              <w:r w:rsidDel="00B37CB9">
                <w:rPr>
                  <w:rFonts w:ascii="Calibri" w:hAnsi="Calibri" w:cs="Calibri"/>
                  <w:color w:val="000000"/>
                  <w:sz w:val="22"/>
                  <w:szCs w:val="22"/>
                </w:rPr>
                <w:delText>2.000</w:delText>
              </w:r>
            </w:del>
          </w:p>
        </w:tc>
      </w:tr>
      <w:tr w:rsidR="00550452" w:rsidRPr="002430A4" w14:paraId="37E468BD" w14:textId="77777777" w:rsidTr="00550452">
        <w:trPr>
          <w:trHeight w:val="288"/>
        </w:trPr>
        <w:tc>
          <w:tcPr>
            <w:cnfStyle w:val="001000000000" w:firstRow="0" w:lastRow="0" w:firstColumn="1" w:lastColumn="0" w:oddVBand="0" w:evenVBand="0" w:oddHBand="0" w:evenHBand="0" w:firstRowFirstColumn="0" w:firstRowLastColumn="0" w:lastRowFirstColumn="0" w:lastRowLastColumn="0"/>
            <w:tcW w:w="2207" w:type="dxa"/>
            <w:shd w:val="clear" w:color="auto" w:fill="EDEDED" w:themeFill="accent3" w:themeFillTint="33"/>
            <w:noWrap/>
            <w:hideMark/>
          </w:tcPr>
          <w:p w14:paraId="36FEC77E" w14:textId="77777777" w:rsidR="00550452" w:rsidRPr="002430A4" w:rsidRDefault="00550452" w:rsidP="00550452">
            <w:pPr>
              <w:spacing w:before="0" w:line="240" w:lineRule="auto"/>
              <w:jc w:val="right"/>
              <w:rPr>
                <w:rFonts w:ascii="Calibri" w:hAnsi="Calibri"/>
                <w:color w:val="000000"/>
                <w:sz w:val="22"/>
                <w:szCs w:val="22"/>
              </w:rPr>
            </w:pPr>
            <w:r w:rsidRPr="002430A4">
              <w:rPr>
                <w:rFonts w:ascii="Calibri" w:hAnsi="Calibri"/>
                <w:color w:val="000000"/>
                <w:sz w:val="22"/>
                <w:szCs w:val="22"/>
              </w:rPr>
              <w:t>2</w:t>
            </w:r>
          </w:p>
        </w:tc>
        <w:tc>
          <w:tcPr>
            <w:tcW w:w="1108" w:type="dxa"/>
            <w:noWrap/>
            <w:vAlign w:val="bottom"/>
            <w:hideMark/>
          </w:tcPr>
          <w:p w14:paraId="6737EDCF" w14:textId="6866234A" w:rsidR="00550452" w:rsidRPr="002430A4" w:rsidRDefault="00550452" w:rsidP="00550452">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39" w:author="Malte" w:date="2022-05-16T13:05:00Z">
              <w:r>
                <w:rPr>
                  <w:rFonts w:ascii="Calibri" w:hAnsi="Calibri" w:cs="Calibri"/>
                  <w:color w:val="000000"/>
                  <w:sz w:val="22"/>
                  <w:szCs w:val="22"/>
                </w:rPr>
                <w:t>0.00</w:t>
              </w:r>
            </w:ins>
            <w:del w:id="40" w:author="Malte" w:date="2022-05-16T13:05:00Z">
              <w:r w:rsidDel="00B37CB9">
                <w:rPr>
                  <w:rFonts w:ascii="Calibri" w:hAnsi="Calibri" w:cs="Calibri"/>
                  <w:color w:val="000000"/>
                  <w:sz w:val="22"/>
                  <w:szCs w:val="22"/>
                </w:rPr>
                <w:delText>0.000</w:delText>
              </w:r>
            </w:del>
          </w:p>
        </w:tc>
        <w:tc>
          <w:tcPr>
            <w:tcW w:w="1108" w:type="dxa"/>
            <w:noWrap/>
            <w:vAlign w:val="bottom"/>
            <w:hideMark/>
          </w:tcPr>
          <w:p w14:paraId="67AB1183" w14:textId="011E035F" w:rsidR="00550452" w:rsidRPr="002430A4" w:rsidRDefault="00550452" w:rsidP="00550452">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41" w:author="Malte" w:date="2022-05-16T13:05:00Z">
              <w:r>
                <w:rPr>
                  <w:rFonts w:ascii="Calibri" w:hAnsi="Calibri" w:cs="Calibri"/>
                  <w:color w:val="000000"/>
                  <w:sz w:val="22"/>
                  <w:szCs w:val="22"/>
                </w:rPr>
                <w:t>1.95</w:t>
              </w:r>
            </w:ins>
            <w:del w:id="42" w:author="Malte" w:date="2022-05-16T13:05:00Z">
              <w:r w:rsidDel="00B37CB9">
                <w:rPr>
                  <w:rFonts w:ascii="Calibri" w:hAnsi="Calibri" w:cs="Calibri"/>
                  <w:color w:val="000000"/>
                  <w:sz w:val="22"/>
                  <w:szCs w:val="22"/>
                </w:rPr>
                <w:delText>1.950</w:delText>
              </w:r>
            </w:del>
          </w:p>
        </w:tc>
        <w:tc>
          <w:tcPr>
            <w:tcW w:w="2551" w:type="dxa"/>
            <w:noWrap/>
            <w:vAlign w:val="bottom"/>
            <w:hideMark/>
          </w:tcPr>
          <w:p w14:paraId="28CBBD56" w14:textId="3AC997BD" w:rsidR="00550452" w:rsidRPr="002430A4" w:rsidRDefault="00550452" w:rsidP="00550452">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43" w:author="Malte" w:date="2022-05-16T13:05:00Z">
              <w:r>
                <w:rPr>
                  <w:rFonts w:ascii="Calibri" w:hAnsi="Calibri" w:cs="Calibri"/>
                  <w:color w:val="000000"/>
                  <w:sz w:val="22"/>
                  <w:szCs w:val="22"/>
                </w:rPr>
                <w:t>1.95</w:t>
              </w:r>
            </w:ins>
            <w:del w:id="44" w:author="Malte" w:date="2022-05-16T13:05:00Z">
              <w:r w:rsidDel="00B37CB9">
                <w:rPr>
                  <w:rFonts w:ascii="Calibri" w:hAnsi="Calibri" w:cs="Calibri"/>
                  <w:color w:val="000000"/>
                  <w:sz w:val="22"/>
                  <w:szCs w:val="22"/>
                </w:rPr>
                <w:delText>1.950</w:delText>
              </w:r>
            </w:del>
          </w:p>
        </w:tc>
        <w:tc>
          <w:tcPr>
            <w:tcW w:w="2619" w:type="dxa"/>
            <w:noWrap/>
            <w:vAlign w:val="bottom"/>
            <w:hideMark/>
          </w:tcPr>
          <w:p w14:paraId="2B2B518D" w14:textId="384BEE9C" w:rsidR="00550452" w:rsidRPr="002430A4" w:rsidRDefault="00550452" w:rsidP="00550452">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45" w:author="Malte" w:date="2022-05-16T13:05:00Z">
              <w:r>
                <w:rPr>
                  <w:rFonts w:ascii="Calibri" w:hAnsi="Calibri" w:cs="Calibri"/>
                  <w:color w:val="000000"/>
                  <w:sz w:val="22"/>
                  <w:szCs w:val="22"/>
                </w:rPr>
                <w:t>1.90</w:t>
              </w:r>
            </w:ins>
            <w:del w:id="46" w:author="Malte" w:date="2022-05-16T13:05:00Z">
              <w:r w:rsidDel="00B37CB9">
                <w:rPr>
                  <w:rFonts w:ascii="Calibri" w:hAnsi="Calibri" w:cs="Calibri"/>
                  <w:color w:val="000000"/>
                  <w:sz w:val="22"/>
                  <w:szCs w:val="22"/>
                </w:rPr>
                <w:delText>1.900</w:delText>
              </w:r>
            </w:del>
          </w:p>
        </w:tc>
      </w:tr>
      <w:tr w:rsidR="00550452" w:rsidRPr="002430A4" w14:paraId="59B90A33" w14:textId="77777777" w:rsidTr="0055045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07" w:type="dxa"/>
            <w:shd w:val="clear" w:color="auto" w:fill="DBDBDB" w:themeFill="accent3" w:themeFillTint="66"/>
            <w:noWrap/>
            <w:hideMark/>
          </w:tcPr>
          <w:p w14:paraId="5092DE52" w14:textId="77777777" w:rsidR="00550452" w:rsidRPr="002430A4" w:rsidRDefault="00550452" w:rsidP="00550452">
            <w:pPr>
              <w:spacing w:before="0" w:line="240" w:lineRule="auto"/>
              <w:jc w:val="right"/>
              <w:rPr>
                <w:rFonts w:ascii="Calibri" w:hAnsi="Calibri"/>
                <w:color w:val="000000"/>
                <w:sz w:val="22"/>
                <w:szCs w:val="22"/>
              </w:rPr>
            </w:pPr>
            <w:r w:rsidRPr="002430A4">
              <w:rPr>
                <w:rFonts w:ascii="Calibri" w:hAnsi="Calibri"/>
                <w:color w:val="000000"/>
                <w:sz w:val="22"/>
                <w:szCs w:val="22"/>
              </w:rPr>
              <w:t>3</w:t>
            </w:r>
          </w:p>
        </w:tc>
        <w:tc>
          <w:tcPr>
            <w:tcW w:w="1108" w:type="dxa"/>
            <w:noWrap/>
            <w:vAlign w:val="bottom"/>
            <w:hideMark/>
          </w:tcPr>
          <w:p w14:paraId="2D67CA74" w14:textId="28E6898B" w:rsidR="00550452" w:rsidRPr="002430A4" w:rsidRDefault="00550452" w:rsidP="00550452">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47" w:author="Malte" w:date="2022-05-16T13:05:00Z">
              <w:r>
                <w:rPr>
                  <w:rFonts w:ascii="Calibri" w:hAnsi="Calibri" w:cs="Calibri"/>
                  <w:color w:val="000000"/>
                  <w:sz w:val="22"/>
                  <w:szCs w:val="22"/>
                </w:rPr>
                <w:t>0.05</w:t>
              </w:r>
            </w:ins>
            <w:del w:id="48" w:author="Malte" w:date="2022-05-16T13:05:00Z">
              <w:r w:rsidDel="00B37CB9">
                <w:rPr>
                  <w:rFonts w:ascii="Calibri" w:hAnsi="Calibri" w:cs="Calibri"/>
                  <w:color w:val="000000"/>
                  <w:sz w:val="22"/>
                  <w:szCs w:val="22"/>
                </w:rPr>
                <w:delText>0.050</w:delText>
              </w:r>
            </w:del>
          </w:p>
        </w:tc>
        <w:tc>
          <w:tcPr>
            <w:tcW w:w="1108" w:type="dxa"/>
            <w:noWrap/>
            <w:vAlign w:val="bottom"/>
            <w:hideMark/>
          </w:tcPr>
          <w:p w14:paraId="01CE95BE" w14:textId="7C144A23" w:rsidR="00550452" w:rsidRPr="002430A4" w:rsidRDefault="00550452" w:rsidP="00550452">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49" w:author="Malte" w:date="2022-05-16T13:05:00Z">
              <w:r>
                <w:rPr>
                  <w:rFonts w:ascii="Calibri" w:hAnsi="Calibri" w:cs="Calibri"/>
                  <w:color w:val="000000"/>
                  <w:sz w:val="22"/>
                  <w:szCs w:val="22"/>
                </w:rPr>
                <w:t>1.95</w:t>
              </w:r>
            </w:ins>
            <w:del w:id="50" w:author="Malte" w:date="2022-05-16T13:05:00Z">
              <w:r w:rsidDel="00B37CB9">
                <w:rPr>
                  <w:rFonts w:ascii="Calibri" w:hAnsi="Calibri" w:cs="Calibri"/>
                  <w:color w:val="000000"/>
                  <w:sz w:val="22"/>
                  <w:szCs w:val="22"/>
                </w:rPr>
                <w:delText>1.950</w:delText>
              </w:r>
            </w:del>
          </w:p>
        </w:tc>
        <w:tc>
          <w:tcPr>
            <w:tcW w:w="2551" w:type="dxa"/>
            <w:noWrap/>
            <w:vAlign w:val="bottom"/>
            <w:hideMark/>
          </w:tcPr>
          <w:p w14:paraId="6D534614" w14:textId="4175360D" w:rsidR="00550452" w:rsidRPr="002430A4" w:rsidRDefault="00550452" w:rsidP="00550452">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51" w:author="Malte" w:date="2022-05-16T13:05:00Z">
              <w:r>
                <w:rPr>
                  <w:rFonts w:ascii="Calibri" w:hAnsi="Calibri" w:cs="Calibri"/>
                  <w:color w:val="000000"/>
                  <w:sz w:val="22"/>
                  <w:szCs w:val="22"/>
                </w:rPr>
                <w:t>1.90</w:t>
              </w:r>
            </w:ins>
            <w:del w:id="52" w:author="Malte" w:date="2022-05-16T13:05:00Z">
              <w:r w:rsidDel="00B37CB9">
                <w:rPr>
                  <w:rFonts w:ascii="Calibri" w:hAnsi="Calibri" w:cs="Calibri"/>
                  <w:color w:val="000000"/>
                  <w:sz w:val="22"/>
                  <w:szCs w:val="22"/>
                </w:rPr>
                <w:delText>1.900</w:delText>
              </w:r>
            </w:del>
          </w:p>
        </w:tc>
        <w:tc>
          <w:tcPr>
            <w:tcW w:w="2619" w:type="dxa"/>
            <w:noWrap/>
            <w:vAlign w:val="bottom"/>
            <w:hideMark/>
          </w:tcPr>
          <w:p w14:paraId="2EB465FB" w14:textId="592E8DCE" w:rsidR="00550452" w:rsidRPr="002430A4" w:rsidRDefault="00550452" w:rsidP="00550452">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53" w:author="Malte" w:date="2022-05-16T13:05:00Z">
              <w:r>
                <w:rPr>
                  <w:rFonts w:ascii="Calibri" w:hAnsi="Calibri" w:cs="Calibri"/>
                  <w:color w:val="000000"/>
                  <w:sz w:val="22"/>
                  <w:szCs w:val="22"/>
                </w:rPr>
                <w:t>1.90</w:t>
              </w:r>
            </w:ins>
            <w:del w:id="54" w:author="Malte" w:date="2022-05-16T13:05:00Z">
              <w:r w:rsidDel="00B37CB9">
                <w:rPr>
                  <w:rFonts w:ascii="Calibri" w:hAnsi="Calibri" w:cs="Calibri"/>
                  <w:color w:val="000000"/>
                  <w:sz w:val="22"/>
                  <w:szCs w:val="22"/>
                </w:rPr>
                <w:delText>1.900</w:delText>
              </w:r>
            </w:del>
          </w:p>
        </w:tc>
      </w:tr>
      <w:tr w:rsidR="00550452" w:rsidRPr="002430A4" w14:paraId="1848135C" w14:textId="77777777" w:rsidTr="00550452">
        <w:trPr>
          <w:trHeight w:val="288"/>
        </w:trPr>
        <w:tc>
          <w:tcPr>
            <w:cnfStyle w:val="001000000000" w:firstRow="0" w:lastRow="0" w:firstColumn="1" w:lastColumn="0" w:oddVBand="0" w:evenVBand="0" w:oddHBand="0" w:evenHBand="0" w:firstRowFirstColumn="0" w:firstRowLastColumn="0" w:lastRowFirstColumn="0" w:lastRowLastColumn="0"/>
            <w:tcW w:w="2207" w:type="dxa"/>
            <w:tcBorders>
              <w:bottom w:val="single" w:sz="4" w:space="0" w:color="FFFFFF" w:themeColor="background1"/>
            </w:tcBorders>
            <w:shd w:val="clear" w:color="auto" w:fill="EDEDED" w:themeFill="accent3" w:themeFillTint="33"/>
            <w:noWrap/>
            <w:hideMark/>
          </w:tcPr>
          <w:p w14:paraId="2AC93353" w14:textId="77777777" w:rsidR="00550452" w:rsidRPr="002430A4" w:rsidRDefault="00550452" w:rsidP="00550452">
            <w:pPr>
              <w:spacing w:before="0" w:line="240" w:lineRule="auto"/>
              <w:jc w:val="right"/>
              <w:rPr>
                <w:rFonts w:ascii="Calibri" w:hAnsi="Calibri"/>
                <w:color w:val="000000"/>
                <w:sz w:val="22"/>
                <w:szCs w:val="22"/>
              </w:rPr>
            </w:pPr>
            <w:r w:rsidRPr="002430A4">
              <w:rPr>
                <w:rFonts w:ascii="Calibri" w:hAnsi="Calibri"/>
                <w:color w:val="000000"/>
                <w:sz w:val="22"/>
                <w:szCs w:val="22"/>
              </w:rPr>
              <w:t>4</w:t>
            </w:r>
          </w:p>
        </w:tc>
        <w:tc>
          <w:tcPr>
            <w:tcW w:w="1108" w:type="dxa"/>
            <w:tcBorders>
              <w:bottom w:val="single" w:sz="4" w:space="0" w:color="FFFFFF" w:themeColor="background1"/>
            </w:tcBorders>
            <w:noWrap/>
            <w:vAlign w:val="bottom"/>
            <w:hideMark/>
          </w:tcPr>
          <w:p w14:paraId="03C2C71B" w14:textId="0CF8B74B" w:rsidR="00550452" w:rsidRPr="002430A4" w:rsidRDefault="00550452" w:rsidP="00550452">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55" w:author="Malte" w:date="2022-05-16T13:05:00Z">
              <w:r>
                <w:rPr>
                  <w:rFonts w:ascii="Calibri" w:hAnsi="Calibri" w:cs="Calibri"/>
                  <w:color w:val="000000"/>
                  <w:sz w:val="22"/>
                  <w:szCs w:val="22"/>
                </w:rPr>
                <w:t>0.05</w:t>
              </w:r>
            </w:ins>
            <w:del w:id="56" w:author="Malte" w:date="2022-05-16T13:05:00Z">
              <w:r w:rsidDel="00B37CB9">
                <w:rPr>
                  <w:rFonts w:ascii="Calibri" w:hAnsi="Calibri" w:cs="Calibri"/>
                  <w:color w:val="000000"/>
                  <w:sz w:val="22"/>
                  <w:szCs w:val="22"/>
                </w:rPr>
                <w:delText>0.050</w:delText>
              </w:r>
            </w:del>
          </w:p>
        </w:tc>
        <w:tc>
          <w:tcPr>
            <w:tcW w:w="1108" w:type="dxa"/>
            <w:tcBorders>
              <w:bottom w:val="single" w:sz="4" w:space="0" w:color="FFFFFF" w:themeColor="background1"/>
            </w:tcBorders>
            <w:noWrap/>
            <w:vAlign w:val="bottom"/>
            <w:hideMark/>
          </w:tcPr>
          <w:p w14:paraId="625D0304" w14:textId="56819987" w:rsidR="00550452" w:rsidRPr="002430A4" w:rsidRDefault="00550452" w:rsidP="00550452">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57" w:author="Malte" w:date="2022-05-16T13:05:00Z">
              <w:r>
                <w:rPr>
                  <w:rFonts w:ascii="Calibri" w:hAnsi="Calibri" w:cs="Calibri"/>
                  <w:color w:val="000000"/>
                  <w:sz w:val="22"/>
                  <w:szCs w:val="22"/>
                </w:rPr>
                <w:t>2.00</w:t>
              </w:r>
            </w:ins>
            <w:del w:id="58" w:author="Malte" w:date="2022-05-16T13:05:00Z">
              <w:r w:rsidDel="00B37CB9">
                <w:rPr>
                  <w:rFonts w:ascii="Calibri" w:hAnsi="Calibri" w:cs="Calibri"/>
                  <w:color w:val="000000"/>
                  <w:sz w:val="22"/>
                  <w:szCs w:val="22"/>
                </w:rPr>
                <w:delText>2.000</w:delText>
              </w:r>
            </w:del>
          </w:p>
        </w:tc>
        <w:tc>
          <w:tcPr>
            <w:tcW w:w="2551" w:type="dxa"/>
            <w:tcBorders>
              <w:bottom w:val="single" w:sz="4" w:space="0" w:color="FFFFFF" w:themeColor="background1"/>
            </w:tcBorders>
            <w:noWrap/>
            <w:vAlign w:val="bottom"/>
            <w:hideMark/>
          </w:tcPr>
          <w:p w14:paraId="254990BD" w14:textId="1FCCF5AE" w:rsidR="00550452" w:rsidRPr="002430A4" w:rsidRDefault="00550452" w:rsidP="00550452">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59" w:author="Malte" w:date="2022-05-16T13:05:00Z">
              <w:r>
                <w:rPr>
                  <w:rFonts w:ascii="Calibri" w:hAnsi="Calibri" w:cs="Calibri"/>
                  <w:color w:val="000000"/>
                  <w:sz w:val="22"/>
                  <w:szCs w:val="22"/>
                </w:rPr>
                <w:t>1.95</w:t>
              </w:r>
            </w:ins>
            <w:del w:id="60" w:author="Malte" w:date="2022-05-16T13:05:00Z">
              <w:r w:rsidDel="00B37CB9">
                <w:rPr>
                  <w:rFonts w:ascii="Calibri" w:hAnsi="Calibri" w:cs="Calibri"/>
                  <w:color w:val="000000"/>
                  <w:sz w:val="22"/>
                  <w:szCs w:val="22"/>
                </w:rPr>
                <w:delText>1.950</w:delText>
              </w:r>
            </w:del>
          </w:p>
        </w:tc>
        <w:tc>
          <w:tcPr>
            <w:tcW w:w="2619" w:type="dxa"/>
            <w:tcBorders>
              <w:bottom w:val="single" w:sz="4" w:space="0" w:color="FFFFFF" w:themeColor="background1"/>
            </w:tcBorders>
            <w:noWrap/>
            <w:vAlign w:val="bottom"/>
            <w:hideMark/>
          </w:tcPr>
          <w:p w14:paraId="124265CD" w14:textId="51AFEB98" w:rsidR="00550452" w:rsidRPr="002430A4" w:rsidRDefault="00550452" w:rsidP="00550452">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61" w:author="Malte" w:date="2022-05-16T13:05:00Z">
              <w:r>
                <w:rPr>
                  <w:rFonts w:ascii="Calibri" w:hAnsi="Calibri" w:cs="Calibri"/>
                  <w:color w:val="000000"/>
                  <w:sz w:val="22"/>
                  <w:szCs w:val="22"/>
                </w:rPr>
                <w:t>2.00</w:t>
              </w:r>
            </w:ins>
            <w:del w:id="62" w:author="Malte" w:date="2022-05-16T13:05:00Z">
              <w:r w:rsidDel="00B37CB9">
                <w:rPr>
                  <w:rFonts w:ascii="Calibri" w:hAnsi="Calibri" w:cs="Calibri"/>
                  <w:color w:val="000000"/>
                  <w:sz w:val="22"/>
                  <w:szCs w:val="22"/>
                </w:rPr>
                <w:delText>2.000</w:delText>
              </w:r>
            </w:del>
          </w:p>
        </w:tc>
      </w:tr>
      <w:tr w:rsidR="00550452" w:rsidRPr="002430A4" w14:paraId="46423835" w14:textId="77777777" w:rsidTr="0055045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07" w:type="dxa"/>
            <w:tcBorders>
              <w:bottom w:val="single" w:sz="4" w:space="0" w:color="auto"/>
            </w:tcBorders>
            <w:shd w:val="clear" w:color="auto" w:fill="DBDBDB" w:themeFill="accent3" w:themeFillTint="66"/>
            <w:noWrap/>
            <w:hideMark/>
          </w:tcPr>
          <w:p w14:paraId="201B7881" w14:textId="77777777" w:rsidR="00550452" w:rsidRPr="002430A4" w:rsidRDefault="00550452" w:rsidP="00550452">
            <w:pPr>
              <w:spacing w:before="0" w:line="240" w:lineRule="auto"/>
              <w:jc w:val="right"/>
              <w:rPr>
                <w:rFonts w:ascii="Calibri" w:hAnsi="Calibri"/>
                <w:color w:val="000000"/>
                <w:sz w:val="22"/>
                <w:szCs w:val="22"/>
              </w:rPr>
            </w:pPr>
            <w:r w:rsidRPr="002430A4">
              <w:rPr>
                <w:rFonts w:ascii="Calibri" w:hAnsi="Calibri"/>
                <w:color w:val="000000"/>
                <w:sz w:val="22"/>
                <w:szCs w:val="22"/>
              </w:rPr>
              <w:t>5</w:t>
            </w:r>
          </w:p>
        </w:tc>
        <w:tc>
          <w:tcPr>
            <w:tcW w:w="1108" w:type="dxa"/>
            <w:tcBorders>
              <w:bottom w:val="single" w:sz="4" w:space="0" w:color="auto"/>
            </w:tcBorders>
            <w:noWrap/>
            <w:vAlign w:val="bottom"/>
            <w:hideMark/>
          </w:tcPr>
          <w:p w14:paraId="58EABCA9" w14:textId="1B1A5EE4" w:rsidR="00550452" w:rsidRPr="002430A4" w:rsidRDefault="00550452" w:rsidP="00550452">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63" w:author="Malte" w:date="2022-05-16T13:05:00Z">
              <w:r>
                <w:rPr>
                  <w:rFonts w:ascii="Calibri" w:hAnsi="Calibri" w:cs="Calibri"/>
                  <w:color w:val="000000"/>
                  <w:sz w:val="22"/>
                  <w:szCs w:val="22"/>
                </w:rPr>
                <w:t>0.00</w:t>
              </w:r>
            </w:ins>
            <w:del w:id="64" w:author="Malte" w:date="2022-05-16T13:05:00Z">
              <w:r w:rsidDel="00B37CB9">
                <w:rPr>
                  <w:rFonts w:ascii="Calibri" w:hAnsi="Calibri" w:cs="Calibri"/>
                  <w:color w:val="000000"/>
                  <w:sz w:val="22"/>
                  <w:szCs w:val="22"/>
                </w:rPr>
                <w:delText>0.000</w:delText>
              </w:r>
            </w:del>
          </w:p>
        </w:tc>
        <w:tc>
          <w:tcPr>
            <w:tcW w:w="1108" w:type="dxa"/>
            <w:tcBorders>
              <w:bottom w:val="single" w:sz="4" w:space="0" w:color="auto"/>
            </w:tcBorders>
            <w:noWrap/>
            <w:vAlign w:val="bottom"/>
            <w:hideMark/>
          </w:tcPr>
          <w:p w14:paraId="40548A64" w14:textId="5044207C" w:rsidR="00550452" w:rsidRPr="002430A4" w:rsidRDefault="00550452" w:rsidP="00550452">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65" w:author="Malte" w:date="2022-05-16T13:05:00Z">
              <w:r>
                <w:rPr>
                  <w:rFonts w:ascii="Calibri" w:hAnsi="Calibri" w:cs="Calibri"/>
                  <w:color w:val="000000"/>
                  <w:sz w:val="22"/>
                  <w:szCs w:val="22"/>
                </w:rPr>
                <w:t>2.00</w:t>
              </w:r>
            </w:ins>
            <w:del w:id="66" w:author="Malte" w:date="2022-05-16T13:05:00Z">
              <w:r w:rsidDel="00B37CB9">
                <w:rPr>
                  <w:rFonts w:ascii="Calibri" w:hAnsi="Calibri" w:cs="Calibri"/>
                  <w:color w:val="000000"/>
                  <w:sz w:val="22"/>
                  <w:szCs w:val="22"/>
                </w:rPr>
                <w:delText>2.000</w:delText>
              </w:r>
            </w:del>
          </w:p>
        </w:tc>
        <w:tc>
          <w:tcPr>
            <w:tcW w:w="2551" w:type="dxa"/>
            <w:tcBorders>
              <w:bottom w:val="single" w:sz="4" w:space="0" w:color="auto"/>
            </w:tcBorders>
            <w:noWrap/>
            <w:vAlign w:val="bottom"/>
            <w:hideMark/>
          </w:tcPr>
          <w:p w14:paraId="064E06DB" w14:textId="4F41E0B3" w:rsidR="00550452" w:rsidRPr="002430A4" w:rsidRDefault="00550452" w:rsidP="00550452">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67" w:author="Malte" w:date="2022-05-16T13:05:00Z">
              <w:r>
                <w:rPr>
                  <w:rFonts w:ascii="Calibri" w:hAnsi="Calibri" w:cs="Calibri"/>
                  <w:color w:val="000000"/>
                  <w:sz w:val="22"/>
                  <w:szCs w:val="22"/>
                </w:rPr>
                <w:t>2.00</w:t>
              </w:r>
            </w:ins>
            <w:del w:id="68" w:author="Malte" w:date="2022-05-16T13:05:00Z">
              <w:r w:rsidDel="00B37CB9">
                <w:rPr>
                  <w:rFonts w:ascii="Calibri" w:hAnsi="Calibri" w:cs="Calibri"/>
                  <w:color w:val="000000"/>
                  <w:sz w:val="22"/>
                  <w:szCs w:val="22"/>
                </w:rPr>
                <w:delText>2.000</w:delText>
              </w:r>
            </w:del>
          </w:p>
        </w:tc>
        <w:tc>
          <w:tcPr>
            <w:tcW w:w="2619" w:type="dxa"/>
            <w:tcBorders>
              <w:bottom w:val="single" w:sz="4" w:space="0" w:color="auto"/>
            </w:tcBorders>
            <w:noWrap/>
            <w:vAlign w:val="bottom"/>
            <w:hideMark/>
          </w:tcPr>
          <w:p w14:paraId="7A69C1F1" w14:textId="599D0DCB" w:rsidR="00550452" w:rsidRPr="002430A4" w:rsidRDefault="00550452" w:rsidP="00550452">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69" w:author="Malte" w:date="2022-05-16T13:05:00Z">
              <w:r>
                <w:rPr>
                  <w:rFonts w:ascii="Calibri" w:hAnsi="Calibri" w:cs="Calibri"/>
                  <w:color w:val="000000"/>
                  <w:sz w:val="22"/>
                  <w:szCs w:val="22"/>
                </w:rPr>
                <w:t> </w:t>
              </w:r>
            </w:ins>
            <w:del w:id="70" w:author="Malte" w:date="2022-05-16T13:05:00Z">
              <w:r w:rsidDel="00B37CB9">
                <w:rPr>
                  <w:rFonts w:ascii="Calibri" w:hAnsi="Calibri" w:cs="Calibri"/>
                  <w:color w:val="000000"/>
                  <w:sz w:val="22"/>
                  <w:szCs w:val="22"/>
                </w:rPr>
                <w:delText> </w:delText>
              </w:r>
            </w:del>
          </w:p>
        </w:tc>
      </w:tr>
      <w:tr w:rsidR="00550452" w:rsidRPr="002430A4" w14:paraId="75D9C8FF" w14:textId="77777777" w:rsidTr="00550452">
        <w:trPr>
          <w:trHeight w:val="300"/>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tcBorders>
            <w:shd w:val="clear" w:color="auto" w:fill="EDEDED" w:themeFill="accent3" w:themeFillTint="33"/>
            <w:noWrap/>
            <w:hideMark/>
          </w:tcPr>
          <w:p w14:paraId="5A005701" w14:textId="77777777" w:rsidR="00550452" w:rsidRPr="002430A4" w:rsidRDefault="00550452" w:rsidP="00550452">
            <w:pPr>
              <w:spacing w:before="0" w:line="240" w:lineRule="auto"/>
              <w:jc w:val="left"/>
              <w:rPr>
                <w:rFonts w:ascii="Calibri" w:hAnsi="Calibri"/>
                <w:color w:val="000000"/>
                <w:sz w:val="22"/>
                <w:szCs w:val="22"/>
              </w:rPr>
            </w:pPr>
            <w:r w:rsidRPr="002430A4">
              <w:rPr>
                <w:rFonts w:ascii="Calibri" w:hAnsi="Calibri"/>
                <w:color w:val="000000"/>
                <w:sz w:val="22"/>
                <w:szCs w:val="22"/>
              </w:rPr>
              <w:t>Mittelwert</w:t>
            </w:r>
          </w:p>
        </w:tc>
        <w:tc>
          <w:tcPr>
            <w:tcW w:w="1108" w:type="dxa"/>
            <w:tcBorders>
              <w:top w:val="single" w:sz="4" w:space="0" w:color="auto"/>
            </w:tcBorders>
            <w:noWrap/>
            <w:vAlign w:val="bottom"/>
            <w:hideMark/>
          </w:tcPr>
          <w:p w14:paraId="5A16B799" w14:textId="3FCF7045" w:rsidR="00550452" w:rsidRPr="002430A4" w:rsidRDefault="00550452" w:rsidP="00550452">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71" w:author="Malte" w:date="2022-05-16T13:05:00Z">
              <w:r>
                <w:rPr>
                  <w:rFonts w:ascii="Calibri" w:hAnsi="Calibri" w:cs="Calibri"/>
                  <w:color w:val="000000"/>
                  <w:sz w:val="22"/>
                  <w:szCs w:val="22"/>
                </w:rPr>
                <w:t>0.03</w:t>
              </w:r>
            </w:ins>
            <w:del w:id="72" w:author="Malte" w:date="2022-05-16T13:05:00Z">
              <w:r w:rsidDel="008C1D14">
                <w:rPr>
                  <w:rFonts w:ascii="Calibri" w:hAnsi="Calibri" w:cs="Calibri"/>
                  <w:color w:val="000000"/>
                  <w:sz w:val="22"/>
                  <w:szCs w:val="22"/>
                </w:rPr>
                <w:delText>0.025</w:delText>
              </w:r>
            </w:del>
          </w:p>
        </w:tc>
        <w:tc>
          <w:tcPr>
            <w:tcW w:w="1108" w:type="dxa"/>
            <w:tcBorders>
              <w:top w:val="single" w:sz="4" w:space="0" w:color="auto"/>
            </w:tcBorders>
            <w:noWrap/>
            <w:vAlign w:val="bottom"/>
            <w:hideMark/>
          </w:tcPr>
          <w:p w14:paraId="348E5A8D" w14:textId="3492A736" w:rsidR="00550452" w:rsidRPr="002430A4" w:rsidRDefault="00550452" w:rsidP="00550452">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73" w:author="Malte" w:date="2022-05-16T13:05:00Z">
              <w:r>
                <w:rPr>
                  <w:rFonts w:ascii="Calibri" w:hAnsi="Calibri" w:cs="Calibri"/>
                  <w:color w:val="000000"/>
                  <w:sz w:val="22"/>
                  <w:szCs w:val="22"/>
                </w:rPr>
                <w:t>1.98</w:t>
              </w:r>
            </w:ins>
            <w:del w:id="74" w:author="Malte" w:date="2022-05-16T13:05:00Z">
              <w:r w:rsidDel="008C1D14">
                <w:rPr>
                  <w:rFonts w:ascii="Calibri" w:hAnsi="Calibri" w:cs="Calibri"/>
                  <w:color w:val="000000"/>
                  <w:sz w:val="22"/>
                  <w:szCs w:val="22"/>
                </w:rPr>
                <w:delText>1.980</w:delText>
              </w:r>
            </w:del>
          </w:p>
        </w:tc>
        <w:tc>
          <w:tcPr>
            <w:tcW w:w="2551" w:type="dxa"/>
            <w:tcBorders>
              <w:top w:val="single" w:sz="4" w:space="0" w:color="auto"/>
            </w:tcBorders>
            <w:noWrap/>
            <w:vAlign w:val="bottom"/>
            <w:hideMark/>
          </w:tcPr>
          <w:p w14:paraId="54349143" w14:textId="3174973F" w:rsidR="00550452" w:rsidRPr="002430A4" w:rsidRDefault="00550452" w:rsidP="00550452">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75" w:author="Malte" w:date="2022-05-16T13:05:00Z">
              <w:r>
                <w:rPr>
                  <w:rFonts w:ascii="Calibri" w:hAnsi="Calibri" w:cs="Calibri"/>
                  <w:color w:val="000000"/>
                  <w:sz w:val="22"/>
                  <w:szCs w:val="22"/>
                </w:rPr>
                <w:t>1.95</w:t>
              </w:r>
            </w:ins>
            <w:del w:id="76" w:author="Malte" w:date="2022-05-16T13:05:00Z">
              <w:r w:rsidDel="008C1D14">
                <w:rPr>
                  <w:rFonts w:ascii="Calibri" w:hAnsi="Calibri" w:cs="Calibri"/>
                  <w:color w:val="000000"/>
                  <w:sz w:val="22"/>
                  <w:szCs w:val="22"/>
                </w:rPr>
                <w:delText>1.950</w:delText>
              </w:r>
            </w:del>
          </w:p>
        </w:tc>
        <w:tc>
          <w:tcPr>
            <w:tcW w:w="2619" w:type="dxa"/>
            <w:tcBorders>
              <w:top w:val="single" w:sz="4" w:space="0" w:color="auto"/>
            </w:tcBorders>
            <w:noWrap/>
            <w:vAlign w:val="bottom"/>
            <w:hideMark/>
          </w:tcPr>
          <w:p w14:paraId="7FB5A076" w14:textId="534016DC" w:rsidR="00550452" w:rsidRPr="002430A4" w:rsidRDefault="00550452" w:rsidP="00550452">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77" w:author="Malte" w:date="2022-05-16T13:05:00Z">
              <w:r>
                <w:rPr>
                  <w:rFonts w:ascii="Calibri" w:hAnsi="Calibri" w:cs="Calibri"/>
                  <w:color w:val="000000"/>
                  <w:sz w:val="22"/>
                  <w:szCs w:val="22"/>
                </w:rPr>
                <w:t>1.95</w:t>
              </w:r>
            </w:ins>
            <w:del w:id="78" w:author="Malte" w:date="2022-05-16T13:05:00Z">
              <w:r w:rsidDel="008C1D14">
                <w:rPr>
                  <w:rFonts w:ascii="Calibri" w:hAnsi="Calibri" w:cs="Calibri"/>
                  <w:color w:val="000000"/>
                  <w:sz w:val="22"/>
                  <w:szCs w:val="22"/>
                </w:rPr>
                <w:delText>1.950</w:delText>
              </w:r>
            </w:del>
          </w:p>
        </w:tc>
      </w:tr>
      <w:tr w:rsidR="00550452" w:rsidRPr="002430A4" w14:paraId="388D71AD" w14:textId="77777777" w:rsidTr="0055045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7" w:type="dxa"/>
            <w:shd w:val="clear" w:color="auto" w:fill="DBDBDB" w:themeFill="accent3" w:themeFillTint="66"/>
            <w:noWrap/>
            <w:hideMark/>
          </w:tcPr>
          <w:p w14:paraId="3F00E1D6" w14:textId="77777777" w:rsidR="00550452" w:rsidRPr="002430A4" w:rsidRDefault="00550452" w:rsidP="00550452">
            <w:pPr>
              <w:spacing w:before="0" w:line="240" w:lineRule="auto"/>
              <w:jc w:val="left"/>
              <w:rPr>
                <w:rFonts w:ascii="Calibri" w:hAnsi="Calibri"/>
                <w:color w:val="000000"/>
                <w:sz w:val="22"/>
                <w:szCs w:val="22"/>
              </w:rPr>
            </w:pPr>
            <w:r w:rsidRPr="002430A4">
              <w:rPr>
                <w:rFonts w:ascii="Calibri" w:hAnsi="Calibri"/>
                <w:color w:val="000000"/>
                <w:sz w:val="22"/>
                <w:szCs w:val="22"/>
              </w:rPr>
              <w:t>Standardabweichung</w:t>
            </w:r>
          </w:p>
        </w:tc>
        <w:tc>
          <w:tcPr>
            <w:tcW w:w="1108" w:type="dxa"/>
            <w:noWrap/>
            <w:vAlign w:val="bottom"/>
            <w:hideMark/>
          </w:tcPr>
          <w:p w14:paraId="1FE4AAAE" w14:textId="6277DA13" w:rsidR="00550452" w:rsidRPr="002430A4" w:rsidRDefault="00550452" w:rsidP="00550452">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79" w:author="Malte" w:date="2022-05-16T13:05:00Z">
              <w:r>
                <w:rPr>
                  <w:rFonts w:ascii="Calibri" w:hAnsi="Calibri" w:cs="Calibri"/>
                  <w:color w:val="000000"/>
                  <w:sz w:val="22"/>
                  <w:szCs w:val="22"/>
                </w:rPr>
                <w:t>0.03</w:t>
              </w:r>
            </w:ins>
            <w:del w:id="80" w:author="Malte" w:date="2022-05-16T13:05:00Z">
              <w:r w:rsidDel="008C1D14">
                <w:rPr>
                  <w:rFonts w:ascii="Calibri" w:hAnsi="Calibri" w:cs="Calibri"/>
                  <w:color w:val="000000"/>
                  <w:sz w:val="22"/>
                  <w:szCs w:val="22"/>
                </w:rPr>
                <w:delText>0.029</w:delText>
              </w:r>
            </w:del>
          </w:p>
        </w:tc>
        <w:tc>
          <w:tcPr>
            <w:tcW w:w="1108" w:type="dxa"/>
            <w:noWrap/>
            <w:vAlign w:val="bottom"/>
            <w:hideMark/>
          </w:tcPr>
          <w:p w14:paraId="2274AA2F" w14:textId="398579F8" w:rsidR="00550452" w:rsidRPr="002430A4" w:rsidRDefault="00550452" w:rsidP="00550452">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81" w:author="Malte" w:date="2022-05-16T13:05:00Z">
              <w:r>
                <w:rPr>
                  <w:rFonts w:ascii="Calibri" w:hAnsi="Calibri" w:cs="Calibri"/>
                  <w:color w:val="000000"/>
                  <w:sz w:val="22"/>
                  <w:szCs w:val="22"/>
                </w:rPr>
                <w:t>0.03</w:t>
              </w:r>
            </w:ins>
            <w:del w:id="82" w:author="Malte" w:date="2022-05-16T13:05:00Z">
              <w:r w:rsidDel="008C1D14">
                <w:rPr>
                  <w:rFonts w:ascii="Calibri" w:hAnsi="Calibri" w:cs="Calibri"/>
                  <w:color w:val="000000"/>
                  <w:sz w:val="22"/>
                  <w:szCs w:val="22"/>
                </w:rPr>
                <w:delText>0.027</w:delText>
              </w:r>
            </w:del>
          </w:p>
        </w:tc>
        <w:tc>
          <w:tcPr>
            <w:tcW w:w="2551" w:type="dxa"/>
            <w:noWrap/>
            <w:vAlign w:val="bottom"/>
            <w:hideMark/>
          </w:tcPr>
          <w:p w14:paraId="70B17FCC" w14:textId="60F21CE5" w:rsidR="00550452" w:rsidRPr="002430A4" w:rsidRDefault="00550452" w:rsidP="00550452">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83" w:author="Malte" w:date="2022-05-16T13:05:00Z">
              <w:r>
                <w:rPr>
                  <w:rFonts w:ascii="Calibri" w:hAnsi="Calibri" w:cs="Calibri"/>
                  <w:color w:val="000000"/>
                  <w:sz w:val="22"/>
                  <w:szCs w:val="22"/>
                </w:rPr>
                <w:t>0.04</w:t>
              </w:r>
            </w:ins>
            <w:del w:id="84" w:author="Malte" w:date="2022-05-16T13:05:00Z">
              <w:r w:rsidDel="008C1D14">
                <w:rPr>
                  <w:rFonts w:ascii="Calibri" w:hAnsi="Calibri" w:cs="Calibri"/>
                  <w:color w:val="000000"/>
                  <w:sz w:val="22"/>
                  <w:szCs w:val="22"/>
                </w:rPr>
                <w:delText>0.041</w:delText>
              </w:r>
            </w:del>
          </w:p>
        </w:tc>
        <w:tc>
          <w:tcPr>
            <w:tcW w:w="2619" w:type="dxa"/>
            <w:noWrap/>
            <w:vAlign w:val="bottom"/>
            <w:hideMark/>
          </w:tcPr>
          <w:p w14:paraId="6480B430" w14:textId="3F927A55" w:rsidR="00550452" w:rsidRPr="002430A4" w:rsidRDefault="00550452" w:rsidP="00550452">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85" w:author="Malte" w:date="2022-05-16T13:05:00Z">
              <w:r>
                <w:rPr>
                  <w:rFonts w:ascii="Calibri" w:hAnsi="Calibri" w:cs="Calibri"/>
                  <w:color w:val="000000"/>
                  <w:sz w:val="22"/>
                  <w:szCs w:val="22"/>
                </w:rPr>
                <w:t>0.06</w:t>
              </w:r>
            </w:ins>
            <w:del w:id="86" w:author="Malte" w:date="2022-05-16T13:05:00Z">
              <w:r w:rsidDel="008C1D14">
                <w:rPr>
                  <w:rFonts w:ascii="Calibri" w:hAnsi="Calibri" w:cs="Calibri"/>
                  <w:color w:val="000000"/>
                  <w:sz w:val="22"/>
                  <w:szCs w:val="22"/>
                </w:rPr>
                <w:delText>0.058</w:delText>
              </w:r>
            </w:del>
          </w:p>
        </w:tc>
      </w:tr>
      <w:tr w:rsidR="00443412" w:rsidRPr="002430A4" w14:paraId="59CE931F" w14:textId="77777777" w:rsidTr="00550452">
        <w:trPr>
          <w:trHeight w:val="300"/>
        </w:trPr>
        <w:tc>
          <w:tcPr>
            <w:cnfStyle w:val="001000000000" w:firstRow="0" w:lastRow="0" w:firstColumn="1" w:lastColumn="0" w:oddVBand="0" w:evenVBand="0" w:oddHBand="0" w:evenHBand="0" w:firstRowFirstColumn="0" w:firstRowLastColumn="0" w:lastRowFirstColumn="0" w:lastRowLastColumn="0"/>
            <w:tcW w:w="9593" w:type="dxa"/>
            <w:gridSpan w:val="5"/>
            <w:tcBorders>
              <w:bottom w:val="single" w:sz="4" w:space="0" w:color="FFFFFF" w:themeColor="background1"/>
            </w:tcBorders>
            <w:shd w:val="clear" w:color="auto" w:fill="FFC000"/>
            <w:noWrap/>
            <w:hideMark/>
          </w:tcPr>
          <w:p w14:paraId="254EC454" w14:textId="77777777" w:rsidR="00443412" w:rsidRPr="002430A4" w:rsidRDefault="00443412" w:rsidP="00443412">
            <w:pPr>
              <w:spacing w:before="0" w:line="240" w:lineRule="auto"/>
              <w:jc w:val="center"/>
              <w:rPr>
                <w:rFonts w:ascii="Calibri" w:hAnsi="Calibri"/>
                <w:color w:val="000000"/>
                <w:sz w:val="22"/>
                <w:szCs w:val="22"/>
              </w:rPr>
            </w:pPr>
            <w:r w:rsidRPr="002430A4">
              <w:rPr>
                <w:rFonts w:ascii="Calibri" w:hAnsi="Calibri"/>
                <w:color w:val="000000"/>
                <w:sz w:val="22"/>
                <w:szCs w:val="22"/>
              </w:rPr>
              <w:t>3°</w:t>
            </w:r>
          </w:p>
        </w:tc>
      </w:tr>
      <w:tr w:rsidR="0033557D" w:rsidRPr="002430A4" w14:paraId="292D619C" w14:textId="77777777" w:rsidTr="0055045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7" w:type="dxa"/>
            <w:tcBorders>
              <w:bottom w:val="single" w:sz="4" w:space="0" w:color="auto"/>
            </w:tcBorders>
            <w:shd w:val="clear" w:color="auto" w:fill="DBDBDB" w:themeFill="accent3" w:themeFillTint="66"/>
            <w:noWrap/>
            <w:hideMark/>
          </w:tcPr>
          <w:p w14:paraId="64EEE679" w14:textId="77777777" w:rsidR="0033557D" w:rsidRPr="002430A4" w:rsidRDefault="0033557D" w:rsidP="00B1382C">
            <w:pPr>
              <w:spacing w:before="0" w:line="240" w:lineRule="auto"/>
              <w:jc w:val="left"/>
              <w:rPr>
                <w:rFonts w:ascii="Calibri" w:hAnsi="Calibri"/>
                <w:color w:val="000000"/>
                <w:sz w:val="22"/>
                <w:szCs w:val="22"/>
              </w:rPr>
            </w:pPr>
            <w:r w:rsidRPr="002430A4">
              <w:rPr>
                <w:rFonts w:ascii="Calibri" w:hAnsi="Calibri"/>
                <w:color w:val="000000"/>
                <w:sz w:val="22"/>
                <w:szCs w:val="22"/>
              </w:rPr>
              <w:t>Nr.</w:t>
            </w:r>
          </w:p>
        </w:tc>
        <w:tc>
          <w:tcPr>
            <w:tcW w:w="1108" w:type="dxa"/>
            <w:tcBorders>
              <w:bottom w:val="single" w:sz="4" w:space="0" w:color="auto"/>
            </w:tcBorders>
            <w:noWrap/>
            <w:hideMark/>
          </w:tcPr>
          <w:p w14:paraId="3C0CA479" w14:textId="77777777" w:rsidR="0033557D" w:rsidRPr="002430A4" w:rsidRDefault="0033557D" w:rsidP="00B1382C">
            <w:pPr>
              <w:spacing w:before="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2430A4">
              <w:rPr>
                <w:rFonts w:ascii="Calibri" w:hAnsi="Calibri"/>
                <w:color w:val="000000"/>
                <w:sz w:val="22"/>
                <w:szCs w:val="22"/>
              </w:rPr>
              <w:t>Pos1  [°]</w:t>
            </w:r>
          </w:p>
        </w:tc>
        <w:tc>
          <w:tcPr>
            <w:tcW w:w="1108" w:type="dxa"/>
            <w:tcBorders>
              <w:bottom w:val="single" w:sz="4" w:space="0" w:color="auto"/>
            </w:tcBorders>
            <w:noWrap/>
            <w:hideMark/>
          </w:tcPr>
          <w:p w14:paraId="4C0E7ABE" w14:textId="77777777" w:rsidR="0033557D" w:rsidRPr="002430A4" w:rsidRDefault="0033557D" w:rsidP="00B1382C">
            <w:pPr>
              <w:spacing w:before="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2430A4">
              <w:rPr>
                <w:rFonts w:ascii="Calibri" w:hAnsi="Calibri"/>
                <w:color w:val="000000"/>
                <w:sz w:val="22"/>
                <w:szCs w:val="22"/>
              </w:rPr>
              <w:t>Pos2  [°]</w:t>
            </w:r>
          </w:p>
        </w:tc>
        <w:tc>
          <w:tcPr>
            <w:tcW w:w="2551" w:type="dxa"/>
            <w:tcBorders>
              <w:bottom w:val="single" w:sz="4" w:space="0" w:color="auto"/>
            </w:tcBorders>
            <w:noWrap/>
            <w:hideMark/>
          </w:tcPr>
          <w:p w14:paraId="62879B1F" w14:textId="77777777" w:rsidR="0033557D" w:rsidRPr="002430A4" w:rsidRDefault="0033557D" w:rsidP="00B1382C">
            <w:pPr>
              <w:spacing w:before="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2430A4">
              <w:rPr>
                <w:rFonts w:ascii="Calibri" w:hAnsi="Calibri"/>
                <w:color w:val="000000"/>
                <w:sz w:val="22"/>
                <w:szCs w:val="22"/>
              </w:rPr>
              <w:t>rel. Winkel Pos1'-Pos2' [°]</w:t>
            </w:r>
          </w:p>
        </w:tc>
        <w:tc>
          <w:tcPr>
            <w:tcW w:w="2619" w:type="dxa"/>
            <w:tcBorders>
              <w:bottom w:val="single" w:sz="4" w:space="0" w:color="auto"/>
            </w:tcBorders>
            <w:noWrap/>
            <w:hideMark/>
          </w:tcPr>
          <w:p w14:paraId="0756D4C6" w14:textId="77777777" w:rsidR="0033557D" w:rsidRPr="002430A4" w:rsidRDefault="0033557D" w:rsidP="00B1382C">
            <w:pPr>
              <w:spacing w:before="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2430A4">
              <w:rPr>
                <w:rFonts w:ascii="Calibri" w:hAnsi="Calibri"/>
                <w:color w:val="000000"/>
                <w:sz w:val="22"/>
                <w:szCs w:val="22"/>
              </w:rPr>
              <w:t>rel. Winkel Pos2'-Pos1'' [°]</w:t>
            </w:r>
          </w:p>
        </w:tc>
      </w:tr>
      <w:tr w:rsidR="00550452" w:rsidRPr="002430A4" w14:paraId="0D1C39B3" w14:textId="77777777" w:rsidTr="00550452">
        <w:trPr>
          <w:trHeight w:val="288"/>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tcBorders>
            <w:shd w:val="clear" w:color="auto" w:fill="EDEDED" w:themeFill="accent3" w:themeFillTint="33"/>
            <w:noWrap/>
            <w:hideMark/>
          </w:tcPr>
          <w:p w14:paraId="4D06618E" w14:textId="77777777" w:rsidR="00550452" w:rsidRPr="002430A4" w:rsidRDefault="00550452" w:rsidP="00550452">
            <w:pPr>
              <w:spacing w:before="0" w:line="240" w:lineRule="auto"/>
              <w:jc w:val="right"/>
              <w:rPr>
                <w:rFonts w:ascii="Calibri" w:hAnsi="Calibri"/>
                <w:color w:val="000000"/>
                <w:sz w:val="22"/>
                <w:szCs w:val="22"/>
              </w:rPr>
            </w:pPr>
            <w:r w:rsidRPr="002430A4">
              <w:rPr>
                <w:rFonts w:ascii="Calibri" w:hAnsi="Calibri"/>
                <w:color w:val="000000"/>
                <w:sz w:val="22"/>
                <w:szCs w:val="22"/>
              </w:rPr>
              <w:t>1</w:t>
            </w:r>
          </w:p>
        </w:tc>
        <w:tc>
          <w:tcPr>
            <w:tcW w:w="1108" w:type="dxa"/>
            <w:tcBorders>
              <w:top w:val="single" w:sz="4" w:space="0" w:color="auto"/>
            </w:tcBorders>
            <w:noWrap/>
            <w:vAlign w:val="bottom"/>
            <w:hideMark/>
          </w:tcPr>
          <w:p w14:paraId="08D97428" w14:textId="501B0779" w:rsidR="00550452" w:rsidRPr="002430A4" w:rsidRDefault="00550452" w:rsidP="00550452">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87" w:author="Malte" w:date="2022-05-16T13:05:00Z">
              <w:r>
                <w:rPr>
                  <w:rFonts w:ascii="Calibri" w:hAnsi="Calibri" w:cs="Calibri"/>
                  <w:color w:val="000000"/>
                  <w:sz w:val="22"/>
                  <w:szCs w:val="22"/>
                </w:rPr>
                <w:t> </w:t>
              </w:r>
            </w:ins>
            <w:del w:id="88" w:author="Malte" w:date="2022-05-16T13:05:00Z">
              <w:r w:rsidDel="0063306B">
                <w:rPr>
                  <w:rFonts w:ascii="Calibri" w:hAnsi="Calibri" w:cs="Calibri"/>
                  <w:color w:val="000000"/>
                  <w:sz w:val="22"/>
                  <w:szCs w:val="22"/>
                </w:rPr>
                <w:delText> </w:delText>
              </w:r>
            </w:del>
          </w:p>
        </w:tc>
        <w:tc>
          <w:tcPr>
            <w:tcW w:w="1108" w:type="dxa"/>
            <w:tcBorders>
              <w:top w:val="single" w:sz="4" w:space="0" w:color="auto"/>
            </w:tcBorders>
            <w:noWrap/>
            <w:vAlign w:val="bottom"/>
            <w:hideMark/>
          </w:tcPr>
          <w:p w14:paraId="1949E7C5" w14:textId="2439CD71" w:rsidR="00550452" w:rsidRPr="002430A4" w:rsidRDefault="00550452" w:rsidP="00550452">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89" w:author="Malte" w:date="2022-05-16T13:05:00Z">
              <w:r>
                <w:rPr>
                  <w:rFonts w:ascii="Calibri" w:hAnsi="Calibri" w:cs="Calibri"/>
                  <w:color w:val="000000"/>
                  <w:sz w:val="22"/>
                  <w:szCs w:val="22"/>
                </w:rPr>
                <w:t>3.05</w:t>
              </w:r>
            </w:ins>
            <w:del w:id="90" w:author="Malte" w:date="2022-05-16T13:05:00Z">
              <w:r w:rsidDel="0063306B">
                <w:rPr>
                  <w:rFonts w:ascii="Calibri" w:hAnsi="Calibri" w:cs="Calibri"/>
                  <w:color w:val="000000"/>
                  <w:sz w:val="22"/>
                  <w:szCs w:val="22"/>
                </w:rPr>
                <w:delText>3.050</w:delText>
              </w:r>
            </w:del>
          </w:p>
        </w:tc>
        <w:tc>
          <w:tcPr>
            <w:tcW w:w="2551" w:type="dxa"/>
            <w:tcBorders>
              <w:top w:val="single" w:sz="4" w:space="0" w:color="auto"/>
            </w:tcBorders>
            <w:noWrap/>
            <w:vAlign w:val="bottom"/>
            <w:hideMark/>
          </w:tcPr>
          <w:p w14:paraId="434D1DC0" w14:textId="7049468F" w:rsidR="00550452" w:rsidRPr="002430A4" w:rsidRDefault="00550452" w:rsidP="00550452">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91" w:author="Malte" w:date="2022-05-16T13:05:00Z">
              <w:r>
                <w:rPr>
                  <w:rFonts w:ascii="Calibri" w:hAnsi="Calibri" w:cs="Calibri"/>
                  <w:color w:val="000000"/>
                  <w:sz w:val="22"/>
                  <w:szCs w:val="22"/>
                </w:rPr>
                <w:t> </w:t>
              </w:r>
            </w:ins>
            <w:del w:id="92" w:author="Malte" w:date="2022-05-16T13:05:00Z">
              <w:r w:rsidDel="0063306B">
                <w:rPr>
                  <w:rFonts w:ascii="Calibri" w:hAnsi="Calibri" w:cs="Calibri"/>
                  <w:color w:val="000000"/>
                  <w:sz w:val="22"/>
                  <w:szCs w:val="22"/>
                </w:rPr>
                <w:delText> </w:delText>
              </w:r>
            </w:del>
          </w:p>
        </w:tc>
        <w:tc>
          <w:tcPr>
            <w:tcW w:w="2619" w:type="dxa"/>
            <w:tcBorders>
              <w:top w:val="single" w:sz="4" w:space="0" w:color="auto"/>
            </w:tcBorders>
            <w:noWrap/>
            <w:vAlign w:val="bottom"/>
            <w:hideMark/>
          </w:tcPr>
          <w:p w14:paraId="007B1689" w14:textId="0E300094" w:rsidR="00550452" w:rsidRPr="002430A4" w:rsidRDefault="00550452" w:rsidP="00550452">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93" w:author="Malte" w:date="2022-05-16T13:05:00Z">
              <w:r>
                <w:rPr>
                  <w:rFonts w:ascii="Calibri" w:hAnsi="Calibri" w:cs="Calibri"/>
                  <w:color w:val="000000"/>
                  <w:sz w:val="22"/>
                  <w:szCs w:val="22"/>
                </w:rPr>
                <w:t>3.00</w:t>
              </w:r>
            </w:ins>
            <w:del w:id="94" w:author="Malte" w:date="2022-05-16T13:05:00Z">
              <w:r w:rsidDel="0063306B">
                <w:rPr>
                  <w:rFonts w:ascii="Calibri" w:hAnsi="Calibri" w:cs="Calibri"/>
                  <w:color w:val="000000"/>
                  <w:sz w:val="22"/>
                  <w:szCs w:val="22"/>
                </w:rPr>
                <w:delText>3.000</w:delText>
              </w:r>
            </w:del>
          </w:p>
        </w:tc>
      </w:tr>
      <w:tr w:rsidR="00550452" w:rsidRPr="002430A4" w14:paraId="66E3A869" w14:textId="77777777" w:rsidTr="0055045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07" w:type="dxa"/>
            <w:shd w:val="clear" w:color="auto" w:fill="DBDBDB" w:themeFill="accent3" w:themeFillTint="66"/>
            <w:noWrap/>
            <w:hideMark/>
          </w:tcPr>
          <w:p w14:paraId="0EDE36C9" w14:textId="77777777" w:rsidR="00550452" w:rsidRPr="002430A4" w:rsidRDefault="00550452" w:rsidP="00550452">
            <w:pPr>
              <w:spacing w:before="0" w:line="240" w:lineRule="auto"/>
              <w:jc w:val="right"/>
              <w:rPr>
                <w:rFonts w:ascii="Calibri" w:hAnsi="Calibri"/>
                <w:color w:val="000000"/>
                <w:sz w:val="22"/>
                <w:szCs w:val="22"/>
              </w:rPr>
            </w:pPr>
            <w:r w:rsidRPr="002430A4">
              <w:rPr>
                <w:rFonts w:ascii="Calibri" w:hAnsi="Calibri"/>
                <w:color w:val="000000"/>
                <w:sz w:val="22"/>
                <w:szCs w:val="22"/>
              </w:rPr>
              <w:t>2</w:t>
            </w:r>
          </w:p>
        </w:tc>
        <w:tc>
          <w:tcPr>
            <w:tcW w:w="1108" w:type="dxa"/>
            <w:noWrap/>
            <w:vAlign w:val="bottom"/>
            <w:hideMark/>
          </w:tcPr>
          <w:p w14:paraId="7DE8892E" w14:textId="374AFF88" w:rsidR="00550452" w:rsidRPr="002430A4" w:rsidRDefault="00550452" w:rsidP="00550452">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95" w:author="Malte" w:date="2022-05-16T13:05:00Z">
              <w:r>
                <w:rPr>
                  <w:rFonts w:ascii="Calibri" w:hAnsi="Calibri" w:cs="Calibri"/>
                  <w:color w:val="000000"/>
                  <w:sz w:val="22"/>
                  <w:szCs w:val="22"/>
                </w:rPr>
                <w:t>0.05</w:t>
              </w:r>
            </w:ins>
            <w:del w:id="96" w:author="Malte" w:date="2022-05-16T13:05:00Z">
              <w:r w:rsidDel="0063306B">
                <w:rPr>
                  <w:rFonts w:ascii="Calibri" w:hAnsi="Calibri" w:cs="Calibri"/>
                  <w:color w:val="000000"/>
                  <w:sz w:val="22"/>
                  <w:szCs w:val="22"/>
                </w:rPr>
                <w:delText>0.050</w:delText>
              </w:r>
            </w:del>
          </w:p>
        </w:tc>
        <w:tc>
          <w:tcPr>
            <w:tcW w:w="1108" w:type="dxa"/>
            <w:noWrap/>
            <w:vAlign w:val="bottom"/>
            <w:hideMark/>
          </w:tcPr>
          <w:p w14:paraId="5CE3AF32" w14:textId="6F82B7DF" w:rsidR="00550452" w:rsidRPr="002430A4" w:rsidRDefault="00550452" w:rsidP="00550452">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97" w:author="Malte" w:date="2022-05-16T13:05:00Z">
              <w:r>
                <w:rPr>
                  <w:rFonts w:ascii="Calibri" w:hAnsi="Calibri" w:cs="Calibri"/>
                  <w:color w:val="000000"/>
                  <w:sz w:val="22"/>
                  <w:szCs w:val="22"/>
                </w:rPr>
                <w:t>3.10</w:t>
              </w:r>
            </w:ins>
            <w:del w:id="98" w:author="Malte" w:date="2022-05-16T13:05:00Z">
              <w:r w:rsidDel="0063306B">
                <w:rPr>
                  <w:rFonts w:ascii="Calibri" w:hAnsi="Calibri" w:cs="Calibri"/>
                  <w:color w:val="000000"/>
                  <w:sz w:val="22"/>
                  <w:szCs w:val="22"/>
                </w:rPr>
                <w:delText>3.100</w:delText>
              </w:r>
            </w:del>
          </w:p>
        </w:tc>
        <w:tc>
          <w:tcPr>
            <w:tcW w:w="2551" w:type="dxa"/>
            <w:noWrap/>
            <w:vAlign w:val="bottom"/>
            <w:hideMark/>
          </w:tcPr>
          <w:p w14:paraId="25C4EE9A" w14:textId="77513522" w:rsidR="00550452" w:rsidRPr="002430A4" w:rsidRDefault="00550452" w:rsidP="00550452">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99" w:author="Malte" w:date="2022-05-16T13:05:00Z">
              <w:r>
                <w:rPr>
                  <w:rFonts w:ascii="Calibri" w:hAnsi="Calibri" w:cs="Calibri"/>
                  <w:color w:val="000000"/>
                  <w:sz w:val="22"/>
                  <w:szCs w:val="22"/>
                </w:rPr>
                <w:t>3.05</w:t>
              </w:r>
            </w:ins>
            <w:del w:id="100" w:author="Malte" w:date="2022-05-16T13:05:00Z">
              <w:r w:rsidDel="0063306B">
                <w:rPr>
                  <w:rFonts w:ascii="Calibri" w:hAnsi="Calibri" w:cs="Calibri"/>
                  <w:color w:val="000000"/>
                  <w:sz w:val="22"/>
                  <w:szCs w:val="22"/>
                </w:rPr>
                <w:delText>3.050</w:delText>
              </w:r>
            </w:del>
          </w:p>
        </w:tc>
        <w:tc>
          <w:tcPr>
            <w:tcW w:w="2619" w:type="dxa"/>
            <w:noWrap/>
            <w:vAlign w:val="bottom"/>
            <w:hideMark/>
          </w:tcPr>
          <w:p w14:paraId="0F0250D5" w14:textId="4F0B8431" w:rsidR="00550452" w:rsidRPr="002430A4" w:rsidRDefault="00550452" w:rsidP="00550452">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101" w:author="Malte" w:date="2022-05-16T13:05:00Z">
              <w:r>
                <w:rPr>
                  <w:rFonts w:ascii="Calibri" w:hAnsi="Calibri" w:cs="Calibri"/>
                  <w:color w:val="000000"/>
                  <w:sz w:val="22"/>
                  <w:szCs w:val="22"/>
                </w:rPr>
                <w:t>3.10</w:t>
              </w:r>
            </w:ins>
            <w:del w:id="102" w:author="Malte" w:date="2022-05-16T13:05:00Z">
              <w:r w:rsidDel="0063306B">
                <w:rPr>
                  <w:rFonts w:ascii="Calibri" w:hAnsi="Calibri" w:cs="Calibri"/>
                  <w:color w:val="000000"/>
                  <w:sz w:val="22"/>
                  <w:szCs w:val="22"/>
                </w:rPr>
                <w:delText>3.100</w:delText>
              </w:r>
            </w:del>
          </w:p>
        </w:tc>
      </w:tr>
      <w:tr w:rsidR="00550452" w:rsidRPr="002430A4" w14:paraId="38EF8BFD" w14:textId="77777777" w:rsidTr="00550452">
        <w:trPr>
          <w:trHeight w:val="288"/>
        </w:trPr>
        <w:tc>
          <w:tcPr>
            <w:cnfStyle w:val="001000000000" w:firstRow="0" w:lastRow="0" w:firstColumn="1" w:lastColumn="0" w:oddVBand="0" w:evenVBand="0" w:oddHBand="0" w:evenHBand="0" w:firstRowFirstColumn="0" w:firstRowLastColumn="0" w:lastRowFirstColumn="0" w:lastRowLastColumn="0"/>
            <w:tcW w:w="2207" w:type="dxa"/>
            <w:shd w:val="clear" w:color="auto" w:fill="EDEDED" w:themeFill="accent3" w:themeFillTint="33"/>
            <w:noWrap/>
            <w:hideMark/>
          </w:tcPr>
          <w:p w14:paraId="46C0A45A" w14:textId="77777777" w:rsidR="00550452" w:rsidRPr="002430A4" w:rsidRDefault="00550452" w:rsidP="00550452">
            <w:pPr>
              <w:spacing w:before="0" w:line="240" w:lineRule="auto"/>
              <w:jc w:val="right"/>
              <w:rPr>
                <w:rFonts w:ascii="Calibri" w:hAnsi="Calibri"/>
                <w:color w:val="000000"/>
                <w:sz w:val="22"/>
                <w:szCs w:val="22"/>
              </w:rPr>
            </w:pPr>
            <w:r w:rsidRPr="002430A4">
              <w:rPr>
                <w:rFonts w:ascii="Calibri" w:hAnsi="Calibri"/>
                <w:color w:val="000000"/>
                <w:sz w:val="22"/>
                <w:szCs w:val="22"/>
              </w:rPr>
              <w:t>3</w:t>
            </w:r>
          </w:p>
        </w:tc>
        <w:tc>
          <w:tcPr>
            <w:tcW w:w="1108" w:type="dxa"/>
            <w:noWrap/>
            <w:vAlign w:val="bottom"/>
            <w:hideMark/>
          </w:tcPr>
          <w:p w14:paraId="676DF339" w14:textId="7C798AA2" w:rsidR="00550452" w:rsidRPr="002430A4" w:rsidRDefault="00550452" w:rsidP="00550452">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103" w:author="Malte" w:date="2022-05-16T13:05:00Z">
              <w:r>
                <w:rPr>
                  <w:rFonts w:ascii="Calibri" w:hAnsi="Calibri" w:cs="Calibri"/>
                  <w:color w:val="000000"/>
                  <w:sz w:val="22"/>
                  <w:szCs w:val="22"/>
                </w:rPr>
                <w:t>0.00</w:t>
              </w:r>
            </w:ins>
            <w:del w:id="104" w:author="Malte" w:date="2022-05-16T13:05:00Z">
              <w:r w:rsidDel="0063306B">
                <w:rPr>
                  <w:rFonts w:ascii="Calibri" w:hAnsi="Calibri" w:cs="Calibri"/>
                  <w:color w:val="000000"/>
                  <w:sz w:val="22"/>
                  <w:szCs w:val="22"/>
                </w:rPr>
                <w:delText>0.000</w:delText>
              </w:r>
            </w:del>
          </w:p>
        </w:tc>
        <w:tc>
          <w:tcPr>
            <w:tcW w:w="1108" w:type="dxa"/>
            <w:noWrap/>
            <w:vAlign w:val="bottom"/>
            <w:hideMark/>
          </w:tcPr>
          <w:p w14:paraId="0018CC72" w14:textId="6D8CC328" w:rsidR="00550452" w:rsidRPr="002430A4" w:rsidRDefault="00550452" w:rsidP="00550452">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105" w:author="Malte" w:date="2022-05-16T13:05:00Z">
              <w:r>
                <w:rPr>
                  <w:rFonts w:ascii="Calibri" w:hAnsi="Calibri" w:cs="Calibri"/>
                  <w:color w:val="000000"/>
                  <w:sz w:val="22"/>
                  <w:szCs w:val="22"/>
                </w:rPr>
                <w:t>3.10</w:t>
              </w:r>
            </w:ins>
            <w:del w:id="106" w:author="Malte" w:date="2022-05-16T13:05:00Z">
              <w:r w:rsidDel="0063306B">
                <w:rPr>
                  <w:rFonts w:ascii="Calibri" w:hAnsi="Calibri" w:cs="Calibri"/>
                  <w:color w:val="000000"/>
                  <w:sz w:val="22"/>
                  <w:szCs w:val="22"/>
                </w:rPr>
                <w:delText>3.100</w:delText>
              </w:r>
            </w:del>
          </w:p>
        </w:tc>
        <w:tc>
          <w:tcPr>
            <w:tcW w:w="2551" w:type="dxa"/>
            <w:noWrap/>
            <w:vAlign w:val="bottom"/>
            <w:hideMark/>
          </w:tcPr>
          <w:p w14:paraId="5267D2C2" w14:textId="2D3156A3" w:rsidR="00550452" w:rsidRPr="002430A4" w:rsidRDefault="00550452" w:rsidP="00550452">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107" w:author="Malte" w:date="2022-05-16T13:05:00Z">
              <w:r>
                <w:rPr>
                  <w:rFonts w:ascii="Calibri" w:hAnsi="Calibri" w:cs="Calibri"/>
                  <w:color w:val="000000"/>
                  <w:sz w:val="22"/>
                  <w:szCs w:val="22"/>
                </w:rPr>
                <w:t>3.10</w:t>
              </w:r>
            </w:ins>
            <w:del w:id="108" w:author="Malte" w:date="2022-05-16T13:05:00Z">
              <w:r w:rsidDel="0063306B">
                <w:rPr>
                  <w:rFonts w:ascii="Calibri" w:hAnsi="Calibri" w:cs="Calibri"/>
                  <w:color w:val="000000"/>
                  <w:sz w:val="22"/>
                  <w:szCs w:val="22"/>
                </w:rPr>
                <w:delText>3.100</w:delText>
              </w:r>
            </w:del>
          </w:p>
        </w:tc>
        <w:tc>
          <w:tcPr>
            <w:tcW w:w="2619" w:type="dxa"/>
            <w:noWrap/>
            <w:vAlign w:val="bottom"/>
            <w:hideMark/>
          </w:tcPr>
          <w:p w14:paraId="740D2FCC" w14:textId="1055F32B" w:rsidR="00550452" w:rsidRPr="002430A4" w:rsidRDefault="00550452" w:rsidP="00550452">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109" w:author="Malte" w:date="2022-05-16T13:05:00Z">
              <w:r>
                <w:rPr>
                  <w:rFonts w:ascii="Calibri" w:hAnsi="Calibri" w:cs="Calibri"/>
                  <w:color w:val="000000"/>
                  <w:sz w:val="22"/>
                  <w:szCs w:val="22"/>
                </w:rPr>
                <w:t>3.10</w:t>
              </w:r>
            </w:ins>
            <w:del w:id="110" w:author="Malte" w:date="2022-05-16T13:05:00Z">
              <w:r w:rsidDel="0063306B">
                <w:rPr>
                  <w:rFonts w:ascii="Calibri" w:hAnsi="Calibri" w:cs="Calibri"/>
                  <w:color w:val="000000"/>
                  <w:sz w:val="22"/>
                  <w:szCs w:val="22"/>
                </w:rPr>
                <w:delText>3.100</w:delText>
              </w:r>
            </w:del>
          </w:p>
        </w:tc>
      </w:tr>
      <w:tr w:rsidR="00550452" w:rsidRPr="002430A4" w14:paraId="5B1BBBC2" w14:textId="77777777" w:rsidTr="0055045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07" w:type="dxa"/>
            <w:tcBorders>
              <w:bottom w:val="single" w:sz="4" w:space="0" w:color="FFFFFF" w:themeColor="background1"/>
            </w:tcBorders>
            <w:shd w:val="clear" w:color="auto" w:fill="DBDBDB" w:themeFill="accent3" w:themeFillTint="66"/>
            <w:noWrap/>
            <w:hideMark/>
          </w:tcPr>
          <w:p w14:paraId="58DA2B85" w14:textId="77777777" w:rsidR="00550452" w:rsidRPr="002430A4" w:rsidRDefault="00550452" w:rsidP="00550452">
            <w:pPr>
              <w:spacing w:before="0" w:line="240" w:lineRule="auto"/>
              <w:jc w:val="right"/>
              <w:rPr>
                <w:rFonts w:ascii="Calibri" w:hAnsi="Calibri"/>
                <w:color w:val="000000"/>
                <w:sz w:val="22"/>
                <w:szCs w:val="22"/>
              </w:rPr>
            </w:pPr>
            <w:r w:rsidRPr="002430A4">
              <w:rPr>
                <w:rFonts w:ascii="Calibri" w:hAnsi="Calibri"/>
                <w:color w:val="000000"/>
                <w:sz w:val="22"/>
                <w:szCs w:val="22"/>
              </w:rPr>
              <w:t>4</w:t>
            </w:r>
          </w:p>
        </w:tc>
        <w:tc>
          <w:tcPr>
            <w:tcW w:w="1108" w:type="dxa"/>
            <w:tcBorders>
              <w:bottom w:val="single" w:sz="4" w:space="0" w:color="FFFFFF" w:themeColor="background1"/>
            </w:tcBorders>
            <w:noWrap/>
            <w:vAlign w:val="bottom"/>
            <w:hideMark/>
          </w:tcPr>
          <w:p w14:paraId="44C47983" w14:textId="5FE1102C" w:rsidR="00550452" w:rsidRPr="002430A4" w:rsidRDefault="00550452" w:rsidP="00550452">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111" w:author="Malte" w:date="2022-05-16T13:05:00Z">
              <w:r>
                <w:rPr>
                  <w:rFonts w:ascii="Calibri" w:hAnsi="Calibri" w:cs="Calibri"/>
                  <w:color w:val="000000"/>
                  <w:sz w:val="22"/>
                  <w:szCs w:val="22"/>
                </w:rPr>
                <w:t>0.00</w:t>
              </w:r>
            </w:ins>
            <w:del w:id="112" w:author="Malte" w:date="2022-05-16T13:05:00Z">
              <w:r w:rsidDel="0063306B">
                <w:rPr>
                  <w:rFonts w:ascii="Calibri" w:hAnsi="Calibri" w:cs="Calibri"/>
                  <w:color w:val="000000"/>
                  <w:sz w:val="22"/>
                  <w:szCs w:val="22"/>
                </w:rPr>
                <w:delText>0.000</w:delText>
              </w:r>
            </w:del>
          </w:p>
        </w:tc>
        <w:tc>
          <w:tcPr>
            <w:tcW w:w="1108" w:type="dxa"/>
            <w:tcBorders>
              <w:bottom w:val="single" w:sz="4" w:space="0" w:color="FFFFFF" w:themeColor="background1"/>
            </w:tcBorders>
            <w:noWrap/>
            <w:vAlign w:val="bottom"/>
            <w:hideMark/>
          </w:tcPr>
          <w:p w14:paraId="40767B85" w14:textId="35F51CE7" w:rsidR="00550452" w:rsidRPr="002430A4" w:rsidRDefault="00550452" w:rsidP="00550452">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113" w:author="Malte" w:date="2022-05-16T13:05:00Z">
              <w:r>
                <w:rPr>
                  <w:rFonts w:ascii="Calibri" w:hAnsi="Calibri" w:cs="Calibri"/>
                  <w:color w:val="000000"/>
                  <w:sz w:val="22"/>
                  <w:szCs w:val="22"/>
                </w:rPr>
                <w:t>3.10</w:t>
              </w:r>
            </w:ins>
            <w:del w:id="114" w:author="Malte" w:date="2022-05-16T13:05:00Z">
              <w:r w:rsidDel="0063306B">
                <w:rPr>
                  <w:rFonts w:ascii="Calibri" w:hAnsi="Calibri" w:cs="Calibri"/>
                  <w:color w:val="000000"/>
                  <w:sz w:val="22"/>
                  <w:szCs w:val="22"/>
                </w:rPr>
                <w:delText>3.100</w:delText>
              </w:r>
            </w:del>
          </w:p>
        </w:tc>
        <w:tc>
          <w:tcPr>
            <w:tcW w:w="2551" w:type="dxa"/>
            <w:tcBorders>
              <w:bottom w:val="single" w:sz="4" w:space="0" w:color="FFFFFF" w:themeColor="background1"/>
            </w:tcBorders>
            <w:noWrap/>
            <w:vAlign w:val="bottom"/>
            <w:hideMark/>
          </w:tcPr>
          <w:p w14:paraId="1C6D6A7F" w14:textId="3A6E2679" w:rsidR="00550452" w:rsidRPr="002430A4" w:rsidRDefault="00550452" w:rsidP="00550452">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115" w:author="Malte" w:date="2022-05-16T13:05:00Z">
              <w:r>
                <w:rPr>
                  <w:rFonts w:ascii="Calibri" w:hAnsi="Calibri" w:cs="Calibri"/>
                  <w:color w:val="000000"/>
                  <w:sz w:val="22"/>
                  <w:szCs w:val="22"/>
                </w:rPr>
                <w:t>3.10</w:t>
              </w:r>
            </w:ins>
            <w:del w:id="116" w:author="Malte" w:date="2022-05-16T13:05:00Z">
              <w:r w:rsidDel="0063306B">
                <w:rPr>
                  <w:rFonts w:ascii="Calibri" w:hAnsi="Calibri" w:cs="Calibri"/>
                  <w:color w:val="000000"/>
                  <w:sz w:val="22"/>
                  <w:szCs w:val="22"/>
                </w:rPr>
                <w:delText>3.100</w:delText>
              </w:r>
            </w:del>
          </w:p>
        </w:tc>
        <w:tc>
          <w:tcPr>
            <w:tcW w:w="2619" w:type="dxa"/>
            <w:tcBorders>
              <w:bottom w:val="single" w:sz="4" w:space="0" w:color="FFFFFF" w:themeColor="background1"/>
            </w:tcBorders>
            <w:noWrap/>
            <w:vAlign w:val="bottom"/>
            <w:hideMark/>
          </w:tcPr>
          <w:p w14:paraId="2C9B4110" w14:textId="1B130A77" w:rsidR="00550452" w:rsidRPr="002430A4" w:rsidRDefault="00550452" w:rsidP="00550452">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117" w:author="Malte" w:date="2022-05-16T13:05:00Z">
              <w:r>
                <w:rPr>
                  <w:rFonts w:ascii="Calibri" w:hAnsi="Calibri" w:cs="Calibri"/>
                  <w:color w:val="000000"/>
                  <w:sz w:val="22"/>
                  <w:szCs w:val="22"/>
                </w:rPr>
                <w:t>3.05</w:t>
              </w:r>
            </w:ins>
            <w:del w:id="118" w:author="Malte" w:date="2022-05-16T13:05:00Z">
              <w:r w:rsidDel="0063306B">
                <w:rPr>
                  <w:rFonts w:ascii="Calibri" w:hAnsi="Calibri" w:cs="Calibri"/>
                  <w:color w:val="000000"/>
                  <w:sz w:val="22"/>
                  <w:szCs w:val="22"/>
                </w:rPr>
                <w:delText>3.050</w:delText>
              </w:r>
            </w:del>
          </w:p>
        </w:tc>
      </w:tr>
      <w:tr w:rsidR="00550452" w:rsidRPr="002430A4" w14:paraId="5B00C0BF" w14:textId="77777777" w:rsidTr="00550452">
        <w:trPr>
          <w:trHeight w:val="288"/>
        </w:trPr>
        <w:tc>
          <w:tcPr>
            <w:cnfStyle w:val="001000000000" w:firstRow="0" w:lastRow="0" w:firstColumn="1" w:lastColumn="0" w:oddVBand="0" w:evenVBand="0" w:oddHBand="0" w:evenHBand="0" w:firstRowFirstColumn="0" w:firstRowLastColumn="0" w:lastRowFirstColumn="0" w:lastRowLastColumn="0"/>
            <w:tcW w:w="2207" w:type="dxa"/>
            <w:tcBorders>
              <w:bottom w:val="single" w:sz="4" w:space="0" w:color="auto"/>
            </w:tcBorders>
            <w:shd w:val="clear" w:color="auto" w:fill="EDEDED" w:themeFill="accent3" w:themeFillTint="33"/>
            <w:noWrap/>
            <w:hideMark/>
          </w:tcPr>
          <w:p w14:paraId="51FEDD1D" w14:textId="77777777" w:rsidR="00550452" w:rsidRPr="002430A4" w:rsidRDefault="00550452" w:rsidP="00550452">
            <w:pPr>
              <w:spacing w:before="0" w:line="240" w:lineRule="auto"/>
              <w:jc w:val="right"/>
              <w:rPr>
                <w:rFonts w:ascii="Calibri" w:hAnsi="Calibri"/>
                <w:color w:val="000000"/>
                <w:sz w:val="22"/>
                <w:szCs w:val="22"/>
              </w:rPr>
            </w:pPr>
            <w:r w:rsidRPr="002430A4">
              <w:rPr>
                <w:rFonts w:ascii="Calibri" w:hAnsi="Calibri"/>
                <w:color w:val="000000"/>
                <w:sz w:val="22"/>
                <w:szCs w:val="22"/>
              </w:rPr>
              <w:t>5</w:t>
            </w:r>
          </w:p>
        </w:tc>
        <w:tc>
          <w:tcPr>
            <w:tcW w:w="1108" w:type="dxa"/>
            <w:tcBorders>
              <w:bottom w:val="single" w:sz="4" w:space="0" w:color="auto"/>
            </w:tcBorders>
            <w:noWrap/>
            <w:vAlign w:val="bottom"/>
            <w:hideMark/>
          </w:tcPr>
          <w:p w14:paraId="397580FF" w14:textId="45FA79F3" w:rsidR="00550452" w:rsidRPr="002430A4" w:rsidRDefault="00550452" w:rsidP="00550452">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119" w:author="Malte" w:date="2022-05-16T13:05:00Z">
              <w:r>
                <w:rPr>
                  <w:rFonts w:ascii="Calibri" w:hAnsi="Calibri" w:cs="Calibri"/>
                  <w:color w:val="000000"/>
                  <w:sz w:val="22"/>
                  <w:szCs w:val="22"/>
                </w:rPr>
                <w:t>0.05</w:t>
              </w:r>
            </w:ins>
            <w:del w:id="120" w:author="Malte" w:date="2022-05-16T13:05:00Z">
              <w:r w:rsidDel="0063306B">
                <w:rPr>
                  <w:rFonts w:ascii="Calibri" w:hAnsi="Calibri" w:cs="Calibri"/>
                  <w:color w:val="000000"/>
                  <w:sz w:val="22"/>
                  <w:szCs w:val="22"/>
                </w:rPr>
                <w:delText>0.050</w:delText>
              </w:r>
            </w:del>
          </w:p>
        </w:tc>
        <w:tc>
          <w:tcPr>
            <w:tcW w:w="1108" w:type="dxa"/>
            <w:tcBorders>
              <w:bottom w:val="single" w:sz="4" w:space="0" w:color="auto"/>
            </w:tcBorders>
            <w:noWrap/>
            <w:vAlign w:val="bottom"/>
            <w:hideMark/>
          </w:tcPr>
          <w:p w14:paraId="6BE279D8" w14:textId="6F0D3114" w:rsidR="00550452" w:rsidRPr="002430A4" w:rsidRDefault="00550452" w:rsidP="00550452">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121" w:author="Malte" w:date="2022-05-16T13:05:00Z">
              <w:r>
                <w:rPr>
                  <w:rFonts w:ascii="Calibri" w:hAnsi="Calibri" w:cs="Calibri"/>
                  <w:color w:val="000000"/>
                  <w:sz w:val="22"/>
                  <w:szCs w:val="22"/>
                </w:rPr>
                <w:t>3.10</w:t>
              </w:r>
            </w:ins>
            <w:del w:id="122" w:author="Malte" w:date="2022-05-16T13:05:00Z">
              <w:r w:rsidDel="0063306B">
                <w:rPr>
                  <w:rFonts w:ascii="Calibri" w:hAnsi="Calibri" w:cs="Calibri"/>
                  <w:color w:val="000000"/>
                  <w:sz w:val="22"/>
                  <w:szCs w:val="22"/>
                </w:rPr>
                <w:delText>3.100</w:delText>
              </w:r>
            </w:del>
          </w:p>
        </w:tc>
        <w:tc>
          <w:tcPr>
            <w:tcW w:w="2551" w:type="dxa"/>
            <w:tcBorders>
              <w:bottom w:val="single" w:sz="4" w:space="0" w:color="auto"/>
            </w:tcBorders>
            <w:noWrap/>
            <w:vAlign w:val="bottom"/>
            <w:hideMark/>
          </w:tcPr>
          <w:p w14:paraId="6A69510C" w14:textId="4AB8E724" w:rsidR="00550452" w:rsidRPr="002430A4" w:rsidRDefault="00550452" w:rsidP="00550452">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123" w:author="Malte" w:date="2022-05-16T13:05:00Z">
              <w:r>
                <w:rPr>
                  <w:rFonts w:ascii="Calibri" w:hAnsi="Calibri" w:cs="Calibri"/>
                  <w:color w:val="000000"/>
                  <w:sz w:val="22"/>
                  <w:szCs w:val="22"/>
                </w:rPr>
                <w:t>3.05</w:t>
              </w:r>
            </w:ins>
            <w:del w:id="124" w:author="Malte" w:date="2022-05-16T13:05:00Z">
              <w:r w:rsidDel="0063306B">
                <w:rPr>
                  <w:rFonts w:ascii="Calibri" w:hAnsi="Calibri" w:cs="Calibri"/>
                  <w:color w:val="000000"/>
                  <w:sz w:val="22"/>
                  <w:szCs w:val="22"/>
                </w:rPr>
                <w:delText>3.050</w:delText>
              </w:r>
            </w:del>
          </w:p>
        </w:tc>
        <w:tc>
          <w:tcPr>
            <w:tcW w:w="2619" w:type="dxa"/>
            <w:tcBorders>
              <w:bottom w:val="single" w:sz="4" w:space="0" w:color="auto"/>
            </w:tcBorders>
            <w:noWrap/>
            <w:vAlign w:val="bottom"/>
            <w:hideMark/>
          </w:tcPr>
          <w:p w14:paraId="655723AE" w14:textId="2B9A9B1B" w:rsidR="00550452" w:rsidRPr="002430A4" w:rsidRDefault="00550452" w:rsidP="00550452">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125" w:author="Malte" w:date="2022-05-16T13:05:00Z">
              <w:r>
                <w:rPr>
                  <w:rFonts w:ascii="Calibri" w:hAnsi="Calibri" w:cs="Calibri"/>
                  <w:color w:val="000000"/>
                  <w:sz w:val="22"/>
                  <w:szCs w:val="22"/>
                </w:rPr>
                <w:t> </w:t>
              </w:r>
            </w:ins>
            <w:del w:id="126" w:author="Malte" w:date="2022-05-16T13:05:00Z">
              <w:r w:rsidDel="0063306B">
                <w:rPr>
                  <w:rFonts w:ascii="Calibri" w:hAnsi="Calibri" w:cs="Calibri"/>
                  <w:color w:val="000000"/>
                  <w:sz w:val="22"/>
                  <w:szCs w:val="22"/>
                </w:rPr>
                <w:delText> </w:delText>
              </w:r>
            </w:del>
          </w:p>
        </w:tc>
      </w:tr>
      <w:tr w:rsidR="00550452" w:rsidRPr="002430A4" w14:paraId="002BB6E3" w14:textId="77777777" w:rsidTr="0055045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tcBorders>
            <w:shd w:val="clear" w:color="auto" w:fill="DBDBDB" w:themeFill="accent3" w:themeFillTint="66"/>
            <w:noWrap/>
            <w:hideMark/>
          </w:tcPr>
          <w:p w14:paraId="6B915B05" w14:textId="77777777" w:rsidR="00550452" w:rsidRPr="002430A4" w:rsidRDefault="00550452" w:rsidP="00550452">
            <w:pPr>
              <w:spacing w:before="0" w:line="240" w:lineRule="auto"/>
              <w:jc w:val="left"/>
              <w:rPr>
                <w:rFonts w:ascii="Calibri" w:hAnsi="Calibri"/>
                <w:color w:val="000000"/>
                <w:sz w:val="22"/>
                <w:szCs w:val="22"/>
              </w:rPr>
            </w:pPr>
            <w:r w:rsidRPr="002430A4">
              <w:rPr>
                <w:rFonts w:ascii="Calibri" w:hAnsi="Calibri"/>
                <w:color w:val="000000"/>
                <w:sz w:val="22"/>
                <w:szCs w:val="22"/>
              </w:rPr>
              <w:t>Mittelwert</w:t>
            </w:r>
          </w:p>
        </w:tc>
        <w:tc>
          <w:tcPr>
            <w:tcW w:w="1108" w:type="dxa"/>
            <w:tcBorders>
              <w:top w:val="single" w:sz="4" w:space="0" w:color="auto"/>
            </w:tcBorders>
            <w:noWrap/>
            <w:vAlign w:val="bottom"/>
            <w:hideMark/>
          </w:tcPr>
          <w:p w14:paraId="425DB52B" w14:textId="4EFBB1F6" w:rsidR="00550452" w:rsidRPr="002430A4" w:rsidRDefault="00550452" w:rsidP="00550452">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127" w:author="Malte" w:date="2022-05-16T13:05:00Z">
              <w:r>
                <w:rPr>
                  <w:rFonts w:ascii="Calibri" w:hAnsi="Calibri" w:cs="Calibri"/>
                  <w:color w:val="000000"/>
                  <w:sz w:val="22"/>
                  <w:szCs w:val="22"/>
                </w:rPr>
                <w:t>0.03</w:t>
              </w:r>
            </w:ins>
            <w:del w:id="128" w:author="Malte" w:date="2022-05-16T13:05:00Z">
              <w:r w:rsidDel="00F525C1">
                <w:rPr>
                  <w:rFonts w:ascii="Calibri" w:hAnsi="Calibri" w:cs="Calibri"/>
                  <w:color w:val="000000"/>
                  <w:sz w:val="22"/>
                  <w:szCs w:val="22"/>
                </w:rPr>
                <w:delText>0.025</w:delText>
              </w:r>
            </w:del>
          </w:p>
        </w:tc>
        <w:tc>
          <w:tcPr>
            <w:tcW w:w="1108" w:type="dxa"/>
            <w:tcBorders>
              <w:top w:val="single" w:sz="4" w:space="0" w:color="auto"/>
            </w:tcBorders>
            <w:noWrap/>
            <w:vAlign w:val="bottom"/>
            <w:hideMark/>
          </w:tcPr>
          <w:p w14:paraId="1FFC1142" w14:textId="4006C908" w:rsidR="00550452" w:rsidRPr="002430A4" w:rsidRDefault="00550452" w:rsidP="00550452">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129" w:author="Malte" w:date="2022-05-16T13:05:00Z">
              <w:r>
                <w:rPr>
                  <w:rFonts w:ascii="Calibri" w:hAnsi="Calibri" w:cs="Calibri"/>
                  <w:color w:val="000000"/>
                  <w:sz w:val="22"/>
                  <w:szCs w:val="22"/>
                </w:rPr>
                <w:t>3.09</w:t>
              </w:r>
            </w:ins>
            <w:del w:id="130" w:author="Malte" w:date="2022-05-16T13:05:00Z">
              <w:r w:rsidDel="00F525C1">
                <w:rPr>
                  <w:rFonts w:ascii="Calibri" w:hAnsi="Calibri" w:cs="Calibri"/>
                  <w:color w:val="000000"/>
                  <w:sz w:val="22"/>
                  <w:szCs w:val="22"/>
                </w:rPr>
                <w:delText>3.090</w:delText>
              </w:r>
            </w:del>
          </w:p>
        </w:tc>
        <w:tc>
          <w:tcPr>
            <w:tcW w:w="2551" w:type="dxa"/>
            <w:tcBorders>
              <w:top w:val="single" w:sz="4" w:space="0" w:color="auto"/>
            </w:tcBorders>
            <w:noWrap/>
            <w:vAlign w:val="bottom"/>
            <w:hideMark/>
          </w:tcPr>
          <w:p w14:paraId="242ED444" w14:textId="43ECDC40" w:rsidR="00550452" w:rsidRPr="002430A4" w:rsidRDefault="00550452" w:rsidP="00550452">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131" w:author="Malte" w:date="2022-05-16T13:05:00Z">
              <w:r>
                <w:rPr>
                  <w:rFonts w:ascii="Calibri" w:hAnsi="Calibri" w:cs="Calibri"/>
                  <w:color w:val="000000"/>
                  <w:sz w:val="22"/>
                  <w:szCs w:val="22"/>
                </w:rPr>
                <w:t>3.08</w:t>
              </w:r>
            </w:ins>
            <w:del w:id="132" w:author="Malte" w:date="2022-05-16T13:05:00Z">
              <w:r w:rsidDel="00F525C1">
                <w:rPr>
                  <w:rFonts w:ascii="Calibri" w:hAnsi="Calibri" w:cs="Calibri"/>
                  <w:color w:val="000000"/>
                  <w:sz w:val="22"/>
                  <w:szCs w:val="22"/>
                </w:rPr>
                <w:delText>3.075</w:delText>
              </w:r>
            </w:del>
          </w:p>
        </w:tc>
        <w:tc>
          <w:tcPr>
            <w:tcW w:w="2619" w:type="dxa"/>
            <w:tcBorders>
              <w:top w:val="single" w:sz="4" w:space="0" w:color="auto"/>
            </w:tcBorders>
            <w:noWrap/>
            <w:vAlign w:val="bottom"/>
            <w:hideMark/>
          </w:tcPr>
          <w:p w14:paraId="3391EC87" w14:textId="1B6B2F2C" w:rsidR="00550452" w:rsidRPr="002430A4" w:rsidRDefault="00550452" w:rsidP="00550452">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133" w:author="Malte" w:date="2022-05-16T13:05:00Z">
              <w:r>
                <w:rPr>
                  <w:rFonts w:ascii="Calibri" w:hAnsi="Calibri" w:cs="Calibri"/>
                  <w:color w:val="000000"/>
                  <w:sz w:val="22"/>
                  <w:szCs w:val="22"/>
                </w:rPr>
                <w:t>3.06</w:t>
              </w:r>
            </w:ins>
            <w:del w:id="134" w:author="Malte" w:date="2022-05-16T13:05:00Z">
              <w:r w:rsidDel="00F525C1">
                <w:rPr>
                  <w:rFonts w:ascii="Calibri" w:hAnsi="Calibri" w:cs="Calibri"/>
                  <w:color w:val="000000"/>
                  <w:sz w:val="22"/>
                  <w:szCs w:val="22"/>
                </w:rPr>
                <w:delText>3.063</w:delText>
              </w:r>
            </w:del>
          </w:p>
        </w:tc>
      </w:tr>
      <w:tr w:rsidR="00550452" w:rsidRPr="002430A4" w14:paraId="0B57BFA7" w14:textId="77777777" w:rsidTr="00550452">
        <w:trPr>
          <w:trHeight w:val="300"/>
        </w:trPr>
        <w:tc>
          <w:tcPr>
            <w:cnfStyle w:val="001000000000" w:firstRow="0" w:lastRow="0" w:firstColumn="1" w:lastColumn="0" w:oddVBand="0" w:evenVBand="0" w:oddHBand="0" w:evenHBand="0" w:firstRowFirstColumn="0" w:firstRowLastColumn="0" w:lastRowFirstColumn="0" w:lastRowLastColumn="0"/>
            <w:tcW w:w="2207" w:type="dxa"/>
            <w:shd w:val="clear" w:color="auto" w:fill="EDEDED" w:themeFill="accent3" w:themeFillTint="33"/>
            <w:noWrap/>
            <w:hideMark/>
          </w:tcPr>
          <w:p w14:paraId="2813CCA7" w14:textId="77777777" w:rsidR="00550452" w:rsidRPr="002430A4" w:rsidRDefault="00550452" w:rsidP="00550452">
            <w:pPr>
              <w:spacing w:before="0" w:line="240" w:lineRule="auto"/>
              <w:jc w:val="left"/>
              <w:rPr>
                <w:rFonts w:ascii="Calibri" w:hAnsi="Calibri"/>
                <w:color w:val="000000"/>
                <w:sz w:val="22"/>
                <w:szCs w:val="22"/>
              </w:rPr>
            </w:pPr>
            <w:r w:rsidRPr="002430A4">
              <w:rPr>
                <w:rFonts w:ascii="Calibri" w:hAnsi="Calibri"/>
                <w:color w:val="000000"/>
                <w:sz w:val="22"/>
                <w:szCs w:val="22"/>
              </w:rPr>
              <w:t>Standardabweichung</w:t>
            </w:r>
          </w:p>
        </w:tc>
        <w:tc>
          <w:tcPr>
            <w:tcW w:w="1108" w:type="dxa"/>
            <w:noWrap/>
            <w:vAlign w:val="bottom"/>
            <w:hideMark/>
          </w:tcPr>
          <w:p w14:paraId="1A9EE043" w14:textId="0A230F44" w:rsidR="00550452" w:rsidRPr="002430A4" w:rsidRDefault="00550452" w:rsidP="00550452">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135" w:author="Malte" w:date="2022-05-16T13:05:00Z">
              <w:r>
                <w:rPr>
                  <w:rFonts w:ascii="Calibri" w:hAnsi="Calibri" w:cs="Calibri"/>
                  <w:color w:val="000000"/>
                  <w:sz w:val="22"/>
                  <w:szCs w:val="22"/>
                </w:rPr>
                <w:t>0.03</w:t>
              </w:r>
            </w:ins>
            <w:del w:id="136" w:author="Malte" w:date="2022-05-16T13:05:00Z">
              <w:r w:rsidDel="00F525C1">
                <w:rPr>
                  <w:rFonts w:ascii="Calibri" w:hAnsi="Calibri" w:cs="Calibri"/>
                  <w:color w:val="000000"/>
                  <w:sz w:val="22"/>
                  <w:szCs w:val="22"/>
                </w:rPr>
                <w:delText>0.029</w:delText>
              </w:r>
            </w:del>
          </w:p>
        </w:tc>
        <w:tc>
          <w:tcPr>
            <w:tcW w:w="1108" w:type="dxa"/>
            <w:noWrap/>
            <w:vAlign w:val="bottom"/>
            <w:hideMark/>
          </w:tcPr>
          <w:p w14:paraId="5C0E380A" w14:textId="5EDC6825" w:rsidR="00550452" w:rsidRPr="002430A4" w:rsidRDefault="00550452" w:rsidP="00550452">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137" w:author="Malte" w:date="2022-05-16T13:05:00Z">
              <w:r>
                <w:rPr>
                  <w:rFonts w:ascii="Calibri" w:hAnsi="Calibri" w:cs="Calibri"/>
                  <w:color w:val="000000"/>
                  <w:sz w:val="22"/>
                  <w:szCs w:val="22"/>
                </w:rPr>
                <w:t>0.02</w:t>
              </w:r>
            </w:ins>
            <w:del w:id="138" w:author="Malte" w:date="2022-05-16T13:05:00Z">
              <w:r w:rsidDel="00F525C1">
                <w:rPr>
                  <w:rFonts w:ascii="Calibri" w:hAnsi="Calibri" w:cs="Calibri"/>
                  <w:color w:val="000000"/>
                  <w:sz w:val="22"/>
                  <w:szCs w:val="22"/>
                </w:rPr>
                <w:delText>0.022</w:delText>
              </w:r>
            </w:del>
          </w:p>
        </w:tc>
        <w:tc>
          <w:tcPr>
            <w:tcW w:w="2551" w:type="dxa"/>
            <w:noWrap/>
            <w:vAlign w:val="bottom"/>
            <w:hideMark/>
          </w:tcPr>
          <w:p w14:paraId="2888BF56" w14:textId="77047B8D" w:rsidR="00550452" w:rsidRPr="002430A4" w:rsidRDefault="00550452" w:rsidP="00550452">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139" w:author="Malte" w:date="2022-05-16T13:05:00Z">
              <w:r>
                <w:rPr>
                  <w:rFonts w:ascii="Calibri" w:hAnsi="Calibri" w:cs="Calibri"/>
                  <w:color w:val="000000"/>
                  <w:sz w:val="22"/>
                  <w:szCs w:val="22"/>
                </w:rPr>
                <w:t>0.03</w:t>
              </w:r>
            </w:ins>
            <w:del w:id="140" w:author="Malte" w:date="2022-05-16T13:05:00Z">
              <w:r w:rsidDel="00F525C1">
                <w:rPr>
                  <w:rFonts w:ascii="Calibri" w:hAnsi="Calibri" w:cs="Calibri"/>
                  <w:color w:val="000000"/>
                  <w:sz w:val="22"/>
                  <w:szCs w:val="22"/>
                </w:rPr>
                <w:delText>0.029</w:delText>
              </w:r>
            </w:del>
          </w:p>
        </w:tc>
        <w:tc>
          <w:tcPr>
            <w:tcW w:w="2619" w:type="dxa"/>
            <w:noWrap/>
            <w:vAlign w:val="bottom"/>
            <w:hideMark/>
          </w:tcPr>
          <w:p w14:paraId="212108B5" w14:textId="0B4A138A" w:rsidR="00550452" w:rsidRPr="002430A4" w:rsidRDefault="00550452" w:rsidP="00550452">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141" w:author="Malte" w:date="2022-05-16T13:05:00Z">
              <w:r>
                <w:rPr>
                  <w:rFonts w:ascii="Calibri" w:hAnsi="Calibri" w:cs="Calibri"/>
                  <w:color w:val="000000"/>
                  <w:sz w:val="22"/>
                  <w:szCs w:val="22"/>
                </w:rPr>
                <w:t>0.05</w:t>
              </w:r>
            </w:ins>
            <w:del w:id="142" w:author="Malte" w:date="2022-05-16T13:05:00Z">
              <w:r w:rsidDel="00F525C1">
                <w:rPr>
                  <w:rFonts w:ascii="Calibri" w:hAnsi="Calibri" w:cs="Calibri"/>
                  <w:color w:val="000000"/>
                  <w:sz w:val="22"/>
                  <w:szCs w:val="22"/>
                </w:rPr>
                <w:delText>0.048</w:delText>
              </w:r>
            </w:del>
          </w:p>
        </w:tc>
      </w:tr>
      <w:tr w:rsidR="0033557D" w:rsidRPr="002430A4" w14:paraId="453084BF" w14:textId="77777777" w:rsidTr="0055045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3" w:type="dxa"/>
            <w:gridSpan w:val="5"/>
            <w:tcBorders>
              <w:bottom w:val="single" w:sz="4" w:space="0" w:color="FFFFFF" w:themeColor="background1"/>
            </w:tcBorders>
            <w:shd w:val="clear" w:color="auto" w:fill="FFC000"/>
            <w:noWrap/>
            <w:hideMark/>
          </w:tcPr>
          <w:p w14:paraId="4060307A" w14:textId="77777777" w:rsidR="0033557D" w:rsidRPr="002430A4" w:rsidRDefault="0033557D" w:rsidP="00B1382C">
            <w:pPr>
              <w:spacing w:before="0" w:line="240" w:lineRule="auto"/>
              <w:jc w:val="center"/>
              <w:rPr>
                <w:rFonts w:ascii="Calibri" w:hAnsi="Calibri"/>
                <w:color w:val="000000"/>
                <w:sz w:val="22"/>
                <w:szCs w:val="22"/>
              </w:rPr>
            </w:pPr>
            <w:r w:rsidRPr="002430A4">
              <w:rPr>
                <w:rFonts w:ascii="Calibri" w:hAnsi="Calibri"/>
                <w:color w:val="000000"/>
                <w:sz w:val="22"/>
                <w:szCs w:val="22"/>
              </w:rPr>
              <w:t>4°</w:t>
            </w:r>
          </w:p>
        </w:tc>
      </w:tr>
      <w:tr w:rsidR="0033557D" w:rsidRPr="002430A4" w14:paraId="76B5E301" w14:textId="77777777" w:rsidTr="00550452">
        <w:trPr>
          <w:trHeight w:val="300"/>
        </w:trPr>
        <w:tc>
          <w:tcPr>
            <w:cnfStyle w:val="001000000000" w:firstRow="0" w:lastRow="0" w:firstColumn="1" w:lastColumn="0" w:oddVBand="0" w:evenVBand="0" w:oddHBand="0" w:evenHBand="0" w:firstRowFirstColumn="0" w:firstRowLastColumn="0" w:lastRowFirstColumn="0" w:lastRowLastColumn="0"/>
            <w:tcW w:w="2207" w:type="dxa"/>
            <w:tcBorders>
              <w:bottom w:val="single" w:sz="4" w:space="0" w:color="auto"/>
            </w:tcBorders>
            <w:shd w:val="clear" w:color="auto" w:fill="EDEDED" w:themeFill="accent3" w:themeFillTint="33"/>
            <w:noWrap/>
            <w:hideMark/>
          </w:tcPr>
          <w:p w14:paraId="716177B7" w14:textId="77777777" w:rsidR="0033557D" w:rsidRPr="002430A4" w:rsidRDefault="0033557D" w:rsidP="00B1382C">
            <w:pPr>
              <w:spacing w:before="0" w:line="240" w:lineRule="auto"/>
              <w:jc w:val="left"/>
              <w:rPr>
                <w:rFonts w:ascii="Calibri" w:hAnsi="Calibri"/>
                <w:color w:val="000000"/>
                <w:sz w:val="22"/>
                <w:szCs w:val="22"/>
              </w:rPr>
            </w:pPr>
            <w:r w:rsidRPr="002430A4">
              <w:rPr>
                <w:rFonts w:ascii="Calibri" w:hAnsi="Calibri"/>
                <w:color w:val="000000"/>
                <w:sz w:val="22"/>
                <w:szCs w:val="22"/>
              </w:rPr>
              <w:t>Nr.</w:t>
            </w:r>
          </w:p>
        </w:tc>
        <w:tc>
          <w:tcPr>
            <w:tcW w:w="1108" w:type="dxa"/>
            <w:tcBorders>
              <w:bottom w:val="single" w:sz="4" w:space="0" w:color="auto"/>
            </w:tcBorders>
            <w:noWrap/>
            <w:hideMark/>
          </w:tcPr>
          <w:p w14:paraId="433A89A3" w14:textId="77777777" w:rsidR="0033557D" w:rsidRPr="002430A4" w:rsidRDefault="0033557D" w:rsidP="00B1382C">
            <w:pPr>
              <w:spacing w:before="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2430A4">
              <w:rPr>
                <w:rFonts w:ascii="Calibri" w:hAnsi="Calibri"/>
                <w:color w:val="000000"/>
                <w:sz w:val="22"/>
                <w:szCs w:val="22"/>
              </w:rPr>
              <w:t>Pos1  [°]</w:t>
            </w:r>
          </w:p>
        </w:tc>
        <w:tc>
          <w:tcPr>
            <w:tcW w:w="1108" w:type="dxa"/>
            <w:tcBorders>
              <w:bottom w:val="single" w:sz="4" w:space="0" w:color="auto"/>
            </w:tcBorders>
            <w:noWrap/>
            <w:hideMark/>
          </w:tcPr>
          <w:p w14:paraId="37BF0A42" w14:textId="77777777" w:rsidR="0033557D" w:rsidRPr="002430A4" w:rsidRDefault="0033557D" w:rsidP="00B1382C">
            <w:pPr>
              <w:spacing w:before="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2430A4">
              <w:rPr>
                <w:rFonts w:ascii="Calibri" w:hAnsi="Calibri"/>
                <w:color w:val="000000"/>
                <w:sz w:val="22"/>
                <w:szCs w:val="22"/>
              </w:rPr>
              <w:t>Pos2  [°]</w:t>
            </w:r>
          </w:p>
        </w:tc>
        <w:tc>
          <w:tcPr>
            <w:tcW w:w="2551" w:type="dxa"/>
            <w:tcBorders>
              <w:bottom w:val="single" w:sz="4" w:space="0" w:color="auto"/>
            </w:tcBorders>
            <w:noWrap/>
            <w:hideMark/>
          </w:tcPr>
          <w:p w14:paraId="36F949DD" w14:textId="77777777" w:rsidR="0033557D" w:rsidRPr="002430A4" w:rsidRDefault="0033557D" w:rsidP="00B1382C">
            <w:pPr>
              <w:spacing w:before="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2430A4">
              <w:rPr>
                <w:rFonts w:ascii="Calibri" w:hAnsi="Calibri"/>
                <w:color w:val="000000"/>
                <w:sz w:val="22"/>
                <w:szCs w:val="22"/>
              </w:rPr>
              <w:t>rel. Winkel Pos1'-Pos2' [°]</w:t>
            </w:r>
          </w:p>
        </w:tc>
        <w:tc>
          <w:tcPr>
            <w:tcW w:w="2619" w:type="dxa"/>
            <w:tcBorders>
              <w:bottom w:val="single" w:sz="4" w:space="0" w:color="auto"/>
            </w:tcBorders>
            <w:noWrap/>
            <w:hideMark/>
          </w:tcPr>
          <w:p w14:paraId="14936C7E" w14:textId="77777777" w:rsidR="0033557D" w:rsidRPr="002430A4" w:rsidRDefault="0033557D" w:rsidP="00B1382C">
            <w:pPr>
              <w:spacing w:before="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2430A4">
              <w:rPr>
                <w:rFonts w:ascii="Calibri" w:hAnsi="Calibri"/>
                <w:color w:val="000000"/>
                <w:sz w:val="22"/>
                <w:szCs w:val="22"/>
              </w:rPr>
              <w:t>rel. Winkel Pos2'-Pos1'' [°]</w:t>
            </w:r>
          </w:p>
        </w:tc>
      </w:tr>
      <w:tr w:rsidR="00550452" w:rsidRPr="002430A4" w14:paraId="2CAF3379" w14:textId="77777777" w:rsidTr="0055045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tcBorders>
            <w:shd w:val="clear" w:color="auto" w:fill="DBDBDB" w:themeFill="accent3" w:themeFillTint="66"/>
            <w:noWrap/>
            <w:hideMark/>
          </w:tcPr>
          <w:p w14:paraId="3AD29746" w14:textId="77777777" w:rsidR="00550452" w:rsidRPr="002430A4" w:rsidRDefault="00550452" w:rsidP="00550452">
            <w:pPr>
              <w:spacing w:before="0" w:line="240" w:lineRule="auto"/>
              <w:jc w:val="right"/>
              <w:rPr>
                <w:rFonts w:ascii="Calibri" w:hAnsi="Calibri"/>
                <w:color w:val="000000"/>
                <w:sz w:val="22"/>
                <w:szCs w:val="22"/>
              </w:rPr>
            </w:pPr>
            <w:r w:rsidRPr="002430A4">
              <w:rPr>
                <w:rFonts w:ascii="Calibri" w:hAnsi="Calibri"/>
                <w:color w:val="000000"/>
                <w:sz w:val="22"/>
                <w:szCs w:val="22"/>
              </w:rPr>
              <w:t>1</w:t>
            </w:r>
          </w:p>
        </w:tc>
        <w:tc>
          <w:tcPr>
            <w:tcW w:w="1108" w:type="dxa"/>
            <w:tcBorders>
              <w:top w:val="single" w:sz="4" w:space="0" w:color="auto"/>
            </w:tcBorders>
            <w:noWrap/>
            <w:vAlign w:val="bottom"/>
            <w:hideMark/>
          </w:tcPr>
          <w:p w14:paraId="3C022049" w14:textId="2FB6DFE3" w:rsidR="00550452" w:rsidRPr="002430A4" w:rsidRDefault="00550452" w:rsidP="00550452">
            <w:pPr>
              <w:spacing w:before="0" w:line="240" w:lineRule="auto"/>
              <w:ind w:left="2124" w:hanging="2124"/>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143" w:author="Malte" w:date="2022-05-16T13:05:00Z">
              <w:r>
                <w:rPr>
                  <w:rFonts w:ascii="Calibri" w:hAnsi="Calibri" w:cs="Calibri"/>
                  <w:color w:val="000000"/>
                  <w:sz w:val="22"/>
                  <w:szCs w:val="22"/>
                </w:rPr>
                <w:t> </w:t>
              </w:r>
            </w:ins>
            <w:del w:id="144" w:author="Malte" w:date="2022-05-16T13:05:00Z">
              <w:r w:rsidDel="00255BBF">
                <w:rPr>
                  <w:rFonts w:ascii="Calibri" w:hAnsi="Calibri" w:cs="Calibri"/>
                  <w:color w:val="000000"/>
                  <w:sz w:val="22"/>
                  <w:szCs w:val="22"/>
                </w:rPr>
                <w:delText> </w:delText>
              </w:r>
            </w:del>
          </w:p>
        </w:tc>
        <w:tc>
          <w:tcPr>
            <w:tcW w:w="1108" w:type="dxa"/>
            <w:tcBorders>
              <w:top w:val="single" w:sz="4" w:space="0" w:color="auto"/>
            </w:tcBorders>
            <w:noWrap/>
            <w:vAlign w:val="bottom"/>
            <w:hideMark/>
          </w:tcPr>
          <w:p w14:paraId="389D71C7" w14:textId="45C7B2FF" w:rsidR="00550452" w:rsidRPr="002430A4" w:rsidRDefault="00550452" w:rsidP="00550452">
            <w:pPr>
              <w:spacing w:before="0" w:line="240" w:lineRule="auto"/>
              <w:ind w:left="2124" w:hanging="2124"/>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145" w:author="Malte" w:date="2022-05-16T13:05:00Z">
              <w:r>
                <w:rPr>
                  <w:rFonts w:ascii="Calibri" w:hAnsi="Calibri" w:cs="Calibri"/>
                  <w:color w:val="000000"/>
                  <w:sz w:val="22"/>
                  <w:szCs w:val="22"/>
                </w:rPr>
                <w:t>4.10</w:t>
              </w:r>
            </w:ins>
            <w:del w:id="146" w:author="Malte" w:date="2022-05-16T13:05:00Z">
              <w:r w:rsidDel="00255BBF">
                <w:rPr>
                  <w:rFonts w:ascii="Calibri" w:hAnsi="Calibri" w:cs="Calibri"/>
                  <w:color w:val="000000"/>
                  <w:sz w:val="22"/>
                  <w:szCs w:val="22"/>
                </w:rPr>
                <w:delText>4.100</w:delText>
              </w:r>
            </w:del>
          </w:p>
        </w:tc>
        <w:tc>
          <w:tcPr>
            <w:tcW w:w="2551" w:type="dxa"/>
            <w:tcBorders>
              <w:top w:val="single" w:sz="4" w:space="0" w:color="auto"/>
            </w:tcBorders>
            <w:noWrap/>
            <w:vAlign w:val="bottom"/>
            <w:hideMark/>
          </w:tcPr>
          <w:p w14:paraId="0B22B04B" w14:textId="183DA09D" w:rsidR="00550452" w:rsidRPr="002430A4" w:rsidRDefault="00550452" w:rsidP="00550452">
            <w:pPr>
              <w:spacing w:before="0" w:line="240" w:lineRule="auto"/>
              <w:ind w:left="2124" w:hanging="2124"/>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147" w:author="Malte" w:date="2022-05-16T13:05:00Z">
              <w:r>
                <w:rPr>
                  <w:rFonts w:ascii="Calibri" w:hAnsi="Calibri" w:cs="Calibri"/>
                  <w:color w:val="000000"/>
                  <w:sz w:val="22"/>
                  <w:szCs w:val="22"/>
                </w:rPr>
                <w:t> </w:t>
              </w:r>
            </w:ins>
            <w:del w:id="148" w:author="Malte" w:date="2022-05-16T13:05:00Z">
              <w:r w:rsidDel="00255BBF">
                <w:rPr>
                  <w:rFonts w:ascii="Calibri" w:hAnsi="Calibri" w:cs="Calibri"/>
                  <w:color w:val="000000"/>
                  <w:sz w:val="22"/>
                  <w:szCs w:val="22"/>
                </w:rPr>
                <w:delText> </w:delText>
              </w:r>
            </w:del>
          </w:p>
        </w:tc>
        <w:tc>
          <w:tcPr>
            <w:tcW w:w="2619" w:type="dxa"/>
            <w:tcBorders>
              <w:top w:val="single" w:sz="4" w:space="0" w:color="auto"/>
            </w:tcBorders>
            <w:noWrap/>
            <w:vAlign w:val="bottom"/>
            <w:hideMark/>
          </w:tcPr>
          <w:p w14:paraId="4CD1EE49" w14:textId="427BC1D4" w:rsidR="00550452" w:rsidRPr="002430A4" w:rsidRDefault="00550452" w:rsidP="00550452">
            <w:pPr>
              <w:spacing w:before="0" w:line="240" w:lineRule="auto"/>
              <w:ind w:left="2124" w:hanging="2124"/>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149" w:author="Malte" w:date="2022-05-16T13:05:00Z">
              <w:r>
                <w:rPr>
                  <w:rFonts w:ascii="Calibri" w:hAnsi="Calibri" w:cs="Calibri"/>
                  <w:color w:val="000000"/>
                  <w:sz w:val="22"/>
                  <w:szCs w:val="22"/>
                </w:rPr>
                <w:t>4.05</w:t>
              </w:r>
            </w:ins>
            <w:del w:id="150" w:author="Malte" w:date="2022-05-16T13:05:00Z">
              <w:r w:rsidDel="00255BBF">
                <w:rPr>
                  <w:rFonts w:ascii="Calibri" w:hAnsi="Calibri" w:cs="Calibri"/>
                  <w:color w:val="000000"/>
                  <w:sz w:val="22"/>
                  <w:szCs w:val="22"/>
                </w:rPr>
                <w:delText>4.050</w:delText>
              </w:r>
            </w:del>
          </w:p>
        </w:tc>
      </w:tr>
      <w:tr w:rsidR="00550452" w:rsidRPr="002430A4" w14:paraId="7B15F6A9" w14:textId="77777777" w:rsidTr="00550452">
        <w:trPr>
          <w:trHeight w:val="288"/>
        </w:trPr>
        <w:tc>
          <w:tcPr>
            <w:cnfStyle w:val="001000000000" w:firstRow="0" w:lastRow="0" w:firstColumn="1" w:lastColumn="0" w:oddVBand="0" w:evenVBand="0" w:oddHBand="0" w:evenHBand="0" w:firstRowFirstColumn="0" w:firstRowLastColumn="0" w:lastRowFirstColumn="0" w:lastRowLastColumn="0"/>
            <w:tcW w:w="2207" w:type="dxa"/>
            <w:shd w:val="clear" w:color="auto" w:fill="EDEDED" w:themeFill="accent3" w:themeFillTint="33"/>
            <w:noWrap/>
            <w:hideMark/>
          </w:tcPr>
          <w:p w14:paraId="58567156" w14:textId="77777777" w:rsidR="00550452" w:rsidRPr="002430A4" w:rsidRDefault="00550452" w:rsidP="00550452">
            <w:pPr>
              <w:spacing w:before="0" w:line="240" w:lineRule="auto"/>
              <w:jc w:val="right"/>
              <w:rPr>
                <w:rFonts w:ascii="Calibri" w:hAnsi="Calibri"/>
                <w:color w:val="000000"/>
                <w:sz w:val="22"/>
                <w:szCs w:val="22"/>
              </w:rPr>
            </w:pPr>
            <w:r w:rsidRPr="002430A4">
              <w:rPr>
                <w:rFonts w:ascii="Calibri" w:hAnsi="Calibri"/>
                <w:color w:val="000000"/>
                <w:sz w:val="22"/>
                <w:szCs w:val="22"/>
              </w:rPr>
              <w:t>2</w:t>
            </w:r>
          </w:p>
        </w:tc>
        <w:tc>
          <w:tcPr>
            <w:tcW w:w="1108" w:type="dxa"/>
            <w:noWrap/>
            <w:vAlign w:val="bottom"/>
            <w:hideMark/>
          </w:tcPr>
          <w:p w14:paraId="0746DBEB" w14:textId="26EF2FB8" w:rsidR="00550452" w:rsidRPr="002430A4" w:rsidRDefault="00550452" w:rsidP="00550452">
            <w:pPr>
              <w:spacing w:before="0" w:line="240" w:lineRule="auto"/>
              <w:ind w:left="2124" w:hanging="2124"/>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151" w:author="Malte" w:date="2022-05-16T13:05:00Z">
              <w:r>
                <w:rPr>
                  <w:rFonts w:ascii="Calibri" w:hAnsi="Calibri" w:cs="Calibri"/>
                  <w:color w:val="000000"/>
                  <w:sz w:val="22"/>
                  <w:szCs w:val="22"/>
                </w:rPr>
                <w:t>0.05</w:t>
              </w:r>
            </w:ins>
            <w:del w:id="152" w:author="Malte" w:date="2022-05-16T13:05:00Z">
              <w:r w:rsidDel="00255BBF">
                <w:rPr>
                  <w:rFonts w:ascii="Calibri" w:hAnsi="Calibri" w:cs="Calibri"/>
                  <w:color w:val="000000"/>
                  <w:sz w:val="22"/>
                  <w:szCs w:val="22"/>
                </w:rPr>
                <w:delText>0.050</w:delText>
              </w:r>
            </w:del>
          </w:p>
        </w:tc>
        <w:tc>
          <w:tcPr>
            <w:tcW w:w="1108" w:type="dxa"/>
            <w:noWrap/>
            <w:vAlign w:val="bottom"/>
            <w:hideMark/>
          </w:tcPr>
          <w:p w14:paraId="446F7A85" w14:textId="2E6090A6" w:rsidR="00550452" w:rsidRPr="002430A4" w:rsidRDefault="00550452" w:rsidP="00550452">
            <w:pPr>
              <w:spacing w:before="0" w:line="240" w:lineRule="auto"/>
              <w:ind w:left="2124" w:hanging="2124"/>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153" w:author="Malte" w:date="2022-05-16T13:05:00Z">
              <w:r>
                <w:rPr>
                  <w:rFonts w:ascii="Calibri" w:hAnsi="Calibri" w:cs="Calibri"/>
                  <w:color w:val="000000"/>
                  <w:sz w:val="22"/>
                  <w:szCs w:val="22"/>
                </w:rPr>
                <w:t>4.15</w:t>
              </w:r>
            </w:ins>
            <w:del w:id="154" w:author="Malte" w:date="2022-05-16T13:05:00Z">
              <w:r w:rsidDel="00255BBF">
                <w:rPr>
                  <w:rFonts w:ascii="Calibri" w:hAnsi="Calibri" w:cs="Calibri"/>
                  <w:color w:val="000000"/>
                  <w:sz w:val="22"/>
                  <w:szCs w:val="22"/>
                </w:rPr>
                <w:delText>4.150</w:delText>
              </w:r>
            </w:del>
          </w:p>
        </w:tc>
        <w:tc>
          <w:tcPr>
            <w:tcW w:w="2551" w:type="dxa"/>
            <w:noWrap/>
            <w:vAlign w:val="bottom"/>
            <w:hideMark/>
          </w:tcPr>
          <w:p w14:paraId="03BC2A58" w14:textId="33001C15" w:rsidR="00550452" w:rsidRPr="002430A4" w:rsidRDefault="00550452" w:rsidP="00550452">
            <w:pPr>
              <w:spacing w:before="0" w:line="240" w:lineRule="auto"/>
              <w:ind w:left="2124" w:hanging="2124"/>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155" w:author="Malte" w:date="2022-05-16T13:05:00Z">
              <w:r>
                <w:rPr>
                  <w:rFonts w:ascii="Calibri" w:hAnsi="Calibri" w:cs="Calibri"/>
                  <w:color w:val="000000"/>
                  <w:sz w:val="22"/>
                  <w:szCs w:val="22"/>
                </w:rPr>
                <w:t>4.10</w:t>
              </w:r>
            </w:ins>
            <w:del w:id="156" w:author="Malte" w:date="2022-05-16T13:05:00Z">
              <w:r w:rsidDel="00255BBF">
                <w:rPr>
                  <w:rFonts w:ascii="Calibri" w:hAnsi="Calibri" w:cs="Calibri"/>
                  <w:color w:val="000000"/>
                  <w:sz w:val="22"/>
                  <w:szCs w:val="22"/>
                </w:rPr>
                <w:delText>4.100</w:delText>
              </w:r>
            </w:del>
          </w:p>
        </w:tc>
        <w:tc>
          <w:tcPr>
            <w:tcW w:w="2619" w:type="dxa"/>
            <w:noWrap/>
            <w:vAlign w:val="bottom"/>
            <w:hideMark/>
          </w:tcPr>
          <w:p w14:paraId="64B12644" w14:textId="53D528E7" w:rsidR="00550452" w:rsidRPr="002430A4" w:rsidRDefault="00550452" w:rsidP="00550452">
            <w:pPr>
              <w:spacing w:before="0" w:line="240" w:lineRule="auto"/>
              <w:ind w:left="2124" w:hanging="2124"/>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157" w:author="Malte" w:date="2022-05-16T13:05:00Z">
              <w:r>
                <w:rPr>
                  <w:rFonts w:ascii="Calibri" w:hAnsi="Calibri" w:cs="Calibri"/>
                  <w:color w:val="000000"/>
                  <w:sz w:val="22"/>
                  <w:szCs w:val="22"/>
                </w:rPr>
                <w:t>4.05</w:t>
              </w:r>
            </w:ins>
            <w:del w:id="158" w:author="Malte" w:date="2022-05-16T13:05:00Z">
              <w:r w:rsidDel="00255BBF">
                <w:rPr>
                  <w:rFonts w:ascii="Calibri" w:hAnsi="Calibri" w:cs="Calibri"/>
                  <w:color w:val="000000"/>
                  <w:sz w:val="22"/>
                  <w:szCs w:val="22"/>
                </w:rPr>
                <w:delText>4.050</w:delText>
              </w:r>
            </w:del>
          </w:p>
        </w:tc>
      </w:tr>
      <w:tr w:rsidR="00550452" w:rsidRPr="002430A4" w14:paraId="7BB5BBC7" w14:textId="77777777" w:rsidTr="0055045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07" w:type="dxa"/>
            <w:shd w:val="clear" w:color="auto" w:fill="DBDBDB" w:themeFill="accent3" w:themeFillTint="66"/>
            <w:noWrap/>
            <w:hideMark/>
          </w:tcPr>
          <w:p w14:paraId="14A4AA2F" w14:textId="77777777" w:rsidR="00550452" w:rsidRPr="002430A4" w:rsidRDefault="00550452" w:rsidP="00550452">
            <w:pPr>
              <w:spacing w:before="0" w:line="240" w:lineRule="auto"/>
              <w:jc w:val="right"/>
              <w:rPr>
                <w:rFonts w:ascii="Calibri" w:hAnsi="Calibri"/>
                <w:color w:val="000000"/>
                <w:sz w:val="22"/>
                <w:szCs w:val="22"/>
              </w:rPr>
            </w:pPr>
            <w:r w:rsidRPr="002430A4">
              <w:rPr>
                <w:rFonts w:ascii="Calibri" w:hAnsi="Calibri"/>
                <w:color w:val="000000"/>
                <w:sz w:val="22"/>
                <w:szCs w:val="22"/>
              </w:rPr>
              <w:t>3</w:t>
            </w:r>
          </w:p>
        </w:tc>
        <w:tc>
          <w:tcPr>
            <w:tcW w:w="1108" w:type="dxa"/>
            <w:noWrap/>
            <w:vAlign w:val="bottom"/>
            <w:hideMark/>
          </w:tcPr>
          <w:p w14:paraId="0C217910" w14:textId="1115FA38" w:rsidR="00550452" w:rsidRPr="002430A4" w:rsidRDefault="00550452" w:rsidP="00550452">
            <w:pPr>
              <w:spacing w:before="0" w:line="240" w:lineRule="auto"/>
              <w:ind w:left="2124" w:hanging="2124"/>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159" w:author="Malte" w:date="2022-05-16T13:05:00Z">
              <w:r>
                <w:rPr>
                  <w:rFonts w:ascii="Calibri" w:hAnsi="Calibri" w:cs="Calibri"/>
                  <w:color w:val="000000"/>
                  <w:sz w:val="22"/>
                  <w:szCs w:val="22"/>
                </w:rPr>
                <w:t>0.10</w:t>
              </w:r>
            </w:ins>
            <w:del w:id="160" w:author="Malte" w:date="2022-05-16T13:05:00Z">
              <w:r w:rsidDel="00255BBF">
                <w:rPr>
                  <w:rFonts w:ascii="Calibri" w:hAnsi="Calibri" w:cs="Calibri"/>
                  <w:color w:val="000000"/>
                  <w:sz w:val="22"/>
                  <w:szCs w:val="22"/>
                </w:rPr>
                <w:delText>0.100</w:delText>
              </w:r>
            </w:del>
          </w:p>
        </w:tc>
        <w:tc>
          <w:tcPr>
            <w:tcW w:w="1108" w:type="dxa"/>
            <w:noWrap/>
            <w:vAlign w:val="bottom"/>
            <w:hideMark/>
          </w:tcPr>
          <w:p w14:paraId="7B2DFFD3" w14:textId="3E7D1EAB" w:rsidR="00550452" w:rsidRPr="002430A4" w:rsidRDefault="00550452" w:rsidP="00550452">
            <w:pPr>
              <w:spacing w:before="0" w:line="240" w:lineRule="auto"/>
              <w:ind w:left="2124" w:hanging="2124"/>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161" w:author="Malte" w:date="2022-05-16T13:05:00Z">
              <w:r>
                <w:rPr>
                  <w:rFonts w:ascii="Calibri" w:hAnsi="Calibri" w:cs="Calibri"/>
                  <w:color w:val="000000"/>
                  <w:sz w:val="22"/>
                  <w:szCs w:val="22"/>
                </w:rPr>
                <w:t>4.15</w:t>
              </w:r>
            </w:ins>
            <w:del w:id="162" w:author="Malte" w:date="2022-05-16T13:05:00Z">
              <w:r w:rsidDel="00255BBF">
                <w:rPr>
                  <w:rFonts w:ascii="Calibri" w:hAnsi="Calibri" w:cs="Calibri"/>
                  <w:color w:val="000000"/>
                  <w:sz w:val="22"/>
                  <w:szCs w:val="22"/>
                </w:rPr>
                <w:delText>4.150</w:delText>
              </w:r>
            </w:del>
          </w:p>
        </w:tc>
        <w:tc>
          <w:tcPr>
            <w:tcW w:w="2551" w:type="dxa"/>
            <w:noWrap/>
            <w:vAlign w:val="bottom"/>
            <w:hideMark/>
          </w:tcPr>
          <w:p w14:paraId="2EBC3784" w14:textId="7C5F563F" w:rsidR="00550452" w:rsidRPr="002430A4" w:rsidRDefault="00550452" w:rsidP="00550452">
            <w:pPr>
              <w:spacing w:before="0" w:line="240" w:lineRule="auto"/>
              <w:ind w:left="2124" w:hanging="2124"/>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163" w:author="Malte" w:date="2022-05-16T13:05:00Z">
              <w:r>
                <w:rPr>
                  <w:rFonts w:ascii="Calibri" w:hAnsi="Calibri" w:cs="Calibri"/>
                  <w:color w:val="000000"/>
                  <w:sz w:val="22"/>
                  <w:szCs w:val="22"/>
                </w:rPr>
                <w:t>4.05</w:t>
              </w:r>
            </w:ins>
            <w:del w:id="164" w:author="Malte" w:date="2022-05-16T13:05:00Z">
              <w:r w:rsidDel="00255BBF">
                <w:rPr>
                  <w:rFonts w:ascii="Calibri" w:hAnsi="Calibri" w:cs="Calibri"/>
                  <w:color w:val="000000"/>
                  <w:sz w:val="22"/>
                  <w:szCs w:val="22"/>
                </w:rPr>
                <w:delText>4.050</w:delText>
              </w:r>
            </w:del>
          </w:p>
        </w:tc>
        <w:tc>
          <w:tcPr>
            <w:tcW w:w="2619" w:type="dxa"/>
            <w:noWrap/>
            <w:vAlign w:val="bottom"/>
            <w:hideMark/>
          </w:tcPr>
          <w:p w14:paraId="05AA9228" w14:textId="7AB792B4" w:rsidR="00550452" w:rsidRPr="002430A4" w:rsidRDefault="00550452" w:rsidP="00550452">
            <w:pPr>
              <w:spacing w:before="0" w:line="240" w:lineRule="auto"/>
              <w:ind w:left="2124" w:hanging="2124"/>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165" w:author="Malte" w:date="2022-05-16T13:05:00Z">
              <w:r>
                <w:rPr>
                  <w:rFonts w:ascii="Calibri" w:hAnsi="Calibri" w:cs="Calibri"/>
                  <w:color w:val="000000"/>
                  <w:sz w:val="22"/>
                  <w:szCs w:val="22"/>
                </w:rPr>
                <w:t>4.10</w:t>
              </w:r>
            </w:ins>
            <w:del w:id="166" w:author="Malte" w:date="2022-05-16T13:05:00Z">
              <w:r w:rsidDel="00255BBF">
                <w:rPr>
                  <w:rFonts w:ascii="Calibri" w:hAnsi="Calibri" w:cs="Calibri"/>
                  <w:color w:val="000000"/>
                  <w:sz w:val="22"/>
                  <w:szCs w:val="22"/>
                </w:rPr>
                <w:delText>4.100</w:delText>
              </w:r>
            </w:del>
          </w:p>
        </w:tc>
      </w:tr>
      <w:tr w:rsidR="00550452" w:rsidRPr="002430A4" w14:paraId="43C09B59" w14:textId="77777777" w:rsidTr="00550452">
        <w:trPr>
          <w:trHeight w:val="288"/>
        </w:trPr>
        <w:tc>
          <w:tcPr>
            <w:cnfStyle w:val="001000000000" w:firstRow="0" w:lastRow="0" w:firstColumn="1" w:lastColumn="0" w:oddVBand="0" w:evenVBand="0" w:oddHBand="0" w:evenHBand="0" w:firstRowFirstColumn="0" w:firstRowLastColumn="0" w:lastRowFirstColumn="0" w:lastRowLastColumn="0"/>
            <w:tcW w:w="2207" w:type="dxa"/>
            <w:tcBorders>
              <w:bottom w:val="single" w:sz="4" w:space="0" w:color="FFFFFF" w:themeColor="background1"/>
            </w:tcBorders>
            <w:shd w:val="clear" w:color="auto" w:fill="EDEDED" w:themeFill="accent3" w:themeFillTint="33"/>
            <w:noWrap/>
            <w:hideMark/>
          </w:tcPr>
          <w:p w14:paraId="05F1CACA" w14:textId="77777777" w:rsidR="00550452" w:rsidRPr="002430A4" w:rsidRDefault="00550452" w:rsidP="00550452">
            <w:pPr>
              <w:spacing w:before="0" w:line="240" w:lineRule="auto"/>
              <w:jc w:val="right"/>
              <w:rPr>
                <w:rFonts w:ascii="Calibri" w:hAnsi="Calibri"/>
                <w:color w:val="000000"/>
                <w:sz w:val="22"/>
                <w:szCs w:val="22"/>
              </w:rPr>
            </w:pPr>
            <w:r w:rsidRPr="002430A4">
              <w:rPr>
                <w:rFonts w:ascii="Calibri" w:hAnsi="Calibri"/>
                <w:color w:val="000000"/>
                <w:sz w:val="22"/>
                <w:szCs w:val="22"/>
              </w:rPr>
              <w:t>4</w:t>
            </w:r>
          </w:p>
        </w:tc>
        <w:tc>
          <w:tcPr>
            <w:tcW w:w="1108" w:type="dxa"/>
            <w:tcBorders>
              <w:bottom w:val="single" w:sz="4" w:space="0" w:color="FFFFFF" w:themeColor="background1"/>
            </w:tcBorders>
            <w:noWrap/>
            <w:vAlign w:val="bottom"/>
            <w:hideMark/>
          </w:tcPr>
          <w:p w14:paraId="27FD66D9" w14:textId="33C78FC8" w:rsidR="00550452" w:rsidRPr="002430A4" w:rsidRDefault="00550452" w:rsidP="00550452">
            <w:pPr>
              <w:spacing w:before="0" w:line="240" w:lineRule="auto"/>
              <w:ind w:left="2124" w:hanging="2124"/>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167" w:author="Malte" w:date="2022-05-16T13:05:00Z">
              <w:r>
                <w:rPr>
                  <w:rFonts w:ascii="Calibri" w:hAnsi="Calibri" w:cs="Calibri"/>
                  <w:color w:val="000000"/>
                  <w:sz w:val="22"/>
                  <w:szCs w:val="22"/>
                </w:rPr>
                <w:t>0.05</w:t>
              </w:r>
            </w:ins>
            <w:del w:id="168" w:author="Malte" w:date="2022-05-16T13:05:00Z">
              <w:r w:rsidDel="00255BBF">
                <w:rPr>
                  <w:rFonts w:ascii="Calibri" w:hAnsi="Calibri" w:cs="Calibri"/>
                  <w:color w:val="000000"/>
                  <w:sz w:val="22"/>
                  <w:szCs w:val="22"/>
                </w:rPr>
                <w:delText>0.050</w:delText>
              </w:r>
            </w:del>
          </w:p>
        </w:tc>
        <w:tc>
          <w:tcPr>
            <w:tcW w:w="1108" w:type="dxa"/>
            <w:tcBorders>
              <w:bottom w:val="single" w:sz="4" w:space="0" w:color="FFFFFF" w:themeColor="background1"/>
            </w:tcBorders>
            <w:noWrap/>
            <w:vAlign w:val="bottom"/>
            <w:hideMark/>
          </w:tcPr>
          <w:p w14:paraId="3F5F66E7" w14:textId="7FCC4572" w:rsidR="00550452" w:rsidRPr="002430A4" w:rsidRDefault="00550452" w:rsidP="00550452">
            <w:pPr>
              <w:spacing w:before="0" w:line="240" w:lineRule="auto"/>
              <w:ind w:left="2124" w:hanging="2124"/>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169" w:author="Malte" w:date="2022-05-16T13:05:00Z">
              <w:r>
                <w:rPr>
                  <w:rFonts w:ascii="Calibri" w:hAnsi="Calibri" w:cs="Calibri"/>
                  <w:color w:val="000000"/>
                  <w:sz w:val="22"/>
                  <w:szCs w:val="22"/>
                </w:rPr>
                <w:t>4.10</w:t>
              </w:r>
            </w:ins>
            <w:del w:id="170" w:author="Malte" w:date="2022-05-16T13:05:00Z">
              <w:r w:rsidDel="00255BBF">
                <w:rPr>
                  <w:rFonts w:ascii="Calibri" w:hAnsi="Calibri" w:cs="Calibri"/>
                  <w:color w:val="000000"/>
                  <w:sz w:val="22"/>
                  <w:szCs w:val="22"/>
                </w:rPr>
                <w:delText>4.100</w:delText>
              </w:r>
            </w:del>
          </w:p>
        </w:tc>
        <w:tc>
          <w:tcPr>
            <w:tcW w:w="2551" w:type="dxa"/>
            <w:tcBorders>
              <w:bottom w:val="single" w:sz="4" w:space="0" w:color="FFFFFF" w:themeColor="background1"/>
            </w:tcBorders>
            <w:noWrap/>
            <w:vAlign w:val="bottom"/>
            <w:hideMark/>
          </w:tcPr>
          <w:p w14:paraId="49FB7E1D" w14:textId="0E2FC564" w:rsidR="00550452" w:rsidRPr="002430A4" w:rsidRDefault="00550452" w:rsidP="00550452">
            <w:pPr>
              <w:spacing w:before="0" w:line="240" w:lineRule="auto"/>
              <w:ind w:left="2124" w:hanging="2124"/>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171" w:author="Malte" w:date="2022-05-16T13:05:00Z">
              <w:r>
                <w:rPr>
                  <w:rFonts w:ascii="Calibri" w:hAnsi="Calibri" w:cs="Calibri"/>
                  <w:color w:val="000000"/>
                  <w:sz w:val="22"/>
                  <w:szCs w:val="22"/>
                </w:rPr>
                <w:t>4.05</w:t>
              </w:r>
            </w:ins>
            <w:del w:id="172" w:author="Malte" w:date="2022-05-16T13:05:00Z">
              <w:r w:rsidDel="00255BBF">
                <w:rPr>
                  <w:rFonts w:ascii="Calibri" w:hAnsi="Calibri" w:cs="Calibri"/>
                  <w:color w:val="000000"/>
                  <w:sz w:val="22"/>
                  <w:szCs w:val="22"/>
                </w:rPr>
                <w:delText>4.050</w:delText>
              </w:r>
            </w:del>
          </w:p>
        </w:tc>
        <w:tc>
          <w:tcPr>
            <w:tcW w:w="2619" w:type="dxa"/>
            <w:tcBorders>
              <w:bottom w:val="single" w:sz="4" w:space="0" w:color="FFFFFF" w:themeColor="background1"/>
            </w:tcBorders>
            <w:noWrap/>
            <w:vAlign w:val="bottom"/>
            <w:hideMark/>
          </w:tcPr>
          <w:p w14:paraId="50220257" w14:textId="7191A2BD" w:rsidR="00550452" w:rsidRPr="002430A4" w:rsidRDefault="00550452" w:rsidP="00550452">
            <w:pPr>
              <w:spacing w:before="0" w:line="240" w:lineRule="auto"/>
              <w:ind w:left="2124" w:hanging="2124"/>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173" w:author="Malte" w:date="2022-05-16T13:05:00Z">
              <w:r>
                <w:rPr>
                  <w:rFonts w:ascii="Calibri" w:hAnsi="Calibri" w:cs="Calibri"/>
                  <w:color w:val="000000"/>
                  <w:sz w:val="22"/>
                  <w:szCs w:val="22"/>
                </w:rPr>
                <w:t>4.00</w:t>
              </w:r>
            </w:ins>
            <w:del w:id="174" w:author="Malte" w:date="2022-05-16T13:05:00Z">
              <w:r w:rsidDel="00255BBF">
                <w:rPr>
                  <w:rFonts w:ascii="Calibri" w:hAnsi="Calibri" w:cs="Calibri"/>
                  <w:color w:val="000000"/>
                  <w:sz w:val="22"/>
                  <w:szCs w:val="22"/>
                </w:rPr>
                <w:delText>4.000</w:delText>
              </w:r>
            </w:del>
          </w:p>
        </w:tc>
      </w:tr>
      <w:tr w:rsidR="00550452" w:rsidRPr="002430A4" w14:paraId="7784040D" w14:textId="77777777" w:rsidTr="0055045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07" w:type="dxa"/>
            <w:tcBorders>
              <w:bottom w:val="single" w:sz="4" w:space="0" w:color="auto"/>
            </w:tcBorders>
            <w:shd w:val="clear" w:color="auto" w:fill="DBDBDB" w:themeFill="accent3" w:themeFillTint="66"/>
            <w:noWrap/>
            <w:hideMark/>
          </w:tcPr>
          <w:p w14:paraId="4F1473B5" w14:textId="77777777" w:rsidR="00550452" w:rsidRPr="002430A4" w:rsidRDefault="00550452" w:rsidP="00550452">
            <w:pPr>
              <w:spacing w:before="0" w:line="240" w:lineRule="auto"/>
              <w:jc w:val="right"/>
              <w:rPr>
                <w:rFonts w:ascii="Calibri" w:hAnsi="Calibri"/>
                <w:color w:val="000000"/>
                <w:sz w:val="22"/>
                <w:szCs w:val="22"/>
              </w:rPr>
            </w:pPr>
            <w:r w:rsidRPr="002430A4">
              <w:rPr>
                <w:rFonts w:ascii="Calibri" w:hAnsi="Calibri"/>
                <w:color w:val="000000"/>
                <w:sz w:val="22"/>
                <w:szCs w:val="22"/>
              </w:rPr>
              <w:t>5</w:t>
            </w:r>
          </w:p>
        </w:tc>
        <w:tc>
          <w:tcPr>
            <w:tcW w:w="1108" w:type="dxa"/>
            <w:tcBorders>
              <w:bottom w:val="single" w:sz="4" w:space="0" w:color="auto"/>
            </w:tcBorders>
            <w:noWrap/>
            <w:vAlign w:val="bottom"/>
            <w:hideMark/>
          </w:tcPr>
          <w:p w14:paraId="5EA7C071" w14:textId="2A154309" w:rsidR="00550452" w:rsidRPr="002430A4" w:rsidRDefault="00550452" w:rsidP="00550452">
            <w:pPr>
              <w:spacing w:before="0" w:line="240" w:lineRule="auto"/>
              <w:ind w:left="2124" w:hanging="2124"/>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175" w:author="Malte" w:date="2022-05-16T13:05:00Z">
              <w:r>
                <w:rPr>
                  <w:rFonts w:ascii="Calibri" w:hAnsi="Calibri" w:cs="Calibri"/>
                  <w:color w:val="000000"/>
                  <w:sz w:val="22"/>
                  <w:szCs w:val="22"/>
                </w:rPr>
                <w:t>0.10</w:t>
              </w:r>
            </w:ins>
            <w:del w:id="176" w:author="Malte" w:date="2022-05-16T13:05:00Z">
              <w:r w:rsidDel="00255BBF">
                <w:rPr>
                  <w:rFonts w:ascii="Calibri" w:hAnsi="Calibri" w:cs="Calibri"/>
                  <w:color w:val="000000"/>
                  <w:sz w:val="22"/>
                  <w:szCs w:val="22"/>
                </w:rPr>
                <w:delText>0.100</w:delText>
              </w:r>
            </w:del>
          </w:p>
        </w:tc>
        <w:tc>
          <w:tcPr>
            <w:tcW w:w="1108" w:type="dxa"/>
            <w:tcBorders>
              <w:bottom w:val="single" w:sz="4" w:space="0" w:color="auto"/>
            </w:tcBorders>
            <w:noWrap/>
            <w:vAlign w:val="bottom"/>
            <w:hideMark/>
          </w:tcPr>
          <w:p w14:paraId="648E9926" w14:textId="428741C7" w:rsidR="00550452" w:rsidRPr="002430A4" w:rsidRDefault="00550452" w:rsidP="00550452">
            <w:pPr>
              <w:spacing w:before="0" w:line="240" w:lineRule="auto"/>
              <w:ind w:left="2124" w:hanging="2124"/>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177" w:author="Malte" w:date="2022-05-16T13:05:00Z">
              <w:r>
                <w:rPr>
                  <w:rFonts w:ascii="Calibri" w:hAnsi="Calibri" w:cs="Calibri"/>
                  <w:color w:val="000000"/>
                  <w:sz w:val="22"/>
                  <w:szCs w:val="22"/>
                </w:rPr>
                <w:t>4.15</w:t>
              </w:r>
            </w:ins>
            <w:del w:id="178" w:author="Malte" w:date="2022-05-16T13:05:00Z">
              <w:r w:rsidDel="00255BBF">
                <w:rPr>
                  <w:rFonts w:ascii="Calibri" w:hAnsi="Calibri" w:cs="Calibri"/>
                  <w:color w:val="000000"/>
                  <w:sz w:val="22"/>
                  <w:szCs w:val="22"/>
                </w:rPr>
                <w:delText>4.150</w:delText>
              </w:r>
            </w:del>
          </w:p>
        </w:tc>
        <w:tc>
          <w:tcPr>
            <w:tcW w:w="2551" w:type="dxa"/>
            <w:tcBorders>
              <w:bottom w:val="single" w:sz="4" w:space="0" w:color="auto"/>
            </w:tcBorders>
            <w:noWrap/>
            <w:vAlign w:val="bottom"/>
            <w:hideMark/>
          </w:tcPr>
          <w:p w14:paraId="4D962870" w14:textId="66632259" w:rsidR="00550452" w:rsidRPr="002430A4" w:rsidRDefault="00550452" w:rsidP="00550452">
            <w:pPr>
              <w:spacing w:before="0" w:line="240" w:lineRule="auto"/>
              <w:ind w:left="2124" w:hanging="2124"/>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179" w:author="Malte" w:date="2022-05-16T13:05:00Z">
              <w:r>
                <w:rPr>
                  <w:rFonts w:ascii="Calibri" w:hAnsi="Calibri" w:cs="Calibri"/>
                  <w:color w:val="000000"/>
                  <w:sz w:val="22"/>
                  <w:szCs w:val="22"/>
                </w:rPr>
                <w:t>4.05</w:t>
              </w:r>
            </w:ins>
            <w:del w:id="180" w:author="Malte" w:date="2022-05-16T13:05:00Z">
              <w:r w:rsidDel="00255BBF">
                <w:rPr>
                  <w:rFonts w:ascii="Calibri" w:hAnsi="Calibri" w:cs="Calibri"/>
                  <w:color w:val="000000"/>
                  <w:sz w:val="22"/>
                  <w:szCs w:val="22"/>
                </w:rPr>
                <w:delText>4.050</w:delText>
              </w:r>
            </w:del>
          </w:p>
        </w:tc>
        <w:tc>
          <w:tcPr>
            <w:tcW w:w="2619" w:type="dxa"/>
            <w:tcBorders>
              <w:bottom w:val="single" w:sz="4" w:space="0" w:color="auto"/>
            </w:tcBorders>
            <w:noWrap/>
            <w:vAlign w:val="bottom"/>
            <w:hideMark/>
          </w:tcPr>
          <w:p w14:paraId="149A1E2B" w14:textId="4B4CED23" w:rsidR="00550452" w:rsidRPr="002430A4" w:rsidRDefault="00550452" w:rsidP="00550452">
            <w:pPr>
              <w:spacing w:before="0" w:line="240" w:lineRule="auto"/>
              <w:ind w:left="2124" w:hanging="2124"/>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181" w:author="Malte" w:date="2022-05-16T13:05:00Z">
              <w:r>
                <w:rPr>
                  <w:rFonts w:ascii="Calibri" w:hAnsi="Calibri" w:cs="Calibri"/>
                  <w:color w:val="000000"/>
                  <w:sz w:val="22"/>
                  <w:szCs w:val="22"/>
                </w:rPr>
                <w:t> </w:t>
              </w:r>
            </w:ins>
            <w:del w:id="182" w:author="Malte" w:date="2022-05-16T13:05:00Z">
              <w:r w:rsidDel="00255BBF">
                <w:rPr>
                  <w:rFonts w:ascii="Calibri" w:hAnsi="Calibri" w:cs="Calibri"/>
                  <w:color w:val="000000"/>
                  <w:sz w:val="22"/>
                  <w:szCs w:val="22"/>
                </w:rPr>
                <w:delText> </w:delText>
              </w:r>
            </w:del>
          </w:p>
        </w:tc>
      </w:tr>
      <w:tr w:rsidR="00550452" w:rsidRPr="002430A4" w14:paraId="72B6D139" w14:textId="77777777" w:rsidTr="00550452">
        <w:trPr>
          <w:trHeight w:val="300"/>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tcBorders>
            <w:shd w:val="clear" w:color="auto" w:fill="EDEDED" w:themeFill="accent3" w:themeFillTint="33"/>
            <w:noWrap/>
            <w:hideMark/>
          </w:tcPr>
          <w:p w14:paraId="59CF58FB" w14:textId="77777777" w:rsidR="00550452" w:rsidRPr="002430A4" w:rsidRDefault="00550452" w:rsidP="00550452">
            <w:pPr>
              <w:spacing w:before="0" w:line="240" w:lineRule="auto"/>
              <w:jc w:val="left"/>
              <w:rPr>
                <w:rFonts w:ascii="Calibri" w:hAnsi="Calibri"/>
                <w:color w:val="000000"/>
                <w:sz w:val="22"/>
                <w:szCs w:val="22"/>
              </w:rPr>
            </w:pPr>
            <w:r w:rsidRPr="002430A4">
              <w:rPr>
                <w:rFonts w:ascii="Calibri" w:hAnsi="Calibri"/>
                <w:color w:val="000000"/>
                <w:sz w:val="22"/>
                <w:szCs w:val="22"/>
              </w:rPr>
              <w:t>Mittelwert</w:t>
            </w:r>
          </w:p>
        </w:tc>
        <w:tc>
          <w:tcPr>
            <w:tcW w:w="1108" w:type="dxa"/>
            <w:tcBorders>
              <w:top w:val="single" w:sz="4" w:space="0" w:color="auto"/>
            </w:tcBorders>
            <w:noWrap/>
            <w:vAlign w:val="bottom"/>
            <w:hideMark/>
          </w:tcPr>
          <w:p w14:paraId="0295752C" w14:textId="71E087EC" w:rsidR="00550452" w:rsidRPr="002430A4" w:rsidRDefault="00550452" w:rsidP="00550452">
            <w:pPr>
              <w:spacing w:before="0" w:line="240" w:lineRule="auto"/>
              <w:ind w:left="2124" w:hanging="2124"/>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183" w:author="Malte" w:date="2022-05-16T13:06:00Z">
              <w:r>
                <w:rPr>
                  <w:rFonts w:ascii="Calibri" w:hAnsi="Calibri" w:cs="Calibri"/>
                  <w:color w:val="000000"/>
                  <w:sz w:val="22"/>
                  <w:szCs w:val="22"/>
                </w:rPr>
                <w:t>0.08</w:t>
              </w:r>
            </w:ins>
            <w:del w:id="184" w:author="Malte" w:date="2022-05-16T13:06:00Z">
              <w:r w:rsidDel="009E5B79">
                <w:rPr>
                  <w:rFonts w:ascii="Calibri" w:hAnsi="Calibri" w:cs="Calibri"/>
                  <w:color w:val="000000"/>
                  <w:sz w:val="22"/>
                  <w:szCs w:val="22"/>
                </w:rPr>
                <w:delText>0.075</w:delText>
              </w:r>
            </w:del>
          </w:p>
        </w:tc>
        <w:tc>
          <w:tcPr>
            <w:tcW w:w="1108" w:type="dxa"/>
            <w:tcBorders>
              <w:top w:val="single" w:sz="4" w:space="0" w:color="auto"/>
            </w:tcBorders>
            <w:noWrap/>
            <w:vAlign w:val="bottom"/>
            <w:hideMark/>
          </w:tcPr>
          <w:p w14:paraId="3ABCC03F" w14:textId="0E2120F9" w:rsidR="00550452" w:rsidRPr="002430A4" w:rsidRDefault="00550452" w:rsidP="00550452">
            <w:pPr>
              <w:spacing w:before="0" w:line="240" w:lineRule="auto"/>
              <w:ind w:left="2124" w:hanging="2124"/>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185" w:author="Malte" w:date="2022-05-16T13:06:00Z">
              <w:r>
                <w:rPr>
                  <w:rFonts w:ascii="Calibri" w:hAnsi="Calibri" w:cs="Calibri"/>
                  <w:color w:val="000000"/>
                  <w:sz w:val="22"/>
                  <w:szCs w:val="22"/>
                </w:rPr>
                <w:t>4.13</w:t>
              </w:r>
            </w:ins>
            <w:del w:id="186" w:author="Malte" w:date="2022-05-16T13:06:00Z">
              <w:r w:rsidDel="009E5B79">
                <w:rPr>
                  <w:rFonts w:ascii="Calibri" w:hAnsi="Calibri" w:cs="Calibri"/>
                  <w:color w:val="000000"/>
                  <w:sz w:val="22"/>
                  <w:szCs w:val="22"/>
                </w:rPr>
                <w:delText>4.130</w:delText>
              </w:r>
            </w:del>
          </w:p>
        </w:tc>
        <w:tc>
          <w:tcPr>
            <w:tcW w:w="2551" w:type="dxa"/>
            <w:tcBorders>
              <w:top w:val="single" w:sz="4" w:space="0" w:color="auto"/>
            </w:tcBorders>
            <w:noWrap/>
            <w:vAlign w:val="bottom"/>
            <w:hideMark/>
          </w:tcPr>
          <w:p w14:paraId="7628119E" w14:textId="58415909" w:rsidR="00550452" w:rsidRPr="002430A4" w:rsidRDefault="00550452" w:rsidP="00550452">
            <w:pPr>
              <w:spacing w:before="0" w:line="240" w:lineRule="auto"/>
              <w:ind w:left="2124" w:hanging="2124"/>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187" w:author="Malte" w:date="2022-05-16T13:06:00Z">
              <w:r>
                <w:rPr>
                  <w:rFonts w:ascii="Calibri" w:hAnsi="Calibri" w:cs="Calibri"/>
                  <w:color w:val="000000"/>
                  <w:sz w:val="22"/>
                  <w:szCs w:val="22"/>
                </w:rPr>
                <w:t>4.06</w:t>
              </w:r>
            </w:ins>
            <w:del w:id="188" w:author="Malte" w:date="2022-05-16T13:06:00Z">
              <w:r w:rsidDel="009E5B79">
                <w:rPr>
                  <w:rFonts w:ascii="Calibri" w:hAnsi="Calibri" w:cs="Calibri"/>
                  <w:color w:val="000000"/>
                  <w:sz w:val="22"/>
                  <w:szCs w:val="22"/>
                </w:rPr>
                <w:delText>4.063</w:delText>
              </w:r>
            </w:del>
          </w:p>
        </w:tc>
        <w:tc>
          <w:tcPr>
            <w:tcW w:w="2619" w:type="dxa"/>
            <w:tcBorders>
              <w:top w:val="single" w:sz="4" w:space="0" w:color="auto"/>
            </w:tcBorders>
            <w:noWrap/>
            <w:vAlign w:val="bottom"/>
            <w:hideMark/>
          </w:tcPr>
          <w:p w14:paraId="7A38DE58" w14:textId="7BF4CA29" w:rsidR="00550452" w:rsidRPr="002430A4" w:rsidRDefault="00550452" w:rsidP="00550452">
            <w:pPr>
              <w:spacing w:before="0" w:line="240" w:lineRule="auto"/>
              <w:ind w:left="2124" w:hanging="2124"/>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189" w:author="Malte" w:date="2022-05-16T13:06:00Z">
              <w:r>
                <w:rPr>
                  <w:rFonts w:ascii="Calibri" w:hAnsi="Calibri" w:cs="Calibri"/>
                  <w:color w:val="000000"/>
                  <w:sz w:val="22"/>
                  <w:szCs w:val="22"/>
                </w:rPr>
                <w:t>4.05</w:t>
              </w:r>
            </w:ins>
            <w:del w:id="190" w:author="Malte" w:date="2022-05-16T13:06:00Z">
              <w:r w:rsidDel="009E5B79">
                <w:rPr>
                  <w:rFonts w:ascii="Calibri" w:hAnsi="Calibri" w:cs="Calibri"/>
                  <w:color w:val="000000"/>
                  <w:sz w:val="22"/>
                  <w:szCs w:val="22"/>
                </w:rPr>
                <w:delText>4.050</w:delText>
              </w:r>
            </w:del>
          </w:p>
        </w:tc>
      </w:tr>
      <w:tr w:rsidR="00550452" w:rsidRPr="002430A4" w14:paraId="563B429F" w14:textId="77777777" w:rsidTr="0055045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7" w:type="dxa"/>
            <w:shd w:val="clear" w:color="auto" w:fill="DBDBDB" w:themeFill="accent3" w:themeFillTint="66"/>
            <w:noWrap/>
            <w:hideMark/>
          </w:tcPr>
          <w:p w14:paraId="6A857044" w14:textId="77777777" w:rsidR="00550452" w:rsidRPr="002430A4" w:rsidRDefault="00550452" w:rsidP="00550452">
            <w:pPr>
              <w:spacing w:before="0" w:line="240" w:lineRule="auto"/>
              <w:jc w:val="left"/>
              <w:rPr>
                <w:rFonts w:ascii="Calibri" w:hAnsi="Calibri"/>
                <w:color w:val="000000"/>
                <w:sz w:val="22"/>
                <w:szCs w:val="22"/>
              </w:rPr>
            </w:pPr>
            <w:r w:rsidRPr="002430A4">
              <w:rPr>
                <w:rFonts w:ascii="Calibri" w:hAnsi="Calibri"/>
                <w:color w:val="000000"/>
                <w:sz w:val="22"/>
                <w:szCs w:val="22"/>
              </w:rPr>
              <w:t>Standardabweichung</w:t>
            </w:r>
          </w:p>
        </w:tc>
        <w:tc>
          <w:tcPr>
            <w:tcW w:w="1108" w:type="dxa"/>
            <w:noWrap/>
            <w:vAlign w:val="bottom"/>
            <w:hideMark/>
          </w:tcPr>
          <w:p w14:paraId="1C30C496" w14:textId="087ED6F0" w:rsidR="00550452" w:rsidRPr="002430A4" w:rsidRDefault="00550452" w:rsidP="00550452">
            <w:pPr>
              <w:spacing w:before="0" w:line="240" w:lineRule="auto"/>
              <w:ind w:left="2124" w:hanging="2124"/>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191" w:author="Malte" w:date="2022-05-16T13:06:00Z">
              <w:r>
                <w:rPr>
                  <w:rFonts w:ascii="Calibri" w:hAnsi="Calibri" w:cs="Calibri"/>
                  <w:color w:val="000000"/>
                  <w:sz w:val="22"/>
                  <w:szCs w:val="22"/>
                </w:rPr>
                <w:t>0.03</w:t>
              </w:r>
            </w:ins>
            <w:del w:id="192" w:author="Malte" w:date="2022-05-16T13:06:00Z">
              <w:r w:rsidDel="009E5B79">
                <w:rPr>
                  <w:rFonts w:ascii="Calibri" w:hAnsi="Calibri" w:cs="Calibri"/>
                  <w:color w:val="000000"/>
                  <w:sz w:val="22"/>
                  <w:szCs w:val="22"/>
                </w:rPr>
                <w:delText>0.029</w:delText>
              </w:r>
            </w:del>
          </w:p>
        </w:tc>
        <w:tc>
          <w:tcPr>
            <w:tcW w:w="1108" w:type="dxa"/>
            <w:noWrap/>
            <w:vAlign w:val="bottom"/>
            <w:hideMark/>
          </w:tcPr>
          <w:p w14:paraId="15F266D7" w14:textId="2D84A05D" w:rsidR="00550452" w:rsidRPr="002430A4" w:rsidRDefault="00550452" w:rsidP="00550452">
            <w:pPr>
              <w:spacing w:before="0" w:line="240" w:lineRule="auto"/>
              <w:ind w:left="2124" w:hanging="2124"/>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193" w:author="Malte" w:date="2022-05-16T13:06:00Z">
              <w:r>
                <w:rPr>
                  <w:rFonts w:ascii="Calibri" w:hAnsi="Calibri" w:cs="Calibri"/>
                  <w:color w:val="000000"/>
                  <w:sz w:val="22"/>
                  <w:szCs w:val="22"/>
                </w:rPr>
                <w:t>0.03</w:t>
              </w:r>
            </w:ins>
            <w:del w:id="194" w:author="Malte" w:date="2022-05-16T13:06:00Z">
              <w:r w:rsidDel="009E5B79">
                <w:rPr>
                  <w:rFonts w:ascii="Calibri" w:hAnsi="Calibri" w:cs="Calibri"/>
                  <w:color w:val="000000"/>
                  <w:sz w:val="22"/>
                  <w:szCs w:val="22"/>
                </w:rPr>
                <w:delText>0.027</w:delText>
              </w:r>
            </w:del>
          </w:p>
        </w:tc>
        <w:tc>
          <w:tcPr>
            <w:tcW w:w="2551" w:type="dxa"/>
            <w:noWrap/>
            <w:vAlign w:val="bottom"/>
            <w:hideMark/>
          </w:tcPr>
          <w:p w14:paraId="0F60105D" w14:textId="736AC2A4" w:rsidR="00550452" w:rsidRPr="002430A4" w:rsidRDefault="00550452" w:rsidP="00550452">
            <w:pPr>
              <w:spacing w:before="0" w:line="240" w:lineRule="auto"/>
              <w:ind w:left="2124" w:hanging="2124"/>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195" w:author="Malte" w:date="2022-05-16T13:06:00Z">
              <w:r>
                <w:rPr>
                  <w:rFonts w:ascii="Calibri" w:hAnsi="Calibri" w:cs="Calibri"/>
                  <w:color w:val="000000"/>
                  <w:sz w:val="22"/>
                  <w:szCs w:val="22"/>
                </w:rPr>
                <w:t>0.03</w:t>
              </w:r>
            </w:ins>
            <w:del w:id="196" w:author="Malte" w:date="2022-05-16T13:06:00Z">
              <w:r w:rsidDel="009E5B79">
                <w:rPr>
                  <w:rFonts w:ascii="Calibri" w:hAnsi="Calibri" w:cs="Calibri"/>
                  <w:color w:val="000000"/>
                  <w:sz w:val="22"/>
                  <w:szCs w:val="22"/>
                </w:rPr>
                <w:delText>0.025</w:delText>
              </w:r>
            </w:del>
          </w:p>
        </w:tc>
        <w:tc>
          <w:tcPr>
            <w:tcW w:w="2619" w:type="dxa"/>
            <w:noWrap/>
            <w:vAlign w:val="bottom"/>
            <w:hideMark/>
          </w:tcPr>
          <w:p w14:paraId="7360737C" w14:textId="389B8FD2" w:rsidR="00550452" w:rsidRPr="002430A4" w:rsidRDefault="00550452" w:rsidP="00550452">
            <w:pPr>
              <w:spacing w:before="0" w:line="240" w:lineRule="auto"/>
              <w:ind w:left="2124" w:hanging="2124"/>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197" w:author="Malte" w:date="2022-05-16T13:06:00Z">
              <w:r>
                <w:rPr>
                  <w:rFonts w:ascii="Calibri" w:hAnsi="Calibri" w:cs="Calibri"/>
                  <w:color w:val="000000"/>
                  <w:sz w:val="22"/>
                  <w:szCs w:val="22"/>
                </w:rPr>
                <w:t>0.04</w:t>
              </w:r>
            </w:ins>
            <w:del w:id="198" w:author="Malte" w:date="2022-05-16T13:06:00Z">
              <w:r w:rsidDel="009E5B79">
                <w:rPr>
                  <w:rFonts w:ascii="Calibri" w:hAnsi="Calibri" w:cs="Calibri"/>
                  <w:color w:val="000000"/>
                  <w:sz w:val="22"/>
                  <w:szCs w:val="22"/>
                </w:rPr>
                <w:delText>0.041</w:delText>
              </w:r>
            </w:del>
          </w:p>
        </w:tc>
      </w:tr>
      <w:tr w:rsidR="0033557D" w:rsidRPr="002430A4" w14:paraId="1F3CA464" w14:textId="77777777" w:rsidTr="00550452">
        <w:trPr>
          <w:trHeight w:val="300"/>
        </w:trPr>
        <w:tc>
          <w:tcPr>
            <w:cnfStyle w:val="001000000000" w:firstRow="0" w:lastRow="0" w:firstColumn="1" w:lastColumn="0" w:oddVBand="0" w:evenVBand="0" w:oddHBand="0" w:evenHBand="0" w:firstRowFirstColumn="0" w:firstRowLastColumn="0" w:lastRowFirstColumn="0" w:lastRowLastColumn="0"/>
            <w:tcW w:w="9593" w:type="dxa"/>
            <w:gridSpan w:val="5"/>
            <w:tcBorders>
              <w:bottom w:val="single" w:sz="4" w:space="0" w:color="FFFFFF" w:themeColor="background1"/>
            </w:tcBorders>
            <w:shd w:val="clear" w:color="auto" w:fill="FFC000"/>
            <w:noWrap/>
            <w:hideMark/>
          </w:tcPr>
          <w:p w14:paraId="3A77C13A" w14:textId="77777777" w:rsidR="0033557D" w:rsidRPr="002430A4" w:rsidRDefault="0033557D" w:rsidP="00B1382C">
            <w:pPr>
              <w:spacing w:before="0" w:line="240" w:lineRule="auto"/>
              <w:jc w:val="center"/>
              <w:rPr>
                <w:rFonts w:ascii="Calibri" w:hAnsi="Calibri"/>
                <w:color w:val="000000"/>
                <w:sz w:val="22"/>
                <w:szCs w:val="22"/>
              </w:rPr>
            </w:pPr>
            <w:r w:rsidRPr="002430A4">
              <w:rPr>
                <w:rFonts w:ascii="Calibri" w:hAnsi="Calibri"/>
                <w:color w:val="000000"/>
                <w:sz w:val="22"/>
                <w:szCs w:val="22"/>
              </w:rPr>
              <w:t>5°</w:t>
            </w:r>
          </w:p>
        </w:tc>
      </w:tr>
      <w:tr w:rsidR="0033557D" w:rsidRPr="002430A4" w14:paraId="57031725" w14:textId="77777777" w:rsidTr="0055045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7" w:type="dxa"/>
            <w:tcBorders>
              <w:bottom w:val="single" w:sz="4" w:space="0" w:color="auto"/>
            </w:tcBorders>
            <w:shd w:val="clear" w:color="auto" w:fill="DBDBDB" w:themeFill="accent3" w:themeFillTint="66"/>
            <w:noWrap/>
            <w:hideMark/>
          </w:tcPr>
          <w:p w14:paraId="747B4D64" w14:textId="77777777" w:rsidR="0033557D" w:rsidRPr="002430A4" w:rsidRDefault="0033557D" w:rsidP="00B1382C">
            <w:pPr>
              <w:spacing w:before="0" w:line="240" w:lineRule="auto"/>
              <w:jc w:val="left"/>
              <w:rPr>
                <w:rFonts w:ascii="Calibri" w:hAnsi="Calibri"/>
                <w:color w:val="000000"/>
                <w:sz w:val="22"/>
                <w:szCs w:val="22"/>
              </w:rPr>
            </w:pPr>
            <w:r w:rsidRPr="002430A4">
              <w:rPr>
                <w:rFonts w:ascii="Calibri" w:hAnsi="Calibri"/>
                <w:color w:val="000000"/>
                <w:sz w:val="22"/>
                <w:szCs w:val="22"/>
              </w:rPr>
              <w:t>Nr.</w:t>
            </w:r>
          </w:p>
        </w:tc>
        <w:tc>
          <w:tcPr>
            <w:tcW w:w="1108" w:type="dxa"/>
            <w:tcBorders>
              <w:bottom w:val="single" w:sz="4" w:space="0" w:color="auto"/>
            </w:tcBorders>
            <w:noWrap/>
            <w:hideMark/>
          </w:tcPr>
          <w:p w14:paraId="3954F6F4" w14:textId="77777777" w:rsidR="0033557D" w:rsidRPr="002430A4" w:rsidRDefault="0033557D" w:rsidP="00B1382C">
            <w:pPr>
              <w:spacing w:before="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2430A4">
              <w:rPr>
                <w:rFonts w:ascii="Calibri" w:hAnsi="Calibri"/>
                <w:color w:val="000000"/>
                <w:sz w:val="22"/>
                <w:szCs w:val="22"/>
              </w:rPr>
              <w:t>Pos1  [°]</w:t>
            </w:r>
          </w:p>
        </w:tc>
        <w:tc>
          <w:tcPr>
            <w:tcW w:w="1108" w:type="dxa"/>
            <w:tcBorders>
              <w:bottom w:val="single" w:sz="4" w:space="0" w:color="auto"/>
            </w:tcBorders>
            <w:noWrap/>
            <w:hideMark/>
          </w:tcPr>
          <w:p w14:paraId="0B92D1C6" w14:textId="77777777" w:rsidR="0033557D" w:rsidRPr="002430A4" w:rsidRDefault="0033557D" w:rsidP="00B1382C">
            <w:pPr>
              <w:spacing w:before="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2430A4">
              <w:rPr>
                <w:rFonts w:ascii="Calibri" w:hAnsi="Calibri"/>
                <w:color w:val="000000"/>
                <w:sz w:val="22"/>
                <w:szCs w:val="22"/>
              </w:rPr>
              <w:t>Pos2  [°]</w:t>
            </w:r>
          </w:p>
        </w:tc>
        <w:tc>
          <w:tcPr>
            <w:tcW w:w="2551" w:type="dxa"/>
            <w:tcBorders>
              <w:bottom w:val="single" w:sz="4" w:space="0" w:color="auto"/>
            </w:tcBorders>
            <w:noWrap/>
            <w:hideMark/>
          </w:tcPr>
          <w:p w14:paraId="1A865852" w14:textId="77777777" w:rsidR="0033557D" w:rsidRPr="002430A4" w:rsidRDefault="0033557D" w:rsidP="00B1382C">
            <w:pPr>
              <w:spacing w:before="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2430A4">
              <w:rPr>
                <w:rFonts w:ascii="Calibri" w:hAnsi="Calibri"/>
                <w:color w:val="000000"/>
                <w:sz w:val="22"/>
                <w:szCs w:val="22"/>
              </w:rPr>
              <w:t>rel. Winkel Pos1'-Pos2' [°]</w:t>
            </w:r>
          </w:p>
        </w:tc>
        <w:tc>
          <w:tcPr>
            <w:tcW w:w="2619" w:type="dxa"/>
            <w:tcBorders>
              <w:bottom w:val="single" w:sz="4" w:space="0" w:color="auto"/>
            </w:tcBorders>
            <w:noWrap/>
            <w:hideMark/>
          </w:tcPr>
          <w:p w14:paraId="2EF70EE4" w14:textId="77777777" w:rsidR="0033557D" w:rsidRPr="002430A4" w:rsidRDefault="0033557D" w:rsidP="00B1382C">
            <w:pPr>
              <w:spacing w:before="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2430A4">
              <w:rPr>
                <w:rFonts w:ascii="Calibri" w:hAnsi="Calibri"/>
                <w:color w:val="000000"/>
                <w:sz w:val="22"/>
                <w:szCs w:val="22"/>
              </w:rPr>
              <w:t>rel. Winkel Pos2'-Pos1'' [°]</w:t>
            </w:r>
          </w:p>
        </w:tc>
      </w:tr>
      <w:tr w:rsidR="00550452" w:rsidRPr="002430A4" w14:paraId="2519B594" w14:textId="77777777" w:rsidTr="00550452">
        <w:trPr>
          <w:trHeight w:val="288"/>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tcBorders>
            <w:shd w:val="clear" w:color="auto" w:fill="EDEDED" w:themeFill="accent3" w:themeFillTint="33"/>
            <w:noWrap/>
            <w:hideMark/>
          </w:tcPr>
          <w:p w14:paraId="2C9BC9DF" w14:textId="77777777" w:rsidR="00550452" w:rsidRPr="002430A4" w:rsidRDefault="00550452" w:rsidP="00550452">
            <w:pPr>
              <w:spacing w:before="0" w:line="240" w:lineRule="auto"/>
              <w:jc w:val="right"/>
              <w:rPr>
                <w:rFonts w:ascii="Calibri" w:hAnsi="Calibri"/>
                <w:color w:val="000000"/>
                <w:sz w:val="22"/>
                <w:szCs w:val="22"/>
              </w:rPr>
            </w:pPr>
            <w:r w:rsidRPr="002430A4">
              <w:rPr>
                <w:rFonts w:ascii="Calibri" w:hAnsi="Calibri"/>
                <w:color w:val="000000"/>
                <w:sz w:val="22"/>
                <w:szCs w:val="22"/>
              </w:rPr>
              <w:t>1</w:t>
            </w:r>
          </w:p>
        </w:tc>
        <w:tc>
          <w:tcPr>
            <w:tcW w:w="1108" w:type="dxa"/>
            <w:tcBorders>
              <w:top w:val="single" w:sz="4" w:space="0" w:color="auto"/>
            </w:tcBorders>
            <w:noWrap/>
            <w:vAlign w:val="bottom"/>
            <w:hideMark/>
          </w:tcPr>
          <w:p w14:paraId="6F9C4B46" w14:textId="17A6F853" w:rsidR="00550452" w:rsidRPr="002430A4" w:rsidRDefault="00550452" w:rsidP="00550452">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199" w:author="Malte" w:date="2022-05-16T13:06:00Z">
              <w:r>
                <w:rPr>
                  <w:rFonts w:ascii="Calibri" w:hAnsi="Calibri" w:cs="Calibri"/>
                  <w:color w:val="000000"/>
                  <w:sz w:val="22"/>
                  <w:szCs w:val="22"/>
                </w:rPr>
                <w:t> </w:t>
              </w:r>
            </w:ins>
            <w:del w:id="200" w:author="Malte" w:date="2022-05-16T13:06:00Z">
              <w:r w:rsidDel="00763AA2">
                <w:rPr>
                  <w:rFonts w:ascii="Calibri" w:hAnsi="Calibri" w:cs="Calibri"/>
                  <w:color w:val="000000"/>
                  <w:sz w:val="22"/>
                  <w:szCs w:val="22"/>
                </w:rPr>
                <w:delText> </w:delText>
              </w:r>
            </w:del>
          </w:p>
        </w:tc>
        <w:tc>
          <w:tcPr>
            <w:tcW w:w="1108" w:type="dxa"/>
            <w:tcBorders>
              <w:top w:val="single" w:sz="4" w:space="0" w:color="auto"/>
            </w:tcBorders>
            <w:noWrap/>
            <w:vAlign w:val="bottom"/>
            <w:hideMark/>
          </w:tcPr>
          <w:p w14:paraId="5A009F69" w14:textId="1069A17B" w:rsidR="00550452" w:rsidRPr="002430A4" w:rsidRDefault="00550452" w:rsidP="00550452">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201" w:author="Malte" w:date="2022-05-16T13:06:00Z">
              <w:r>
                <w:rPr>
                  <w:rFonts w:ascii="Calibri" w:hAnsi="Calibri" w:cs="Calibri"/>
                  <w:color w:val="000000"/>
                  <w:sz w:val="22"/>
                  <w:szCs w:val="22"/>
                </w:rPr>
                <w:t>5.05</w:t>
              </w:r>
            </w:ins>
            <w:del w:id="202" w:author="Malte" w:date="2022-05-16T13:06:00Z">
              <w:r w:rsidDel="00763AA2">
                <w:rPr>
                  <w:rFonts w:ascii="Calibri" w:hAnsi="Calibri" w:cs="Calibri"/>
                  <w:color w:val="000000"/>
                  <w:sz w:val="22"/>
                  <w:szCs w:val="22"/>
                </w:rPr>
                <w:delText>5.050</w:delText>
              </w:r>
            </w:del>
          </w:p>
        </w:tc>
        <w:tc>
          <w:tcPr>
            <w:tcW w:w="2551" w:type="dxa"/>
            <w:tcBorders>
              <w:top w:val="single" w:sz="4" w:space="0" w:color="auto"/>
            </w:tcBorders>
            <w:noWrap/>
            <w:vAlign w:val="bottom"/>
            <w:hideMark/>
          </w:tcPr>
          <w:p w14:paraId="64F05709" w14:textId="1057CF4C" w:rsidR="00550452" w:rsidRPr="002430A4" w:rsidRDefault="00550452" w:rsidP="00550452">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203" w:author="Malte" w:date="2022-05-16T13:06:00Z">
              <w:r>
                <w:rPr>
                  <w:rFonts w:ascii="Calibri" w:hAnsi="Calibri" w:cs="Calibri"/>
                  <w:color w:val="000000"/>
                  <w:sz w:val="22"/>
                  <w:szCs w:val="22"/>
                </w:rPr>
                <w:t> </w:t>
              </w:r>
            </w:ins>
            <w:del w:id="204" w:author="Malte" w:date="2022-05-16T13:06:00Z">
              <w:r w:rsidDel="00763AA2">
                <w:rPr>
                  <w:rFonts w:ascii="Calibri" w:hAnsi="Calibri" w:cs="Calibri"/>
                  <w:color w:val="000000"/>
                  <w:sz w:val="22"/>
                  <w:szCs w:val="22"/>
                </w:rPr>
                <w:delText> </w:delText>
              </w:r>
            </w:del>
          </w:p>
        </w:tc>
        <w:tc>
          <w:tcPr>
            <w:tcW w:w="2619" w:type="dxa"/>
            <w:tcBorders>
              <w:top w:val="single" w:sz="4" w:space="0" w:color="auto"/>
            </w:tcBorders>
            <w:noWrap/>
            <w:vAlign w:val="bottom"/>
            <w:hideMark/>
          </w:tcPr>
          <w:p w14:paraId="7347D094" w14:textId="2032BD57" w:rsidR="00550452" w:rsidRPr="002430A4" w:rsidRDefault="00550452" w:rsidP="00550452">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205" w:author="Malte" w:date="2022-05-16T13:06:00Z">
              <w:r>
                <w:rPr>
                  <w:rFonts w:ascii="Calibri" w:hAnsi="Calibri" w:cs="Calibri"/>
                  <w:color w:val="000000"/>
                  <w:sz w:val="22"/>
                  <w:szCs w:val="22"/>
                </w:rPr>
                <w:t>4.95</w:t>
              </w:r>
            </w:ins>
            <w:del w:id="206" w:author="Malte" w:date="2022-05-16T13:06:00Z">
              <w:r w:rsidDel="00763AA2">
                <w:rPr>
                  <w:rFonts w:ascii="Calibri" w:hAnsi="Calibri" w:cs="Calibri"/>
                  <w:color w:val="000000"/>
                  <w:sz w:val="22"/>
                  <w:szCs w:val="22"/>
                </w:rPr>
                <w:delText>4.950</w:delText>
              </w:r>
            </w:del>
          </w:p>
        </w:tc>
      </w:tr>
      <w:tr w:rsidR="00550452" w:rsidRPr="002430A4" w14:paraId="76DA4712" w14:textId="77777777" w:rsidTr="0055045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07" w:type="dxa"/>
            <w:shd w:val="clear" w:color="auto" w:fill="DBDBDB" w:themeFill="accent3" w:themeFillTint="66"/>
            <w:noWrap/>
            <w:hideMark/>
          </w:tcPr>
          <w:p w14:paraId="6657B353" w14:textId="77777777" w:rsidR="00550452" w:rsidRPr="002430A4" w:rsidRDefault="00550452" w:rsidP="00550452">
            <w:pPr>
              <w:spacing w:before="0" w:line="240" w:lineRule="auto"/>
              <w:jc w:val="right"/>
              <w:rPr>
                <w:rFonts w:ascii="Calibri" w:hAnsi="Calibri"/>
                <w:color w:val="000000"/>
                <w:sz w:val="22"/>
                <w:szCs w:val="22"/>
              </w:rPr>
            </w:pPr>
            <w:r w:rsidRPr="002430A4">
              <w:rPr>
                <w:rFonts w:ascii="Calibri" w:hAnsi="Calibri"/>
                <w:color w:val="000000"/>
                <w:sz w:val="22"/>
                <w:szCs w:val="22"/>
              </w:rPr>
              <w:t>2</w:t>
            </w:r>
          </w:p>
        </w:tc>
        <w:tc>
          <w:tcPr>
            <w:tcW w:w="1108" w:type="dxa"/>
            <w:noWrap/>
            <w:vAlign w:val="bottom"/>
            <w:hideMark/>
          </w:tcPr>
          <w:p w14:paraId="4D8758B5" w14:textId="062781AF" w:rsidR="00550452" w:rsidRPr="002430A4" w:rsidRDefault="00550452" w:rsidP="00550452">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207" w:author="Malte" w:date="2022-05-16T13:06:00Z">
              <w:r>
                <w:rPr>
                  <w:rFonts w:ascii="Calibri" w:hAnsi="Calibri" w:cs="Calibri"/>
                  <w:color w:val="000000"/>
                  <w:sz w:val="22"/>
                  <w:szCs w:val="22"/>
                </w:rPr>
                <w:t>0.10</w:t>
              </w:r>
            </w:ins>
            <w:del w:id="208" w:author="Malte" w:date="2022-05-16T13:06:00Z">
              <w:r w:rsidDel="00763AA2">
                <w:rPr>
                  <w:rFonts w:ascii="Calibri" w:hAnsi="Calibri" w:cs="Calibri"/>
                  <w:color w:val="000000"/>
                  <w:sz w:val="22"/>
                  <w:szCs w:val="22"/>
                </w:rPr>
                <w:delText>0.100</w:delText>
              </w:r>
            </w:del>
          </w:p>
        </w:tc>
        <w:tc>
          <w:tcPr>
            <w:tcW w:w="1108" w:type="dxa"/>
            <w:noWrap/>
            <w:vAlign w:val="bottom"/>
            <w:hideMark/>
          </w:tcPr>
          <w:p w14:paraId="5C6304A0" w14:textId="7D8567AF" w:rsidR="00550452" w:rsidRPr="002430A4" w:rsidRDefault="00550452" w:rsidP="00550452">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209" w:author="Malte" w:date="2022-05-16T13:06:00Z">
              <w:r>
                <w:rPr>
                  <w:rFonts w:ascii="Calibri" w:hAnsi="Calibri" w:cs="Calibri"/>
                  <w:color w:val="000000"/>
                  <w:sz w:val="22"/>
                  <w:szCs w:val="22"/>
                </w:rPr>
                <w:t>5.10</w:t>
              </w:r>
            </w:ins>
            <w:del w:id="210" w:author="Malte" w:date="2022-05-16T13:06:00Z">
              <w:r w:rsidDel="00763AA2">
                <w:rPr>
                  <w:rFonts w:ascii="Calibri" w:hAnsi="Calibri" w:cs="Calibri"/>
                  <w:color w:val="000000"/>
                  <w:sz w:val="22"/>
                  <w:szCs w:val="22"/>
                </w:rPr>
                <w:delText>5.100</w:delText>
              </w:r>
            </w:del>
          </w:p>
        </w:tc>
        <w:tc>
          <w:tcPr>
            <w:tcW w:w="2551" w:type="dxa"/>
            <w:noWrap/>
            <w:vAlign w:val="bottom"/>
            <w:hideMark/>
          </w:tcPr>
          <w:p w14:paraId="5DB5450A" w14:textId="2F0533E7" w:rsidR="00550452" w:rsidRPr="002430A4" w:rsidRDefault="00550452" w:rsidP="00550452">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211" w:author="Malte" w:date="2022-05-16T13:06:00Z">
              <w:r>
                <w:rPr>
                  <w:rFonts w:ascii="Calibri" w:hAnsi="Calibri" w:cs="Calibri"/>
                  <w:color w:val="000000"/>
                  <w:sz w:val="22"/>
                  <w:szCs w:val="22"/>
                </w:rPr>
                <w:t>5.00</w:t>
              </w:r>
            </w:ins>
            <w:del w:id="212" w:author="Malte" w:date="2022-05-16T13:06:00Z">
              <w:r w:rsidDel="00763AA2">
                <w:rPr>
                  <w:rFonts w:ascii="Calibri" w:hAnsi="Calibri" w:cs="Calibri"/>
                  <w:color w:val="000000"/>
                  <w:sz w:val="22"/>
                  <w:szCs w:val="22"/>
                </w:rPr>
                <w:delText>5.000</w:delText>
              </w:r>
            </w:del>
          </w:p>
        </w:tc>
        <w:tc>
          <w:tcPr>
            <w:tcW w:w="2619" w:type="dxa"/>
            <w:noWrap/>
            <w:vAlign w:val="bottom"/>
            <w:hideMark/>
          </w:tcPr>
          <w:p w14:paraId="0E268573" w14:textId="544472DE" w:rsidR="00550452" w:rsidRPr="002430A4" w:rsidRDefault="00550452" w:rsidP="00550452">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213" w:author="Malte" w:date="2022-05-16T13:06:00Z">
              <w:r>
                <w:rPr>
                  <w:rFonts w:ascii="Calibri" w:hAnsi="Calibri" w:cs="Calibri"/>
                  <w:color w:val="000000"/>
                  <w:sz w:val="22"/>
                  <w:szCs w:val="22"/>
                </w:rPr>
                <w:t>4.95</w:t>
              </w:r>
            </w:ins>
            <w:del w:id="214" w:author="Malte" w:date="2022-05-16T13:06:00Z">
              <w:r w:rsidDel="00763AA2">
                <w:rPr>
                  <w:rFonts w:ascii="Calibri" w:hAnsi="Calibri" w:cs="Calibri"/>
                  <w:color w:val="000000"/>
                  <w:sz w:val="22"/>
                  <w:szCs w:val="22"/>
                </w:rPr>
                <w:delText>4.950</w:delText>
              </w:r>
            </w:del>
          </w:p>
        </w:tc>
      </w:tr>
      <w:tr w:rsidR="00550452" w:rsidRPr="002430A4" w14:paraId="101E4406" w14:textId="77777777" w:rsidTr="00550452">
        <w:trPr>
          <w:trHeight w:val="288"/>
        </w:trPr>
        <w:tc>
          <w:tcPr>
            <w:cnfStyle w:val="001000000000" w:firstRow="0" w:lastRow="0" w:firstColumn="1" w:lastColumn="0" w:oddVBand="0" w:evenVBand="0" w:oddHBand="0" w:evenHBand="0" w:firstRowFirstColumn="0" w:firstRowLastColumn="0" w:lastRowFirstColumn="0" w:lastRowLastColumn="0"/>
            <w:tcW w:w="2207" w:type="dxa"/>
            <w:shd w:val="clear" w:color="auto" w:fill="EDEDED" w:themeFill="accent3" w:themeFillTint="33"/>
            <w:noWrap/>
            <w:hideMark/>
          </w:tcPr>
          <w:p w14:paraId="2EE56385" w14:textId="77777777" w:rsidR="00550452" w:rsidRPr="002430A4" w:rsidRDefault="00550452" w:rsidP="00550452">
            <w:pPr>
              <w:spacing w:before="0" w:line="240" w:lineRule="auto"/>
              <w:jc w:val="right"/>
              <w:rPr>
                <w:rFonts w:ascii="Calibri" w:hAnsi="Calibri"/>
                <w:color w:val="000000"/>
                <w:sz w:val="22"/>
                <w:szCs w:val="22"/>
              </w:rPr>
            </w:pPr>
            <w:r w:rsidRPr="002430A4">
              <w:rPr>
                <w:rFonts w:ascii="Calibri" w:hAnsi="Calibri"/>
                <w:color w:val="000000"/>
                <w:sz w:val="22"/>
                <w:szCs w:val="22"/>
              </w:rPr>
              <w:t>3</w:t>
            </w:r>
          </w:p>
        </w:tc>
        <w:tc>
          <w:tcPr>
            <w:tcW w:w="1108" w:type="dxa"/>
            <w:noWrap/>
            <w:vAlign w:val="bottom"/>
            <w:hideMark/>
          </w:tcPr>
          <w:p w14:paraId="3127A109" w14:textId="15EDD60C" w:rsidR="00550452" w:rsidRPr="002430A4" w:rsidRDefault="00550452" w:rsidP="00550452">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215" w:author="Malte" w:date="2022-05-16T13:06:00Z">
              <w:r>
                <w:rPr>
                  <w:rFonts w:ascii="Calibri" w:hAnsi="Calibri" w:cs="Calibri"/>
                  <w:color w:val="000000"/>
                  <w:sz w:val="22"/>
                  <w:szCs w:val="22"/>
                </w:rPr>
                <w:t>0.15</w:t>
              </w:r>
            </w:ins>
            <w:del w:id="216" w:author="Malte" w:date="2022-05-16T13:06:00Z">
              <w:r w:rsidDel="00763AA2">
                <w:rPr>
                  <w:rFonts w:ascii="Calibri" w:hAnsi="Calibri" w:cs="Calibri"/>
                  <w:color w:val="000000"/>
                  <w:sz w:val="22"/>
                  <w:szCs w:val="22"/>
                </w:rPr>
                <w:delText>0.150</w:delText>
              </w:r>
            </w:del>
          </w:p>
        </w:tc>
        <w:tc>
          <w:tcPr>
            <w:tcW w:w="1108" w:type="dxa"/>
            <w:noWrap/>
            <w:vAlign w:val="bottom"/>
            <w:hideMark/>
          </w:tcPr>
          <w:p w14:paraId="5859A731" w14:textId="1036BEB5" w:rsidR="00550452" w:rsidRPr="002430A4" w:rsidRDefault="00550452" w:rsidP="00550452">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217" w:author="Malte" w:date="2022-05-16T13:06:00Z">
              <w:r>
                <w:rPr>
                  <w:rFonts w:ascii="Calibri" w:hAnsi="Calibri" w:cs="Calibri"/>
                  <w:color w:val="000000"/>
                  <w:sz w:val="22"/>
                  <w:szCs w:val="22"/>
                </w:rPr>
                <w:t>5.10</w:t>
              </w:r>
            </w:ins>
            <w:del w:id="218" w:author="Malte" w:date="2022-05-16T13:06:00Z">
              <w:r w:rsidDel="00763AA2">
                <w:rPr>
                  <w:rFonts w:ascii="Calibri" w:hAnsi="Calibri" w:cs="Calibri"/>
                  <w:color w:val="000000"/>
                  <w:sz w:val="22"/>
                  <w:szCs w:val="22"/>
                </w:rPr>
                <w:delText>5.100</w:delText>
              </w:r>
            </w:del>
          </w:p>
        </w:tc>
        <w:tc>
          <w:tcPr>
            <w:tcW w:w="2551" w:type="dxa"/>
            <w:noWrap/>
            <w:vAlign w:val="bottom"/>
            <w:hideMark/>
          </w:tcPr>
          <w:p w14:paraId="026FE33D" w14:textId="4C95D646" w:rsidR="00550452" w:rsidRPr="002430A4" w:rsidRDefault="00550452" w:rsidP="00550452">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219" w:author="Malte" w:date="2022-05-16T13:06:00Z">
              <w:r>
                <w:rPr>
                  <w:rFonts w:ascii="Calibri" w:hAnsi="Calibri" w:cs="Calibri"/>
                  <w:color w:val="000000"/>
                  <w:sz w:val="22"/>
                  <w:szCs w:val="22"/>
                </w:rPr>
                <w:t>4.95</w:t>
              </w:r>
            </w:ins>
            <w:del w:id="220" w:author="Malte" w:date="2022-05-16T13:06:00Z">
              <w:r w:rsidDel="00763AA2">
                <w:rPr>
                  <w:rFonts w:ascii="Calibri" w:hAnsi="Calibri" w:cs="Calibri"/>
                  <w:color w:val="000000"/>
                  <w:sz w:val="22"/>
                  <w:szCs w:val="22"/>
                </w:rPr>
                <w:delText>4.950</w:delText>
              </w:r>
            </w:del>
          </w:p>
        </w:tc>
        <w:tc>
          <w:tcPr>
            <w:tcW w:w="2619" w:type="dxa"/>
            <w:noWrap/>
            <w:vAlign w:val="bottom"/>
            <w:hideMark/>
          </w:tcPr>
          <w:p w14:paraId="196D45DF" w14:textId="538F1034" w:rsidR="00550452" w:rsidRPr="002430A4" w:rsidRDefault="00550452" w:rsidP="00550452">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221" w:author="Malte" w:date="2022-05-16T13:06:00Z">
              <w:r>
                <w:rPr>
                  <w:rFonts w:ascii="Calibri" w:hAnsi="Calibri" w:cs="Calibri"/>
                  <w:color w:val="000000"/>
                  <w:sz w:val="22"/>
                  <w:szCs w:val="22"/>
                </w:rPr>
                <w:t>5.00</w:t>
              </w:r>
            </w:ins>
            <w:del w:id="222" w:author="Malte" w:date="2022-05-16T13:06:00Z">
              <w:r w:rsidDel="00763AA2">
                <w:rPr>
                  <w:rFonts w:ascii="Calibri" w:hAnsi="Calibri" w:cs="Calibri"/>
                  <w:color w:val="000000"/>
                  <w:sz w:val="22"/>
                  <w:szCs w:val="22"/>
                </w:rPr>
                <w:delText>5.000</w:delText>
              </w:r>
            </w:del>
          </w:p>
        </w:tc>
      </w:tr>
      <w:tr w:rsidR="00550452" w:rsidRPr="002430A4" w14:paraId="22BCD976" w14:textId="77777777" w:rsidTr="0055045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07" w:type="dxa"/>
            <w:tcBorders>
              <w:bottom w:val="single" w:sz="4" w:space="0" w:color="FFFFFF" w:themeColor="background1"/>
            </w:tcBorders>
            <w:shd w:val="clear" w:color="auto" w:fill="DBDBDB" w:themeFill="accent3" w:themeFillTint="66"/>
            <w:noWrap/>
            <w:hideMark/>
          </w:tcPr>
          <w:p w14:paraId="742453A6" w14:textId="77777777" w:rsidR="00550452" w:rsidRPr="002430A4" w:rsidRDefault="00550452" w:rsidP="00550452">
            <w:pPr>
              <w:spacing w:before="0" w:line="240" w:lineRule="auto"/>
              <w:jc w:val="right"/>
              <w:rPr>
                <w:rFonts w:ascii="Calibri" w:hAnsi="Calibri"/>
                <w:color w:val="000000"/>
                <w:sz w:val="22"/>
                <w:szCs w:val="22"/>
              </w:rPr>
            </w:pPr>
            <w:r w:rsidRPr="002430A4">
              <w:rPr>
                <w:rFonts w:ascii="Calibri" w:hAnsi="Calibri"/>
                <w:color w:val="000000"/>
                <w:sz w:val="22"/>
                <w:szCs w:val="22"/>
              </w:rPr>
              <w:lastRenderedPageBreak/>
              <w:t>4</w:t>
            </w:r>
          </w:p>
        </w:tc>
        <w:tc>
          <w:tcPr>
            <w:tcW w:w="1108" w:type="dxa"/>
            <w:tcBorders>
              <w:bottom w:val="single" w:sz="4" w:space="0" w:color="FFFFFF" w:themeColor="background1"/>
            </w:tcBorders>
            <w:noWrap/>
            <w:vAlign w:val="bottom"/>
            <w:hideMark/>
          </w:tcPr>
          <w:p w14:paraId="30A9ED5C" w14:textId="2E34E3D0" w:rsidR="00550452" w:rsidRPr="002430A4" w:rsidRDefault="00550452" w:rsidP="00550452">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223" w:author="Malte" w:date="2022-05-16T13:06:00Z">
              <w:r>
                <w:rPr>
                  <w:rFonts w:ascii="Calibri" w:hAnsi="Calibri" w:cs="Calibri"/>
                  <w:color w:val="000000"/>
                  <w:sz w:val="22"/>
                  <w:szCs w:val="22"/>
                </w:rPr>
                <w:t>0.10</w:t>
              </w:r>
            </w:ins>
            <w:del w:id="224" w:author="Malte" w:date="2022-05-16T13:06:00Z">
              <w:r w:rsidDel="00763AA2">
                <w:rPr>
                  <w:rFonts w:ascii="Calibri" w:hAnsi="Calibri" w:cs="Calibri"/>
                  <w:color w:val="000000"/>
                  <w:sz w:val="22"/>
                  <w:szCs w:val="22"/>
                </w:rPr>
                <w:delText>0.100</w:delText>
              </w:r>
            </w:del>
          </w:p>
        </w:tc>
        <w:tc>
          <w:tcPr>
            <w:tcW w:w="1108" w:type="dxa"/>
            <w:tcBorders>
              <w:bottom w:val="single" w:sz="4" w:space="0" w:color="FFFFFF" w:themeColor="background1"/>
            </w:tcBorders>
            <w:noWrap/>
            <w:vAlign w:val="bottom"/>
            <w:hideMark/>
          </w:tcPr>
          <w:p w14:paraId="0203A530" w14:textId="2E7D4090" w:rsidR="00550452" w:rsidRPr="002430A4" w:rsidRDefault="00550452" w:rsidP="00550452">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225" w:author="Malte" w:date="2022-05-16T13:06:00Z">
              <w:r>
                <w:rPr>
                  <w:rFonts w:ascii="Calibri" w:hAnsi="Calibri" w:cs="Calibri"/>
                  <w:color w:val="000000"/>
                  <w:sz w:val="22"/>
                  <w:szCs w:val="22"/>
                </w:rPr>
                <w:t>5.10</w:t>
              </w:r>
            </w:ins>
            <w:del w:id="226" w:author="Malte" w:date="2022-05-16T13:06:00Z">
              <w:r w:rsidDel="00763AA2">
                <w:rPr>
                  <w:rFonts w:ascii="Calibri" w:hAnsi="Calibri" w:cs="Calibri"/>
                  <w:color w:val="000000"/>
                  <w:sz w:val="22"/>
                  <w:szCs w:val="22"/>
                </w:rPr>
                <w:delText>5.100</w:delText>
              </w:r>
            </w:del>
          </w:p>
        </w:tc>
        <w:tc>
          <w:tcPr>
            <w:tcW w:w="2551" w:type="dxa"/>
            <w:tcBorders>
              <w:bottom w:val="single" w:sz="4" w:space="0" w:color="FFFFFF" w:themeColor="background1"/>
            </w:tcBorders>
            <w:noWrap/>
            <w:vAlign w:val="bottom"/>
            <w:hideMark/>
          </w:tcPr>
          <w:p w14:paraId="60E4CFD8" w14:textId="4A0470E9" w:rsidR="00550452" w:rsidRPr="002430A4" w:rsidRDefault="00550452" w:rsidP="00550452">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227" w:author="Malte" w:date="2022-05-16T13:06:00Z">
              <w:r>
                <w:rPr>
                  <w:rFonts w:ascii="Calibri" w:hAnsi="Calibri" w:cs="Calibri"/>
                  <w:color w:val="000000"/>
                  <w:sz w:val="22"/>
                  <w:szCs w:val="22"/>
                </w:rPr>
                <w:t>5.00</w:t>
              </w:r>
            </w:ins>
            <w:del w:id="228" w:author="Malte" w:date="2022-05-16T13:06:00Z">
              <w:r w:rsidDel="00763AA2">
                <w:rPr>
                  <w:rFonts w:ascii="Calibri" w:hAnsi="Calibri" w:cs="Calibri"/>
                  <w:color w:val="000000"/>
                  <w:sz w:val="22"/>
                  <w:szCs w:val="22"/>
                </w:rPr>
                <w:delText>5.000</w:delText>
              </w:r>
            </w:del>
          </w:p>
        </w:tc>
        <w:tc>
          <w:tcPr>
            <w:tcW w:w="2619" w:type="dxa"/>
            <w:tcBorders>
              <w:bottom w:val="single" w:sz="4" w:space="0" w:color="FFFFFF" w:themeColor="background1"/>
            </w:tcBorders>
            <w:noWrap/>
            <w:vAlign w:val="bottom"/>
            <w:hideMark/>
          </w:tcPr>
          <w:p w14:paraId="45066E28" w14:textId="07B4BF9A" w:rsidR="00550452" w:rsidRPr="002430A4" w:rsidRDefault="00550452" w:rsidP="00550452">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229" w:author="Malte" w:date="2022-05-16T13:06:00Z">
              <w:r>
                <w:rPr>
                  <w:rFonts w:ascii="Calibri" w:hAnsi="Calibri" w:cs="Calibri"/>
                  <w:color w:val="000000"/>
                  <w:sz w:val="22"/>
                  <w:szCs w:val="22"/>
                </w:rPr>
                <w:t>5.05</w:t>
              </w:r>
            </w:ins>
            <w:del w:id="230" w:author="Malte" w:date="2022-05-16T13:06:00Z">
              <w:r w:rsidDel="00763AA2">
                <w:rPr>
                  <w:rFonts w:ascii="Calibri" w:hAnsi="Calibri" w:cs="Calibri"/>
                  <w:color w:val="000000"/>
                  <w:sz w:val="22"/>
                  <w:szCs w:val="22"/>
                </w:rPr>
                <w:delText>5.050</w:delText>
              </w:r>
            </w:del>
          </w:p>
        </w:tc>
      </w:tr>
      <w:tr w:rsidR="00550452" w:rsidRPr="002430A4" w14:paraId="0B4D5642" w14:textId="77777777" w:rsidTr="00550452">
        <w:trPr>
          <w:trHeight w:val="288"/>
        </w:trPr>
        <w:tc>
          <w:tcPr>
            <w:cnfStyle w:val="001000000000" w:firstRow="0" w:lastRow="0" w:firstColumn="1" w:lastColumn="0" w:oddVBand="0" w:evenVBand="0" w:oddHBand="0" w:evenHBand="0" w:firstRowFirstColumn="0" w:firstRowLastColumn="0" w:lastRowFirstColumn="0" w:lastRowLastColumn="0"/>
            <w:tcW w:w="2207" w:type="dxa"/>
            <w:tcBorders>
              <w:bottom w:val="single" w:sz="4" w:space="0" w:color="auto"/>
            </w:tcBorders>
            <w:shd w:val="clear" w:color="auto" w:fill="EDEDED" w:themeFill="accent3" w:themeFillTint="33"/>
            <w:noWrap/>
            <w:hideMark/>
          </w:tcPr>
          <w:p w14:paraId="41EF510B" w14:textId="77777777" w:rsidR="00550452" w:rsidRPr="002430A4" w:rsidRDefault="00550452" w:rsidP="00550452">
            <w:pPr>
              <w:spacing w:before="0" w:line="240" w:lineRule="auto"/>
              <w:jc w:val="right"/>
              <w:rPr>
                <w:rFonts w:ascii="Calibri" w:hAnsi="Calibri"/>
                <w:color w:val="000000"/>
                <w:sz w:val="22"/>
                <w:szCs w:val="22"/>
              </w:rPr>
            </w:pPr>
            <w:r w:rsidRPr="002430A4">
              <w:rPr>
                <w:rFonts w:ascii="Calibri" w:hAnsi="Calibri"/>
                <w:color w:val="000000"/>
                <w:sz w:val="22"/>
                <w:szCs w:val="22"/>
              </w:rPr>
              <w:t>5</w:t>
            </w:r>
          </w:p>
        </w:tc>
        <w:tc>
          <w:tcPr>
            <w:tcW w:w="1108" w:type="dxa"/>
            <w:tcBorders>
              <w:bottom w:val="single" w:sz="4" w:space="0" w:color="auto"/>
            </w:tcBorders>
            <w:noWrap/>
            <w:vAlign w:val="bottom"/>
            <w:hideMark/>
          </w:tcPr>
          <w:p w14:paraId="1504F049" w14:textId="44235376" w:rsidR="00550452" w:rsidRPr="002430A4" w:rsidRDefault="00550452" w:rsidP="00550452">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231" w:author="Malte" w:date="2022-05-16T13:06:00Z">
              <w:r>
                <w:rPr>
                  <w:rFonts w:ascii="Calibri" w:hAnsi="Calibri" w:cs="Calibri"/>
                  <w:color w:val="000000"/>
                  <w:sz w:val="22"/>
                  <w:szCs w:val="22"/>
                </w:rPr>
                <w:t>0.05</w:t>
              </w:r>
            </w:ins>
            <w:del w:id="232" w:author="Malte" w:date="2022-05-16T13:06:00Z">
              <w:r w:rsidDel="00763AA2">
                <w:rPr>
                  <w:rFonts w:ascii="Calibri" w:hAnsi="Calibri" w:cs="Calibri"/>
                  <w:color w:val="000000"/>
                  <w:sz w:val="22"/>
                  <w:szCs w:val="22"/>
                </w:rPr>
                <w:delText>0.050</w:delText>
              </w:r>
            </w:del>
          </w:p>
        </w:tc>
        <w:tc>
          <w:tcPr>
            <w:tcW w:w="1108" w:type="dxa"/>
            <w:tcBorders>
              <w:bottom w:val="single" w:sz="4" w:space="0" w:color="auto"/>
            </w:tcBorders>
            <w:noWrap/>
            <w:vAlign w:val="bottom"/>
            <w:hideMark/>
          </w:tcPr>
          <w:p w14:paraId="7982D976" w14:textId="7CF155C1" w:rsidR="00550452" w:rsidRPr="002430A4" w:rsidRDefault="00550452" w:rsidP="00550452">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233" w:author="Malte" w:date="2022-05-16T13:06:00Z">
              <w:r>
                <w:rPr>
                  <w:rFonts w:ascii="Calibri" w:hAnsi="Calibri" w:cs="Calibri"/>
                  <w:color w:val="000000"/>
                  <w:sz w:val="22"/>
                  <w:szCs w:val="22"/>
                </w:rPr>
                <w:t>5.10</w:t>
              </w:r>
            </w:ins>
            <w:del w:id="234" w:author="Malte" w:date="2022-05-16T13:06:00Z">
              <w:r w:rsidDel="00763AA2">
                <w:rPr>
                  <w:rFonts w:ascii="Calibri" w:hAnsi="Calibri" w:cs="Calibri"/>
                  <w:color w:val="000000"/>
                  <w:sz w:val="22"/>
                  <w:szCs w:val="22"/>
                </w:rPr>
                <w:delText>5.100</w:delText>
              </w:r>
            </w:del>
          </w:p>
        </w:tc>
        <w:tc>
          <w:tcPr>
            <w:tcW w:w="2551" w:type="dxa"/>
            <w:tcBorders>
              <w:bottom w:val="single" w:sz="4" w:space="0" w:color="auto"/>
            </w:tcBorders>
            <w:noWrap/>
            <w:vAlign w:val="bottom"/>
            <w:hideMark/>
          </w:tcPr>
          <w:p w14:paraId="2BDD85DF" w14:textId="5F0C170A" w:rsidR="00550452" w:rsidRPr="002430A4" w:rsidRDefault="00550452" w:rsidP="00550452">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235" w:author="Malte" w:date="2022-05-16T13:06:00Z">
              <w:r>
                <w:rPr>
                  <w:rFonts w:ascii="Calibri" w:hAnsi="Calibri" w:cs="Calibri"/>
                  <w:color w:val="000000"/>
                  <w:sz w:val="22"/>
                  <w:szCs w:val="22"/>
                </w:rPr>
                <w:t>5.05</w:t>
              </w:r>
            </w:ins>
            <w:del w:id="236" w:author="Malte" w:date="2022-05-16T13:06:00Z">
              <w:r w:rsidDel="00763AA2">
                <w:rPr>
                  <w:rFonts w:ascii="Calibri" w:hAnsi="Calibri" w:cs="Calibri"/>
                  <w:color w:val="000000"/>
                  <w:sz w:val="22"/>
                  <w:szCs w:val="22"/>
                </w:rPr>
                <w:delText>5.050</w:delText>
              </w:r>
            </w:del>
          </w:p>
        </w:tc>
        <w:tc>
          <w:tcPr>
            <w:tcW w:w="2619" w:type="dxa"/>
            <w:tcBorders>
              <w:bottom w:val="single" w:sz="4" w:space="0" w:color="auto"/>
            </w:tcBorders>
            <w:noWrap/>
            <w:vAlign w:val="bottom"/>
            <w:hideMark/>
          </w:tcPr>
          <w:p w14:paraId="6C65752E" w14:textId="47ADF000" w:rsidR="00550452" w:rsidRPr="002430A4" w:rsidRDefault="00550452" w:rsidP="00550452">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237" w:author="Malte" w:date="2022-05-16T13:06:00Z">
              <w:r>
                <w:rPr>
                  <w:rFonts w:ascii="Calibri" w:hAnsi="Calibri" w:cs="Calibri"/>
                  <w:color w:val="000000"/>
                  <w:sz w:val="22"/>
                  <w:szCs w:val="22"/>
                </w:rPr>
                <w:t> </w:t>
              </w:r>
            </w:ins>
            <w:del w:id="238" w:author="Malte" w:date="2022-05-16T13:06:00Z">
              <w:r w:rsidDel="00763AA2">
                <w:rPr>
                  <w:rFonts w:ascii="Calibri" w:hAnsi="Calibri" w:cs="Calibri"/>
                  <w:color w:val="000000"/>
                  <w:sz w:val="22"/>
                  <w:szCs w:val="22"/>
                </w:rPr>
                <w:delText> </w:delText>
              </w:r>
            </w:del>
          </w:p>
        </w:tc>
      </w:tr>
      <w:tr w:rsidR="00550452" w:rsidRPr="002430A4" w14:paraId="39EEFAFF" w14:textId="77777777" w:rsidTr="0055045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tcBorders>
            <w:shd w:val="clear" w:color="auto" w:fill="DBDBDB" w:themeFill="accent3" w:themeFillTint="66"/>
            <w:noWrap/>
            <w:hideMark/>
          </w:tcPr>
          <w:p w14:paraId="4A66632F" w14:textId="77777777" w:rsidR="00550452" w:rsidRPr="002430A4" w:rsidRDefault="00550452" w:rsidP="00550452">
            <w:pPr>
              <w:spacing w:before="0" w:line="240" w:lineRule="auto"/>
              <w:jc w:val="left"/>
              <w:rPr>
                <w:rFonts w:ascii="Calibri" w:hAnsi="Calibri"/>
                <w:color w:val="000000"/>
                <w:sz w:val="22"/>
                <w:szCs w:val="22"/>
              </w:rPr>
            </w:pPr>
            <w:r w:rsidRPr="002430A4">
              <w:rPr>
                <w:rFonts w:ascii="Calibri" w:hAnsi="Calibri"/>
                <w:color w:val="000000"/>
                <w:sz w:val="22"/>
                <w:szCs w:val="22"/>
              </w:rPr>
              <w:t>Mittelwert</w:t>
            </w:r>
          </w:p>
        </w:tc>
        <w:tc>
          <w:tcPr>
            <w:tcW w:w="1108" w:type="dxa"/>
            <w:tcBorders>
              <w:top w:val="single" w:sz="4" w:space="0" w:color="auto"/>
            </w:tcBorders>
            <w:noWrap/>
            <w:vAlign w:val="bottom"/>
            <w:hideMark/>
          </w:tcPr>
          <w:p w14:paraId="54F7E20E" w14:textId="296DDD58" w:rsidR="00550452" w:rsidRPr="002430A4" w:rsidRDefault="00550452" w:rsidP="00550452">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239" w:author="Malte" w:date="2022-05-16T13:06:00Z">
              <w:r>
                <w:rPr>
                  <w:rFonts w:ascii="Calibri" w:hAnsi="Calibri" w:cs="Calibri"/>
                  <w:color w:val="000000"/>
                  <w:sz w:val="22"/>
                  <w:szCs w:val="22"/>
                </w:rPr>
                <w:t>0.10</w:t>
              </w:r>
            </w:ins>
            <w:del w:id="240" w:author="Malte" w:date="2022-05-16T13:06:00Z">
              <w:r w:rsidDel="009E0AE3">
                <w:rPr>
                  <w:rFonts w:ascii="Calibri" w:hAnsi="Calibri" w:cs="Calibri"/>
                  <w:color w:val="000000"/>
                  <w:sz w:val="22"/>
                  <w:szCs w:val="22"/>
                </w:rPr>
                <w:delText>0.100</w:delText>
              </w:r>
            </w:del>
          </w:p>
        </w:tc>
        <w:tc>
          <w:tcPr>
            <w:tcW w:w="1108" w:type="dxa"/>
            <w:tcBorders>
              <w:top w:val="single" w:sz="4" w:space="0" w:color="auto"/>
            </w:tcBorders>
            <w:noWrap/>
            <w:vAlign w:val="bottom"/>
            <w:hideMark/>
          </w:tcPr>
          <w:p w14:paraId="44A82713" w14:textId="55CA733C" w:rsidR="00550452" w:rsidRPr="002430A4" w:rsidRDefault="00550452" w:rsidP="00550452">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241" w:author="Malte" w:date="2022-05-16T13:06:00Z">
              <w:r>
                <w:rPr>
                  <w:rFonts w:ascii="Calibri" w:hAnsi="Calibri" w:cs="Calibri"/>
                  <w:color w:val="000000"/>
                  <w:sz w:val="22"/>
                  <w:szCs w:val="22"/>
                </w:rPr>
                <w:t>5.09</w:t>
              </w:r>
            </w:ins>
            <w:del w:id="242" w:author="Malte" w:date="2022-05-16T13:06:00Z">
              <w:r w:rsidDel="009E0AE3">
                <w:rPr>
                  <w:rFonts w:ascii="Calibri" w:hAnsi="Calibri" w:cs="Calibri"/>
                  <w:color w:val="000000"/>
                  <w:sz w:val="22"/>
                  <w:szCs w:val="22"/>
                </w:rPr>
                <w:delText>5.090</w:delText>
              </w:r>
            </w:del>
          </w:p>
        </w:tc>
        <w:tc>
          <w:tcPr>
            <w:tcW w:w="2551" w:type="dxa"/>
            <w:tcBorders>
              <w:top w:val="single" w:sz="4" w:space="0" w:color="auto"/>
            </w:tcBorders>
            <w:noWrap/>
            <w:vAlign w:val="bottom"/>
            <w:hideMark/>
          </w:tcPr>
          <w:p w14:paraId="01EFE4A4" w14:textId="513E14D9" w:rsidR="00550452" w:rsidRPr="002430A4" w:rsidRDefault="00550452" w:rsidP="00550452">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243" w:author="Malte" w:date="2022-05-16T13:06:00Z">
              <w:r>
                <w:rPr>
                  <w:rFonts w:ascii="Calibri" w:hAnsi="Calibri" w:cs="Calibri"/>
                  <w:color w:val="000000"/>
                  <w:sz w:val="22"/>
                  <w:szCs w:val="22"/>
                </w:rPr>
                <w:t>5.00</w:t>
              </w:r>
            </w:ins>
            <w:del w:id="244" w:author="Malte" w:date="2022-05-16T13:06:00Z">
              <w:r w:rsidDel="009E0AE3">
                <w:rPr>
                  <w:rFonts w:ascii="Calibri" w:hAnsi="Calibri" w:cs="Calibri"/>
                  <w:color w:val="000000"/>
                  <w:sz w:val="22"/>
                  <w:szCs w:val="22"/>
                </w:rPr>
                <w:delText>5.000</w:delText>
              </w:r>
            </w:del>
          </w:p>
        </w:tc>
        <w:tc>
          <w:tcPr>
            <w:tcW w:w="2619" w:type="dxa"/>
            <w:tcBorders>
              <w:top w:val="single" w:sz="4" w:space="0" w:color="auto"/>
            </w:tcBorders>
            <w:noWrap/>
            <w:vAlign w:val="bottom"/>
            <w:hideMark/>
          </w:tcPr>
          <w:p w14:paraId="6B2307CC" w14:textId="44EE85ED" w:rsidR="00550452" w:rsidRPr="002430A4" w:rsidRDefault="00550452" w:rsidP="00550452">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245" w:author="Malte" w:date="2022-05-16T13:06:00Z">
              <w:r>
                <w:rPr>
                  <w:rFonts w:ascii="Calibri" w:hAnsi="Calibri" w:cs="Calibri"/>
                  <w:color w:val="000000"/>
                  <w:sz w:val="22"/>
                  <w:szCs w:val="22"/>
                </w:rPr>
                <w:t>4.99</w:t>
              </w:r>
            </w:ins>
            <w:del w:id="246" w:author="Malte" w:date="2022-05-16T13:06:00Z">
              <w:r w:rsidDel="009E0AE3">
                <w:rPr>
                  <w:rFonts w:ascii="Calibri" w:hAnsi="Calibri" w:cs="Calibri"/>
                  <w:color w:val="000000"/>
                  <w:sz w:val="22"/>
                  <w:szCs w:val="22"/>
                </w:rPr>
                <w:delText>4.988</w:delText>
              </w:r>
            </w:del>
          </w:p>
        </w:tc>
      </w:tr>
      <w:tr w:rsidR="00550452" w:rsidRPr="002430A4" w14:paraId="36105A98" w14:textId="77777777" w:rsidTr="00550452">
        <w:trPr>
          <w:trHeight w:val="300"/>
        </w:trPr>
        <w:tc>
          <w:tcPr>
            <w:cnfStyle w:val="001000000000" w:firstRow="0" w:lastRow="0" w:firstColumn="1" w:lastColumn="0" w:oddVBand="0" w:evenVBand="0" w:oddHBand="0" w:evenHBand="0" w:firstRowFirstColumn="0" w:firstRowLastColumn="0" w:lastRowFirstColumn="0" w:lastRowLastColumn="0"/>
            <w:tcW w:w="2207" w:type="dxa"/>
            <w:shd w:val="clear" w:color="auto" w:fill="EDEDED" w:themeFill="accent3" w:themeFillTint="33"/>
            <w:noWrap/>
            <w:hideMark/>
          </w:tcPr>
          <w:p w14:paraId="201FE9F9" w14:textId="77777777" w:rsidR="00550452" w:rsidRPr="002430A4" w:rsidRDefault="00550452" w:rsidP="00550452">
            <w:pPr>
              <w:spacing w:before="0" w:line="240" w:lineRule="auto"/>
              <w:jc w:val="left"/>
              <w:rPr>
                <w:rFonts w:ascii="Calibri" w:hAnsi="Calibri"/>
                <w:color w:val="000000"/>
                <w:sz w:val="22"/>
                <w:szCs w:val="22"/>
              </w:rPr>
            </w:pPr>
            <w:r w:rsidRPr="002430A4">
              <w:rPr>
                <w:rFonts w:ascii="Calibri" w:hAnsi="Calibri"/>
                <w:color w:val="000000"/>
                <w:sz w:val="22"/>
                <w:szCs w:val="22"/>
              </w:rPr>
              <w:t>Standardabweichung</w:t>
            </w:r>
          </w:p>
        </w:tc>
        <w:tc>
          <w:tcPr>
            <w:tcW w:w="1108" w:type="dxa"/>
            <w:noWrap/>
            <w:vAlign w:val="bottom"/>
            <w:hideMark/>
          </w:tcPr>
          <w:p w14:paraId="035FA710" w14:textId="1D77EE4F" w:rsidR="00550452" w:rsidRPr="002430A4" w:rsidRDefault="00550452" w:rsidP="00550452">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247" w:author="Malte" w:date="2022-05-16T13:06:00Z">
              <w:r>
                <w:rPr>
                  <w:rFonts w:ascii="Calibri" w:hAnsi="Calibri" w:cs="Calibri"/>
                  <w:color w:val="000000"/>
                  <w:sz w:val="22"/>
                  <w:szCs w:val="22"/>
                </w:rPr>
                <w:t>0.04</w:t>
              </w:r>
            </w:ins>
            <w:del w:id="248" w:author="Malte" w:date="2022-05-16T13:06:00Z">
              <w:r w:rsidDel="009E0AE3">
                <w:rPr>
                  <w:rFonts w:ascii="Calibri" w:hAnsi="Calibri" w:cs="Calibri"/>
                  <w:color w:val="000000"/>
                  <w:sz w:val="22"/>
                  <w:szCs w:val="22"/>
                </w:rPr>
                <w:delText>0.041</w:delText>
              </w:r>
            </w:del>
          </w:p>
        </w:tc>
        <w:tc>
          <w:tcPr>
            <w:tcW w:w="1108" w:type="dxa"/>
            <w:noWrap/>
            <w:vAlign w:val="bottom"/>
            <w:hideMark/>
          </w:tcPr>
          <w:p w14:paraId="0798CDBC" w14:textId="58B8403E" w:rsidR="00550452" w:rsidRPr="002430A4" w:rsidRDefault="00550452" w:rsidP="00550452">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249" w:author="Malte" w:date="2022-05-16T13:06:00Z">
              <w:r>
                <w:rPr>
                  <w:rFonts w:ascii="Calibri" w:hAnsi="Calibri" w:cs="Calibri"/>
                  <w:color w:val="000000"/>
                  <w:sz w:val="22"/>
                  <w:szCs w:val="22"/>
                </w:rPr>
                <w:t>0.02</w:t>
              </w:r>
            </w:ins>
            <w:del w:id="250" w:author="Malte" w:date="2022-05-16T13:06:00Z">
              <w:r w:rsidDel="009E0AE3">
                <w:rPr>
                  <w:rFonts w:ascii="Calibri" w:hAnsi="Calibri" w:cs="Calibri"/>
                  <w:color w:val="000000"/>
                  <w:sz w:val="22"/>
                  <w:szCs w:val="22"/>
                </w:rPr>
                <w:delText>0.022</w:delText>
              </w:r>
            </w:del>
          </w:p>
        </w:tc>
        <w:tc>
          <w:tcPr>
            <w:tcW w:w="2551" w:type="dxa"/>
            <w:noWrap/>
            <w:vAlign w:val="bottom"/>
            <w:hideMark/>
          </w:tcPr>
          <w:p w14:paraId="0C194C43" w14:textId="2ABB9D38" w:rsidR="00550452" w:rsidRPr="002430A4" w:rsidRDefault="00550452" w:rsidP="00550452">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251" w:author="Malte" w:date="2022-05-16T13:06:00Z">
              <w:r>
                <w:rPr>
                  <w:rFonts w:ascii="Calibri" w:hAnsi="Calibri" w:cs="Calibri"/>
                  <w:color w:val="000000"/>
                  <w:sz w:val="22"/>
                  <w:szCs w:val="22"/>
                </w:rPr>
                <w:t>0.04</w:t>
              </w:r>
            </w:ins>
            <w:del w:id="252" w:author="Malte" w:date="2022-05-16T13:06:00Z">
              <w:r w:rsidDel="009E0AE3">
                <w:rPr>
                  <w:rFonts w:ascii="Calibri" w:hAnsi="Calibri" w:cs="Calibri"/>
                  <w:color w:val="000000"/>
                  <w:sz w:val="22"/>
                  <w:szCs w:val="22"/>
                </w:rPr>
                <w:delText>0.041</w:delText>
              </w:r>
            </w:del>
          </w:p>
        </w:tc>
        <w:tc>
          <w:tcPr>
            <w:tcW w:w="2619" w:type="dxa"/>
            <w:noWrap/>
            <w:vAlign w:val="bottom"/>
            <w:hideMark/>
          </w:tcPr>
          <w:p w14:paraId="418F6B33" w14:textId="48F50D40" w:rsidR="00550452" w:rsidRPr="002430A4" w:rsidRDefault="00550452" w:rsidP="00550452">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253" w:author="Malte" w:date="2022-05-16T13:06:00Z">
              <w:r>
                <w:rPr>
                  <w:rFonts w:ascii="Calibri" w:hAnsi="Calibri" w:cs="Calibri"/>
                  <w:color w:val="000000"/>
                  <w:sz w:val="22"/>
                  <w:szCs w:val="22"/>
                </w:rPr>
                <w:t>0.05</w:t>
              </w:r>
            </w:ins>
            <w:del w:id="254" w:author="Malte" w:date="2022-05-16T13:06:00Z">
              <w:r w:rsidDel="009E0AE3">
                <w:rPr>
                  <w:rFonts w:ascii="Calibri" w:hAnsi="Calibri" w:cs="Calibri"/>
                  <w:color w:val="000000"/>
                  <w:sz w:val="22"/>
                  <w:szCs w:val="22"/>
                </w:rPr>
                <w:delText>0.048</w:delText>
              </w:r>
            </w:del>
          </w:p>
        </w:tc>
      </w:tr>
      <w:tr w:rsidR="0033557D" w:rsidRPr="002430A4" w14:paraId="6C90F3B9" w14:textId="77777777" w:rsidTr="0055045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3" w:type="dxa"/>
            <w:gridSpan w:val="5"/>
            <w:tcBorders>
              <w:bottom w:val="single" w:sz="4" w:space="0" w:color="FFFFFF" w:themeColor="background1"/>
            </w:tcBorders>
            <w:shd w:val="clear" w:color="auto" w:fill="FFC000"/>
            <w:noWrap/>
            <w:hideMark/>
          </w:tcPr>
          <w:p w14:paraId="2C70559B" w14:textId="77777777" w:rsidR="0033557D" w:rsidRPr="002430A4" w:rsidRDefault="0033557D" w:rsidP="00B1382C">
            <w:pPr>
              <w:spacing w:before="0" w:line="240" w:lineRule="auto"/>
              <w:jc w:val="center"/>
              <w:rPr>
                <w:rFonts w:ascii="Calibri" w:hAnsi="Calibri"/>
                <w:color w:val="000000"/>
                <w:sz w:val="22"/>
                <w:szCs w:val="22"/>
              </w:rPr>
            </w:pPr>
            <w:r w:rsidRPr="002430A4">
              <w:rPr>
                <w:rFonts w:ascii="Calibri" w:hAnsi="Calibri"/>
                <w:color w:val="000000"/>
                <w:sz w:val="22"/>
                <w:szCs w:val="22"/>
              </w:rPr>
              <w:t>6°</w:t>
            </w:r>
          </w:p>
        </w:tc>
      </w:tr>
      <w:tr w:rsidR="0033557D" w:rsidRPr="002430A4" w14:paraId="15FE6D65" w14:textId="77777777" w:rsidTr="00550452">
        <w:trPr>
          <w:trHeight w:val="300"/>
        </w:trPr>
        <w:tc>
          <w:tcPr>
            <w:cnfStyle w:val="001000000000" w:firstRow="0" w:lastRow="0" w:firstColumn="1" w:lastColumn="0" w:oddVBand="0" w:evenVBand="0" w:oddHBand="0" w:evenHBand="0" w:firstRowFirstColumn="0" w:firstRowLastColumn="0" w:lastRowFirstColumn="0" w:lastRowLastColumn="0"/>
            <w:tcW w:w="2207" w:type="dxa"/>
            <w:tcBorders>
              <w:bottom w:val="single" w:sz="4" w:space="0" w:color="auto"/>
            </w:tcBorders>
            <w:shd w:val="clear" w:color="auto" w:fill="EDEDED" w:themeFill="accent3" w:themeFillTint="33"/>
            <w:noWrap/>
            <w:hideMark/>
          </w:tcPr>
          <w:p w14:paraId="0FE2E6F0" w14:textId="77777777" w:rsidR="0033557D" w:rsidRPr="002430A4" w:rsidRDefault="0033557D" w:rsidP="00B1382C">
            <w:pPr>
              <w:spacing w:before="0" w:line="240" w:lineRule="auto"/>
              <w:jc w:val="left"/>
              <w:rPr>
                <w:rFonts w:ascii="Calibri" w:hAnsi="Calibri"/>
                <w:color w:val="000000"/>
                <w:sz w:val="22"/>
                <w:szCs w:val="22"/>
              </w:rPr>
            </w:pPr>
            <w:r w:rsidRPr="002430A4">
              <w:rPr>
                <w:rFonts w:ascii="Calibri" w:hAnsi="Calibri"/>
                <w:color w:val="000000"/>
                <w:sz w:val="22"/>
                <w:szCs w:val="22"/>
              </w:rPr>
              <w:t>Nr.</w:t>
            </w:r>
          </w:p>
        </w:tc>
        <w:tc>
          <w:tcPr>
            <w:tcW w:w="1108" w:type="dxa"/>
            <w:tcBorders>
              <w:bottom w:val="single" w:sz="4" w:space="0" w:color="auto"/>
            </w:tcBorders>
            <w:noWrap/>
            <w:hideMark/>
          </w:tcPr>
          <w:p w14:paraId="0EC239DE" w14:textId="77777777" w:rsidR="0033557D" w:rsidRPr="002430A4" w:rsidRDefault="0033557D" w:rsidP="00B1382C">
            <w:pPr>
              <w:spacing w:before="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2430A4">
              <w:rPr>
                <w:rFonts w:ascii="Calibri" w:hAnsi="Calibri"/>
                <w:color w:val="000000"/>
                <w:sz w:val="22"/>
                <w:szCs w:val="22"/>
              </w:rPr>
              <w:t>Pos1  [°]</w:t>
            </w:r>
          </w:p>
        </w:tc>
        <w:tc>
          <w:tcPr>
            <w:tcW w:w="1108" w:type="dxa"/>
            <w:tcBorders>
              <w:bottom w:val="single" w:sz="4" w:space="0" w:color="auto"/>
            </w:tcBorders>
            <w:noWrap/>
            <w:hideMark/>
          </w:tcPr>
          <w:p w14:paraId="4C32A15C" w14:textId="77777777" w:rsidR="0033557D" w:rsidRPr="002430A4" w:rsidRDefault="0033557D" w:rsidP="00B1382C">
            <w:pPr>
              <w:spacing w:before="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2430A4">
              <w:rPr>
                <w:rFonts w:ascii="Calibri" w:hAnsi="Calibri"/>
                <w:color w:val="000000"/>
                <w:sz w:val="22"/>
                <w:szCs w:val="22"/>
              </w:rPr>
              <w:t>Pos2  [°]</w:t>
            </w:r>
          </w:p>
        </w:tc>
        <w:tc>
          <w:tcPr>
            <w:tcW w:w="2551" w:type="dxa"/>
            <w:tcBorders>
              <w:bottom w:val="single" w:sz="4" w:space="0" w:color="auto"/>
            </w:tcBorders>
            <w:noWrap/>
            <w:hideMark/>
          </w:tcPr>
          <w:p w14:paraId="4D652A9A" w14:textId="77777777" w:rsidR="0033557D" w:rsidRPr="002430A4" w:rsidRDefault="0033557D" w:rsidP="00B1382C">
            <w:pPr>
              <w:spacing w:before="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2430A4">
              <w:rPr>
                <w:rFonts w:ascii="Calibri" w:hAnsi="Calibri"/>
                <w:color w:val="000000"/>
                <w:sz w:val="22"/>
                <w:szCs w:val="22"/>
              </w:rPr>
              <w:t>rel. Winkel Pos1'-Pos2' [°]</w:t>
            </w:r>
          </w:p>
        </w:tc>
        <w:tc>
          <w:tcPr>
            <w:tcW w:w="2619" w:type="dxa"/>
            <w:tcBorders>
              <w:bottom w:val="single" w:sz="4" w:space="0" w:color="auto"/>
            </w:tcBorders>
            <w:noWrap/>
            <w:hideMark/>
          </w:tcPr>
          <w:p w14:paraId="3D202A2A" w14:textId="77777777" w:rsidR="0033557D" w:rsidRPr="002430A4" w:rsidRDefault="0033557D" w:rsidP="00B1382C">
            <w:pPr>
              <w:spacing w:before="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2430A4">
              <w:rPr>
                <w:rFonts w:ascii="Calibri" w:hAnsi="Calibri"/>
                <w:color w:val="000000"/>
                <w:sz w:val="22"/>
                <w:szCs w:val="22"/>
              </w:rPr>
              <w:t>rel. Winkel Pos2'-Pos1'' [°]</w:t>
            </w:r>
          </w:p>
        </w:tc>
      </w:tr>
      <w:tr w:rsidR="00550452" w:rsidRPr="002430A4" w14:paraId="643B76A9" w14:textId="77777777" w:rsidTr="0055045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tcBorders>
            <w:shd w:val="clear" w:color="auto" w:fill="DBDBDB" w:themeFill="accent3" w:themeFillTint="66"/>
            <w:noWrap/>
            <w:hideMark/>
          </w:tcPr>
          <w:p w14:paraId="5CB770E4" w14:textId="77777777" w:rsidR="00550452" w:rsidRPr="002430A4" w:rsidRDefault="00550452" w:rsidP="00550452">
            <w:pPr>
              <w:spacing w:before="0" w:line="240" w:lineRule="auto"/>
              <w:jc w:val="right"/>
              <w:rPr>
                <w:rFonts w:ascii="Calibri" w:hAnsi="Calibri"/>
                <w:color w:val="000000"/>
                <w:sz w:val="22"/>
                <w:szCs w:val="22"/>
              </w:rPr>
            </w:pPr>
            <w:r w:rsidRPr="002430A4">
              <w:rPr>
                <w:rFonts w:ascii="Calibri" w:hAnsi="Calibri"/>
                <w:color w:val="000000"/>
                <w:sz w:val="22"/>
                <w:szCs w:val="22"/>
              </w:rPr>
              <w:t>1</w:t>
            </w:r>
          </w:p>
        </w:tc>
        <w:tc>
          <w:tcPr>
            <w:tcW w:w="1108" w:type="dxa"/>
            <w:tcBorders>
              <w:top w:val="single" w:sz="4" w:space="0" w:color="auto"/>
            </w:tcBorders>
            <w:noWrap/>
            <w:vAlign w:val="bottom"/>
            <w:hideMark/>
          </w:tcPr>
          <w:p w14:paraId="0472B353" w14:textId="69C94F8C" w:rsidR="00550452" w:rsidRPr="002430A4" w:rsidRDefault="00550452" w:rsidP="00550452">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255" w:author="Malte" w:date="2022-05-16T13:06:00Z">
              <w:r>
                <w:rPr>
                  <w:rFonts w:ascii="Calibri" w:hAnsi="Calibri" w:cs="Calibri"/>
                  <w:color w:val="000000"/>
                  <w:sz w:val="22"/>
                  <w:szCs w:val="22"/>
                </w:rPr>
                <w:t> </w:t>
              </w:r>
            </w:ins>
            <w:del w:id="256" w:author="Malte" w:date="2022-05-16T13:06:00Z">
              <w:r w:rsidDel="00F7198F">
                <w:rPr>
                  <w:rFonts w:ascii="Calibri" w:hAnsi="Calibri" w:cs="Calibri"/>
                  <w:color w:val="000000"/>
                  <w:sz w:val="22"/>
                  <w:szCs w:val="22"/>
                </w:rPr>
                <w:delText> </w:delText>
              </w:r>
            </w:del>
          </w:p>
        </w:tc>
        <w:tc>
          <w:tcPr>
            <w:tcW w:w="1108" w:type="dxa"/>
            <w:tcBorders>
              <w:top w:val="single" w:sz="4" w:space="0" w:color="auto"/>
            </w:tcBorders>
            <w:noWrap/>
            <w:vAlign w:val="bottom"/>
            <w:hideMark/>
          </w:tcPr>
          <w:p w14:paraId="3F56181F" w14:textId="1C09672B" w:rsidR="00550452" w:rsidRPr="002430A4" w:rsidRDefault="00550452" w:rsidP="00550452">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257" w:author="Malte" w:date="2022-05-16T13:06:00Z">
              <w:r>
                <w:rPr>
                  <w:rFonts w:ascii="Calibri" w:hAnsi="Calibri" w:cs="Calibri"/>
                  <w:color w:val="000000"/>
                  <w:sz w:val="22"/>
                  <w:szCs w:val="22"/>
                </w:rPr>
                <w:t>6.30</w:t>
              </w:r>
            </w:ins>
            <w:del w:id="258" w:author="Malte" w:date="2022-05-16T13:06:00Z">
              <w:r w:rsidDel="00F7198F">
                <w:rPr>
                  <w:rFonts w:ascii="Calibri" w:hAnsi="Calibri" w:cs="Calibri"/>
                  <w:color w:val="000000"/>
                  <w:sz w:val="22"/>
                  <w:szCs w:val="22"/>
                </w:rPr>
                <w:delText>6.300</w:delText>
              </w:r>
            </w:del>
          </w:p>
        </w:tc>
        <w:tc>
          <w:tcPr>
            <w:tcW w:w="2551" w:type="dxa"/>
            <w:tcBorders>
              <w:top w:val="single" w:sz="4" w:space="0" w:color="auto"/>
            </w:tcBorders>
            <w:noWrap/>
            <w:vAlign w:val="bottom"/>
            <w:hideMark/>
          </w:tcPr>
          <w:p w14:paraId="64E8341A" w14:textId="155A677B" w:rsidR="00550452" w:rsidRPr="002430A4" w:rsidRDefault="00550452" w:rsidP="00550452">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259" w:author="Malte" w:date="2022-05-16T13:06:00Z">
              <w:r>
                <w:rPr>
                  <w:rFonts w:ascii="Calibri" w:hAnsi="Calibri" w:cs="Calibri"/>
                  <w:color w:val="000000"/>
                  <w:sz w:val="22"/>
                  <w:szCs w:val="22"/>
                </w:rPr>
                <w:t> </w:t>
              </w:r>
            </w:ins>
            <w:del w:id="260" w:author="Malte" w:date="2022-05-16T13:06:00Z">
              <w:r w:rsidDel="00F7198F">
                <w:rPr>
                  <w:rFonts w:ascii="Calibri" w:hAnsi="Calibri" w:cs="Calibri"/>
                  <w:color w:val="000000"/>
                  <w:sz w:val="22"/>
                  <w:szCs w:val="22"/>
                </w:rPr>
                <w:delText> </w:delText>
              </w:r>
            </w:del>
          </w:p>
        </w:tc>
        <w:tc>
          <w:tcPr>
            <w:tcW w:w="2619" w:type="dxa"/>
            <w:tcBorders>
              <w:top w:val="single" w:sz="4" w:space="0" w:color="auto"/>
            </w:tcBorders>
            <w:noWrap/>
            <w:vAlign w:val="bottom"/>
            <w:hideMark/>
          </w:tcPr>
          <w:p w14:paraId="3B23B74A" w14:textId="72C1498B" w:rsidR="00550452" w:rsidRPr="002430A4" w:rsidRDefault="00550452" w:rsidP="00550452">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261" w:author="Malte" w:date="2022-05-16T13:06:00Z">
              <w:r>
                <w:rPr>
                  <w:rFonts w:ascii="Calibri" w:hAnsi="Calibri" w:cs="Calibri"/>
                  <w:color w:val="000000"/>
                  <w:sz w:val="22"/>
                  <w:szCs w:val="22"/>
                </w:rPr>
                <w:t>6.20</w:t>
              </w:r>
            </w:ins>
            <w:del w:id="262" w:author="Malte" w:date="2022-05-16T13:06:00Z">
              <w:r w:rsidDel="00F7198F">
                <w:rPr>
                  <w:rFonts w:ascii="Calibri" w:hAnsi="Calibri" w:cs="Calibri"/>
                  <w:color w:val="000000"/>
                  <w:sz w:val="22"/>
                  <w:szCs w:val="22"/>
                </w:rPr>
                <w:delText>6.200</w:delText>
              </w:r>
            </w:del>
          </w:p>
        </w:tc>
      </w:tr>
      <w:tr w:rsidR="00550452" w:rsidRPr="002430A4" w14:paraId="521973DD" w14:textId="77777777" w:rsidTr="00550452">
        <w:trPr>
          <w:trHeight w:val="288"/>
        </w:trPr>
        <w:tc>
          <w:tcPr>
            <w:cnfStyle w:val="001000000000" w:firstRow="0" w:lastRow="0" w:firstColumn="1" w:lastColumn="0" w:oddVBand="0" w:evenVBand="0" w:oddHBand="0" w:evenHBand="0" w:firstRowFirstColumn="0" w:firstRowLastColumn="0" w:lastRowFirstColumn="0" w:lastRowLastColumn="0"/>
            <w:tcW w:w="2207" w:type="dxa"/>
            <w:shd w:val="clear" w:color="auto" w:fill="EDEDED" w:themeFill="accent3" w:themeFillTint="33"/>
            <w:noWrap/>
            <w:hideMark/>
          </w:tcPr>
          <w:p w14:paraId="584416FF" w14:textId="77777777" w:rsidR="00550452" w:rsidRPr="002430A4" w:rsidRDefault="00550452" w:rsidP="00550452">
            <w:pPr>
              <w:spacing w:before="0" w:line="240" w:lineRule="auto"/>
              <w:jc w:val="right"/>
              <w:rPr>
                <w:rFonts w:ascii="Calibri" w:hAnsi="Calibri"/>
                <w:color w:val="000000"/>
                <w:sz w:val="22"/>
                <w:szCs w:val="22"/>
              </w:rPr>
            </w:pPr>
            <w:r w:rsidRPr="002430A4">
              <w:rPr>
                <w:rFonts w:ascii="Calibri" w:hAnsi="Calibri"/>
                <w:color w:val="000000"/>
                <w:sz w:val="22"/>
                <w:szCs w:val="22"/>
              </w:rPr>
              <w:t>2</w:t>
            </w:r>
          </w:p>
        </w:tc>
        <w:tc>
          <w:tcPr>
            <w:tcW w:w="1108" w:type="dxa"/>
            <w:noWrap/>
            <w:vAlign w:val="bottom"/>
            <w:hideMark/>
          </w:tcPr>
          <w:p w14:paraId="47331A2A" w14:textId="3C272117" w:rsidR="00550452" w:rsidRPr="002430A4" w:rsidRDefault="00550452" w:rsidP="00550452">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263" w:author="Malte" w:date="2022-05-16T13:06:00Z">
              <w:r>
                <w:rPr>
                  <w:rFonts w:ascii="Calibri" w:hAnsi="Calibri" w:cs="Calibri"/>
                  <w:color w:val="000000"/>
                  <w:sz w:val="22"/>
                  <w:szCs w:val="22"/>
                </w:rPr>
                <w:t>0.10</w:t>
              </w:r>
            </w:ins>
            <w:del w:id="264" w:author="Malte" w:date="2022-05-16T13:06:00Z">
              <w:r w:rsidDel="00F7198F">
                <w:rPr>
                  <w:rFonts w:ascii="Calibri" w:hAnsi="Calibri" w:cs="Calibri"/>
                  <w:color w:val="000000"/>
                  <w:sz w:val="22"/>
                  <w:szCs w:val="22"/>
                </w:rPr>
                <w:delText>0.100</w:delText>
              </w:r>
            </w:del>
          </w:p>
        </w:tc>
        <w:tc>
          <w:tcPr>
            <w:tcW w:w="1108" w:type="dxa"/>
            <w:noWrap/>
            <w:vAlign w:val="bottom"/>
            <w:hideMark/>
          </w:tcPr>
          <w:p w14:paraId="0E7F9BD2" w14:textId="1760E038" w:rsidR="00550452" w:rsidRPr="002430A4" w:rsidRDefault="00550452" w:rsidP="00550452">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265" w:author="Malte" w:date="2022-05-16T13:06:00Z">
              <w:r>
                <w:rPr>
                  <w:rFonts w:ascii="Calibri" w:hAnsi="Calibri" w:cs="Calibri"/>
                  <w:color w:val="000000"/>
                  <w:sz w:val="22"/>
                  <w:szCs w:val="22"/>
                </w:rPr>
                <w:t>6.30</w:t>
              </w:r>
            </w:ins>
            <w:del w:id="266" w:author="Malte" w:date="2022-05-16T13:06:00Z">
              <w:r w:rsidDel="00F7198F">
                <w:rPr>
                  <w:rFonts w:ascii="Calibri" w:hAnsi="Calibri" w:cs="Calibri"/>
                  <w:color w:val="000000"/>
                  <w:sz w:val="22"/>
                  <w:szCs w:val="22"/>
                </w:rPr>
                <w:delText>6.300</w:delText>
              </w:r>
            </w:del>
          </w:p>
        </w:tc>
        <w:tc>
          <w:tcPr>
            <w:tcW w:w="2551" w:type="dxa"/>
            <w:noWrap/>
            <w:vAlign w:val="bottom"/>
            <w:hideMark/>
          </w:tcPr>
          <w:p w14:paraId="5089839B" w14:textId="163927BC" w:rsidR="00550452" w:rsidRPr="002430A4" w:rsidRDefault="00550452" w:rsidP="00550452">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267" w:author="Malte" w:date="2022-05-16T13:06:00Z">
              <w:r>
                <w:rPr>
                  <w:rFonts w:ascii="Calibri" w:hAnsi="Calibri" w:cs="Calibri"/>
                  <w:color w:val="000000"/>
                  <w:sz w:val="22"/>
                  <w:szCs w:val="22"/>
                </w:rPr>
                <w:t>6.20</w:t>
              </w:r>
            </w:ins>
            <w:del w:id="268" w:author="Malte" w:date="2022-05-16T13:06:00Z">
              <w:r w:rsidDel="00F7198F">
                <w:rPr>
                  <w:rFonts w:ascii="Calibri" w:hAnsi="Calibri" w:cs="Calibri"/>
                  <w:color w:val="000000"/>
                  <w:sz w:val="22"/>
                  <w:szCs w:val="22"/>
                </w:rPr>
                <w:delText>6.200</w:delText>
              </w:r>
            </w:del>
          </w:p>
        </w:tc>
        <w:tc>
          <w:tcPr>
            <w:tcW w:w="2619" w:type="dxa"/>
            <w:noWrap/>
            <w:vAlign w:val="bottom"/>
            <w:hideMark/>
          </w:tcPr>
          <w:p w14:paraId="468AB39D" w14:textId="4BDE7087" w:rsidR="00550452" w:rsidRPr="002430A4" w:rsidRDefault="00550452" w:rsidP="00550452">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269" w:author="Malte" w:date="2022-05-16T13:06:00Z">
              <w:r>
                <w:rPr>
                  <w:rFonts w:ascii="Calibri" w:hAnsi="Calibri" w:cs="Calibri"/>
                  <w:color w:val="000000"/>
                  <w:sz w:val="22"/>
                  <w:szCs w:val="22"/>
                </w:rPr>
                <w:t>6.15</w:t>
              </w:r>
            </w:ins>
            <w:del w:id="270" w:author="Malte" w:date="2022-05-16T13:06:00Z">
              <w:r w:rsidDel="00F7198F">
                <w:rPr>
                  <w:rFonts w:ascii="Calibri" w:hAnsi="Calibri" w:cs="Calibri"/>
                  <w:color w:val="000000"/>
                  <w:sz w:val="22"/>
                  <w:szCs w:val="22"/>
                </w:rPr>
                <w:delText>6.150</w:delText>
              </w:r>
            </w:del>
          </w:p>
        </w:tc>
      </w:tr>
      <w:tr w:rsidR="00550452" w:rsidRPr="002430A4" w14:paraId="390F25C8" w14:textId="77777777" w:rsidTr="0055045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07" w:type="dxa"/>
            <w:shd w:val="clear" w:color="auto" w:fill="DBDBDB" w:themeFill="accent3" w:themeFillTint="66"/>
            <w:noWrap/>
            <w:hideMark/>
          </w:tcPr>
          <w:p w14:paraId="357EB95B" w14:textId="77777777" w:rsidR="00550452" w:rsidRPr="002430A4" w:rsidRDefault="00550452" w:rsidP="00550452">
            <w:pPr>
              <w:spacing w:before="0" w:line="240" w:lineRule="auto"/>
              <w:jc w:val="right"/>
              <w:rPr>
                <w:rFonts w:ascii="Calibri" w:hAnsi="Calibri"/>
                <w:color w:val="000000"/>
                <w:sz w:val="22"/>
                <w:szCs w:val="22"/>
              </w:rPr>
            </w:pPr>
            <w:r w:rsidRPr="002430A4">
              <w:rPr>
                <w:rFonts w:ascii="Calibri" w:hAnsi="Calibri"/>
                <w:color w:val="000000"/>
                <w:sz w:val="22"/>
                <w:szCs w:val="22"/>
              </w:rPr>
              <w:t>3</w:t>
            </w:r>
          </w:p>
        </w:tc>
        <w:tc>
          <w:tcPr>
            <w:tcW w:w="1108" w:type="dxa"/>
            <w:noWrap/>
            <w:vAlign w:val="bottom"/>
            <w:hideMark/>
          </w:tcPr>
          <w:p w14:paraId="5999AA41" w14:textId="38DA2B46" w:rsidR="00550452" w:rsidRPr="002430A4" w:rsidRDefault="00550452" w:rsidP="00550452">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271" w:author="Malte" w:date="2022-05-16T13:06:00Z">
              <w:r>
                <w:rPr>
                  <w:rFonts w:ascii="Calibri" w:hAnsi="Calibri" w:cs="Calibri"/>
                  <w:color w:val="000000"/>
                  <w:sz w:val="22"/>
                  <w:szCs w:val="22"/>
                </w:rPr>
                <w:t>0.15</w:t>
              </w:r>
            </w:ins>
            <w:del w:id="272" w:author="Malte" w:date="2022-05-16T13:06:00Z">
              <w:r w:rsidDel="00F7198F">
                <w:rPr>
                  <w:rFonts w:ascii="Calibri" w:hAnsi="Calibri" w:cs="Calibri"/>
                  <w:color w:val="000000"/>
                  <w:sz w:val="22"/>
                  <w:szCs w:val="22"/>
                </w:rPr>
                <w:delText>0.150</w:delText>
              </w:r>
            </w:del>
          </w:p>
        </w:tc>
        <w:tc>
          <w:tcPr>
            <w:tcW w:w="1108" w:type="dxa"/>
            <w:noWrap/>
            <w:vAlign w:val="bottom"/>
            <w:hideMark/>
          </w:tcPr>
          <w:p w14:paraId="7725636A" w14:textId="34C87841" w:rsidR="00550452" w:rsidRPr="002430A4" w:rsidRDefault="00550452" w:rsidP="00550452">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273" w:author="Malte" w:date="2022-05-16T13:06:00Z">
              <w:r>
                <w:rPr>
                  <w:rFonts w:ascii="Calibri" w:hAnsi="Calibri" w:cs="Calibri"/>
                  <w:color w:val="000000"/>
                  <w:sz w:val="22"/>
                  <w:szCs w:val="22"/>
                </w:rPr>
                <w:t>6.40</w:t>
              </w:r>
            </w:ins>
            <w:del w:id="274" w:author="Malte" w:date="2022-05-16T13:06:00Z">
              <w:r w:rsidDel="00F7198F">
                <w:rPr>
                  <w:rFonts w:ascii="Calibri" w:hAnsi="Calibri" w:cs="Calibri"/>
                  <w:color w:val="000000"/>
                  <w:sz w:val="22"/>
                  <w:szCs w:val="22"/>
                </w:rPr>
                <w:delText>6.400</w:delText>
              </w:r>
            </w:del>
          </w:p>
        </w:tc>
        <w:tc>
          <w:tcPr>
            <w:tcW w:w="2551" w:type="dxa"/>
            <w:noWrap/>
            <w:vAlign w:val="bottom"/>
            <w:hideMark/>
          </w:tcPr>
          <w:p w14:paraId="7063D79C" w14:textId="467C09A8" w:rsidR="00550452" w:rsidRPr="002430A4" w:rsidRDefault="00550452" w:rsidP="00550452">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275" w:author="Malte" w:date="2022-05-16T13:06:00Z">
              <w:r>
                <w:rPr>
                  <w:rFonts w:ascii="Calibri" w:hAnsi="Calibri" w:cs="Calibri"/>
                  <w:color w:val="000000"/>
                  <w:sz w:val="22"/>
                  <w:szCs w:val="22"/>
                </w:rPr>
                <w:t>6.25</w:t>
              </w:r>
            </w:ins>
            <w:del w:id="276" w:author="Malte" w:date="2022-05-16T13:06:00Z">
              <w:r w:rsidDel="00F7198F">
                <w:rPr>
                  <w:rFonts w:ascii="Calibri" w:hAnsi="Calibri" w:cs="Calibri"/>
                  <w:color w:val="000000"/>
                  <w:sz w:val="22"/>
                  <w:szCs w:val="22"/>
                </w:rPr>
                <w:delText>6.250</w:delText>
              </w:r>
            </w:del>
          </w:p>
        </w:tc>
        <w:tc>
          <w:tcPr>
            <w:tcW w:w="2619" w:type="dxa"/>
            <w:noWrap/>
            <w:vAlign w:val="bottom"/>
            <w:hideMark/>
          </w:tcPr>
          <w:p w14:paraId="4153707C" w14:textId="3FEFE468" w:rsidR="00550452" w:rsidRPr="002430A4" w:rsidRDefault="00550452" w:rsidP="00550452">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277" w:author="Malte" w:date="2022-05-16T13:06:00Z">
              <w:r>
                <w:rPr>
                  <w:rFonts w:ascii="Calibri" w:hAnsi="Calibri" w:cs="Calibri"/>
                  <w:color w:val="000000"/>
                  <w:sz w:val="22"/>
                  <w:szCs w:val="22"/>
                </w:rPr>
                <w:t>6.30</w:t>
              </w:r>
            </w:ins>
            <w:del w:id="278" w:author="Malte" w:date="2022-05-16T13:06:00Z">
              <w:r w:rsidDel="00F7198F">
                <w:rPr>
                  <w:rFonts w:ascii="Calibri" w:hAnsi="Calibri" w:cs="Calibri"/>
                  <w:color w:val="000000"/>
                  <w:sz w:val="22"/>
                  <w:szCs w:val="22"/>
                </w:rPr>
                <w:delText>6.300</w:delText>
              </w:r>
            </w:del>
          </w:p>
        </w:tc>
      </w:tr>
      <w:tr w:rsidR="00550452" w:rsidRPr="002430A4" w14:paraId="32C98AA0" w14:textId="77777777" w:rsidTr="00550452">
        <w:trPr>
          <w:trHeight w:val="288"/>
        </w:trPr>
        <w:tc>
          <w:tcPr>
            <w:cnfStyle w:val="001000000000" w:firstRow="0" w:lastRow="0" w:firstColumn="1" w:lastColumn="0" w:oddVBand="0" w:evenVBand="0" w:oddHBand="0" w:evenHBand="0" w:firstRowFirstColumn="0" w:firstRowLastColumn="0" w:lastRowFirstColumn="0" w:lastRowLastColumn="0"/>
            <w:tcW w:w="2207" w:type="dxa"/>
            <w:tcBorders>
              <w:bottom w:val="single" w:sz="4" w:space="0" w:color="FFFFFF" w:themeColor="background1"/>
            </w:tcBorders>
            <w:shd w:val="clear" w:color="auto" w:fill="EDEDED" w:themeFill="accent3" w:themeFillTint="33"/>
            <w:noWrap/>
            <w:hideMark/>
          </w:tcPr>
          <w:p w14:paraId="1529303E" w14:textId="77777777" w:rsidR="00550452" w:rsidRPr="002430A4" w:rsidRDefault="00550452" w:rsidP="00550452">
            <w:pPr>
              <w:spacing w:before="0" w:line="240" w:lineRule="auto"/>
              <w:jc w:val="right"/>
              <w:rPr>
                <w:rFonts w:ascii="Calibri" w:hAnsi="Calibri"/>
                <w:color w:val="000000"/>
                <w:sz w:val="22"/>
                <w:szCs w:val="22"/>
              </w:rPr>
            </w:pPr>
            <w:r w:rsidRPr="002430A4">
              <w:rPr>
                <w:rFonts w:ascii="Calibri" w:hAnsi="Calibri"/>
                <w:color w:val="000000"/>
                <w:sz w:val="22"/>
                <w:szCs w:val="22"/>
              </w:rPr>
              <w:t>4</w:t>
            </w:r>
          </w:p>
        </w:tc>
        <w:tc>
          <w:tcPr>
            <w:tcW w:w="1108" w:type="dxa"/>
            <w:tcBorders>
              <w:bottom w:val="single" w:sz="4" w:space="0" w:color="FFFFFF" w:themeColor="background1"/>
            </w:tcBorders>
            <w:noWrap/>
            <w:vAlign w:val="bottom"/>
            <w:hideMark/>
          </w:tcPr>
          <w:p w14:paraId="682C720B" w14:textId="15A15375" w:rsidR="00550452" w:rsidRPr="002430A4" w:rsidRDefault="00550452" w:rsidP="00550452">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279" w:author="Malte" w:date="2022-05-16T13:06:00Z">
              <w:r>
                <w:rPr>
                  <w:rFonts w:ascii="Calibri" w:hAnsi="Calibri" w:cs="Calibri"/>
                  <w:color w:val="000000"/>
                  <w:sz w:val="22"/>
                  <w:szCs w:val="22"/>
                </w:rPr>
                <w:t>0.10</w:t>
              </w:r>
            </w:ins>
            <w:del w:id="280" w:author="Malte" w:date="2022-05-16T13:06:00Z">
              <w:r w:rsidDel="00F7198F">
                <w:rPr>
                  <w:rFonts w:ascii="Calibri" w:hAnsi="Calibri" w:cs="Calibri"/>
                  <w:color w:val="000000"/>
                  <w:sz w:val="22"/>
                  <w:szCs w:val="22"/>
                </w:rPr>
                <w:delText>0.100</w:delText>
              </w:r>
            </w:del>
          </w:p>
        </w:tc>
        <w:tc>
          <w:tcPr>
            <w:tcW w:w="1108" w:type="dxa"/>
            <w:tcBorders>
              <w:bottom w:val="single" w:sz="4" w:space="0" w:color="FFFFFF" w:themeColor="background1"/>
            </w:tcBorders>
            <w:noWrap/>
            <w:vAlign w:val="bottom"/>
            <w:hideMark/>
          </w:tcPr>
          <w:p w14:paraId="0C2000B1" w14:textId="7582019C" w:rsidR="00550452" w:rsidRPr="002430A4" w:rsidRDefault="00550452" w:rsidP="00550452">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281" w:author="Malte" w:date="2022-05-16T13:06:00Z">
              <w:r>
                <w:rPr>
                  <w:rFonts w:ascii="Calibri" w:hAnsi="Calibri" w:cs="Calibri"/>
                  <w:color w:val="000000"/>
                  <w:sz w:val="22"/>
                  <w:szCs w:val="22"/>
                </w:rPr>
                <w:t>6.35</w:t>
              </w:r>
            </w:ins>
            <w:del w:id="282" w:author="Malte" w:date="2022-05-16T13:06:00Z">
              <w:r w:rsidDel="00F7198F">
                <w:rPr>
                  <w:rFonts w:ascii="Calibri" w:hAnsi="Calibri" w:cs="Calibri"/>
                  <w:color w:val="000000"/>
                  <w:sz w:val="22"/>
                  <w:szCs w:val="22"/>
                </w:rPr>
                <w:delText>6.350</w:delText>
              </w:r>
            </w:del>
          </w:p>
        </w:tc>
        <w:tc>
          <w:tcPr>
            <w:tcW w:w="2551" w:type="dxa"/>
            <w:tcBorders>
              <w:bottom w:val="single" w:sz="4" w:space="0" w:color="FFFFFF" w:themeColor="background1"/>
            </w:tcBorders>
            <w:noWrap/>
            <w:vAlign w:val="bottom"/>
            <w:hideMark/>
          </w:tcPr>
          <w:p w14:paraId="42C740F8" w14:textId="5A4CCDEE" w:rsidR="00550452" w:rsidRPr="002430A4" w:rsidRDefault="00550452" w:rsidP="00550452">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283" w:author="Malte" w:date="2022-05-16T13:06:00Z">
              <w:r>
                <w:rPr>
                  <w:rFonts w:ascii="Calibri" w:hAnsi="Calibri" w:cs="Calibri"/>
                  <w:color w:val="000000"/>
                  <w:sz w:val="22"/>
                  <w:szCs w:val="22"/>
                </w:rPr>
                <w:t>6.25</w:t>
              </w:r>
            </w:ins>
            <w:del w:id="284" w:author="Malte" w:date="2022-05-16T13:06:00Z">
              <w:r w:rsidDel="00F7198F">
                <w:rPr>
                  <w:rFonts w:ascii="Calibri" w:hAnsi="Calibri" w:cs="Calibri"/>
                  <w:color w:val="000000"/>
                  <w:sz w:val="22"/>
                  <w:szCs w:val="22"/>
                </w:rPr>
                <w:delText>6.250</w:delText>
              </w:r>
            </w:del>
          </w:p>
        </w:tc>
        <w:tc>
          <w:tcPr>
            <w:tcW w:w="2619" w:type="dxa"/>
            <w:tcBorders>
              <w:bottom w:val="single" w:sz="4" w:space="0" w:color="FFFFFF" w:themeColor="background1"/>
            </w:tcBorders>
            <w:noWrap/>
            <w:vAlign w:val="bottom"/>
            <w:hideMark/>
          </w:tcPr>
          <w:p w14:paraId="71144C8C" w14:textId="3FD5F807" w:rsidR="00550452" w:rsidRPr="002430A4" w:rsidRDefault="00550452" w:rsidP="00550452">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285" w:author="Malte" w:date="2022-05-16T13:06:00Z">
              <w:r>
                <w:rPr>
                  <w:rFonts w:ascii="Calibri" w:hAnsi="Calibri" w:cs="Calibri"/>
                  <w:color w:val="000000"/>
                  <w:sz w:val="22"/>
                  <w:szCs w:val="22"/>
                </w:rPr>
                <w:t>6.20</w:t>
              </w:r>
            </w:ins>
            <w:del w:id="286" w:author="Malte" w:date="2022-05-16T13:06:00Z">
              <w:r w:rsidDel="00F7198F">
                <w:rPr>
                  <w:rFonts w:ascii="Calibri" w:hAnsi="Calibri" w:cs="Calibri"/>
                  <w:color w:val="000000"/>
                  <w:sz w:val="22"/>
                  <w:szCs w:val="22"/>
                </w:rPr>
                <w:delText>6.200</w:delText>
              </w:r>
            </w:del>
          </w:p>
        </w:tc>
      </w:tr>
      <w:tr w:rsidR="00550452" w:rsidRPr="002430A4" w14:paraId="20817214" w14:textId="77777777" w:rsidTr="0055045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07" w:type="dxa"/>
            <w:tcBorders>
              <w:bottom w:val="single" w:sz="4" w:space="0" w:color="auto"/>
            </w:tcBorders>
            <w:shd w:val="clear" w:color="auto" w:fill="DBDBDB" w:themeFill="accent3" w:themeFillTint="66"/>
            <w:noWrap/>
            <w:hideMark/>
          </w:tcPr>
          <w:p w14:paraId="78D7E806" w14:textId="77777777" w:rsidR="00550452" w:rsidRPr="002430A4" w:rsidRDefault="00550452" w:rsidP="00550452">
            <w:pPr>
              <w:spacing w:before="0" w:line="240" w:lineRule="auto"/>
              <w:jc w:val="right"/>
              <w:rPr>
                <w:rFonts w:ascii="Calibri" w:hAnsi="Calibri"/>
                <w:color w:val="000000"/>
                <w:sz w:val="22"/>
                <w:szCs w:val="22"/>
              </w:rPr>
            </w:pPr>
            <w:r w:rsidRPr="002430A4">
              <w:rPr>
                <w:rFonts w:ascii="Calibri" w:hAnsi="Calibri"/>
                <w:color w:val="000000"/>
                <w:sz w:val="22"/>
                <w:szCs w:val="22"/>
              </w:rPr>
              <w:t>5</w:t>
            </w:r>
          </w:p>
        </w:tc>
        <w:tc>
          <w:tcPr>
            <w:tcW w:w="1108" w:type="dxa"/>
            <w:tcBorders>
              <w:bottom w:val="single" w:sz="4" w:space="0" w:color="auto"/>
            </w:tcBorders>
            <w:noWrap/>
            <w:vAlign w:val="bottom"/>
            <w:hideMark/>
          </w:tcPr>
          <w:p w14:paraId="0DED2E76" w14:textId="1DF96C10" w:rsidR="00550452" w:rsidRPr="002430A4" w:rsidRDefault="00550452" w:rsidP="00550452">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287" w:author="Malte" w:date="2022-05-16T13:06:00Z">
              <w:r>
                <w:rPr>
                  <w:rFonts w:ascii="Calibri" w:hAnsi="Calibri" w:cs="Calibri"/>
                  <w:color w:val="000000"/>
                  <w:sz w:val="22"/>
                  <w:szCs w:val="22"/>
                </w:rPr>
                <w:t>0.15</w:t>
              </w:r>
            </w:ins>
            <w:del w:id="288" w:author="Malte" w:date="2022-05-16T13:06:00Z">
              <w:r w:rsidDel="00F7198F">
                <w:rPr>
                  <w:rFonts w:ascii="Calibri" w:hAnsi="Calibri" w:cs="Calibri"/>
                  <w:color w:val="000000"/>
                  <w:sz w:val="22"/>
                  <w:szCs w:val="22"/>
                </w:rPr>
                <w:delText>0.150</w:delText>
              </w:r>
            </w:del>
          </w:p>
        </w:tc>
        <w:tc>
          <w:tcPr>
            <w:tcW w:w="1108" w:type="dxa"/>
            <w:tcBorders>
              <w:bottom w:val="single" w:sz="4" w:space="0" w:color="auto"/>
            </w:tcBorders>
            <w:noWrap/>
            <w:vAlign w:val="bottom"/>
            <w:hideMark/>
          </w:tcPr>
          <w:p w14:paraId="5F1C1724" w14:textId="51964A0D" w:rsidR="00550452" w:rsidRPr="002430A4" w:rsidRDefault="00550452" w:rsidP="00550452">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289" w:author="Malte" w:date="2022-05-16T13:06:00Z">
              <w:r>
                <w:rPr>
                  <w:rFonts w:ascii="Calibri" w:hAnsi="Calibri" w:cs="Calibri"/>
                  <w:color w:val="000000"/>
                  <w:sz w:val="22"/>
                  <w:szCs w:val="22"/>
                </w:rPr>
                <w:t>6.35</w:t>
              </w:r>
            </w:ins>
            <w:del w:id="290" w:author="Malte" w:date="2022-05-16T13:06:00Z">
              <w:r w:rsidDel="00F7198F">
                <w:rPr>
                  <w:rFonts w:ascii="Calibri" w:hAnsi="Calibri" w:cs="Calibri"/>
                  <w:color w:val="000000"/>
                  <w:sz w:val="22"/>
                  <w:szCs w:val="22"/>
                </w:rPr>
                <w:delText>6.350</w:delText>
              </w:r>
            </w:del>
          </w:p>
        </w:tc>
        <w:tc>
          <w:tcPr>
            <w:tcW w:w="2551" w:type="dxa"/>
            <w:tcBorders>
              <w:bottom w:val="single" w:sz="4" w:space="0" w:color="auto"/>
            </w:tcBorders>
            <w:noWrap/>
            <w:vAlign w:val="bottom"/>
            <w:hideMark/>
          </w:tcPr>
          <w:p w14:paraId="53B0BBB5" w14:textId="5E6379D7" w:rsidR="00550452" w:rsidRPr="002430A4" w:rsidRDefault="00550452" w:rsidP="00550452">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291" w:author="Malte" w:date="2022-05-16T13:06:00Z">
              <w:r>
                <w:rPr>
                  <w:rFonts w:ascii="Calibri" w:hAnsi="Calibri" w:cs="Calibri"/>
                  <w:color w:val="000000"/>
                  <w:sz w:val="22"/>
                  <w:szCs w:val="22"/>
                </w:rPr>
                <w:t>6.20</w:t>
              </w:r>
            </w:ins>
            <w:del w:id="292" w:author="Malte" w:date="2022-05-16T13:06:00Z">
              <w:r w:rsidDel="00F7198F">
                <w:rPr>
                  <w:rFonts w:ascii="Calibri" w:hAnsi="Calibri" w:cs="Calibri"/>
                  <w:color w:val="000000"/>
                  <w:sz w:val="22"/>
                  <w:szCs w:val="22"/>
                </w:rPr>
                <w:delText>6.200</w:delText>
              </w:r>
            </w:del>
          </w:p>
        </w:tc>
        <w:tc>
          <w:tcPr>
            <w:tcW w:w="2619" w:type="dxa"/>
            <w:tcBorders>
              <w:bottom w:val="single" w:sz="4" w:space="0" w:color="auto"/>
            </w:tcBorders>
            <w:noWrap/>
            <w:vAlign w:val="bottom"/>
            <w:hideMark/>
          </w:tcPr>
          <w:p w14:paraId="3E1E03B8" w14:textId="0222D9F2" w:rsidR="00550452" w:rsidRPr="002430A4" w:rsidRDefault="00550452" w:rsidP="00550452">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293" w:author="Malte" w:date="2022-05-16T13:06:00Z">
              <w:r>
                <w:rPr>
                  <w:rFonts w:ascii="Calibri" w:hAnsi="Calibri" w:cs="Calibri"/>
                  <w:color w:val="000000"/>
                  <w:sz w:val="22"/>
                  <w:szCs w:val="22"/>
                </w:rPr>
                <w:t> </w:t>
              </w:r>
            </w:ins>
            <w:del w:id="294" w:author="Malte" w:date="2022-05-16T13:06:00Z">
              <w:r w:rsidDel="00F7198F">
                <w:rPr>
                  <w:rFonts w:ascii="Calibri" w:hAnsi="Calibri" w:cs="Calibri"/>
                  <w:color w:val="000000"/>
                  <w:sz w:val="22"/>
                  <w:szCs w:val="22"/>
                </w:rPr>
                <w:delText> </w:delText>
              </w:r>
            </w:del>
          </w:p>
        </w:tc>
      </w:tr>
      <w:tr w:rsidR="00550452" w:rsidRPr="002430A4" w14:paraId="6229E0E1" w14:textId="77777777" w:rsidTr="00550452">
        <w:trPr>
          <w:trHeight w:val="300"/>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tcBorders>
            <w:shd w:val="clear" w:color="auto" w:fill="EDEDED" w:themeFill="accent3" w:themeFillTint="33"/>
            <w:noWrap/>
            <w:hideMark/>
          </w:tcPr>
          <w:p w14:paraId="734F3ED4" w14:textId="77777777" w:rsidR="00550452" w:rsidRPr="002430A4" w:rsidRDefault="00550452" w:rsidP="00550452">
            <w:pPr>
              <w:spacing w:before="0" w:line="240" w:lineRule="auto"/>
              <w:jc w:val="left"/>
              <w:rPr>
                <w:rFonts w:ascii="Calibri" w:hAnsi="Calibri"/>
                <w:color w:val="000000"/>
                <w:sz w:val="22"/>
                <w:szCs w:val="22"/>
              </w:rPr>
            </w:pPr>
            <w:r w:rsidRPr="002430A4">
              <w:rPr>
                <w:rFonts w:ascii="Calibri" w:hAnsi="Calibri"/>
                <w:color w:val="000000"/>
                <w:sz w:val="22"/>
                <w:szCs w:val="22"/>
              </w:rPr>
              <w:t>Mittelwert</w:t>
            </w:r>
          </w:p>
        </w:tc>
        <w:tc>
          <w:tcPr>
            <w:tcW w:w="1108" w:type="dxa"/>
            <w:tcBorders>
              <w:top w:val="single" w:sz="4" w:space="0" w:color="auto"/>
            </w:tcBorders>
            <w:noWrap/>
            <w:vAlign w:val="bottom"/>
            <w:hideMark/>
          </w:tcPr>
          <w:p w14:paraId="422A4B11" w14:textId="7A860B63" w:rsidR="00550452" w:rsidRPr="002430A4" w:rsidRDefault="00550452" w:rsidP="00550452">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295" w:author="Malte" w:date="2022-05-16T13:06:00Z">
              <w:r>
                <w:rPr>
                  <w:rFonts w:ascii="Calibri" w:hAnsi="Calibri" w:cs="Calibri"/>
                  <w:color w:val="000000"/>
                  <w:sz w:val="22"/>
                  <w:szCs w:val="22"/>
                </w:rPr>
                <w:t>0.13</w:t>
              </w:r>
            </w:ins>
            <w:del w:id="296" w:author="Malte" w:date="2022-05-16T13:06:00Z">
              <w:r w:rsidDel="004B14C2">
                <w:rPr>
                  <w:rFonts w:ascii="Calibri" w:hAnsi="Calibri" w:cs="Calibri"/>
                  <w:color w:val="000000"/>
                  <w:sz w:val="22"/>
                  <w:szCs w:val="22"/>
                </w:rPr>
                <w:delText>0.125</w:delText>
              </w:r>
            </w:del>
          </w:p>
        </w:tc>
        <w:tc>
          <w:tcPr>
            <w:tcW w:w="1108" w:type="dxa"/>
            <w:tcBorders>
              <w:top w:val="single" w:sz="4" w:space="0" w:color="auto"/>
            </w:tcBorders>
            <w:noWrap/>
            <w:vAlign w:val="bottom"/>
            <w:hideMark/>
          </w:tcPr>
          <w:p w14:paraId="6B8EB559" w14:textId="75C7538D" w:rsidR="00550452" w:rsidRPr="002430A4" w:rsidRDefault="00550452" w:rsidP="00550452">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297" w:author="Malte" w:date="2022-05-16T13:06:00Z">
              <w:r>
                <w:rPr>
                  <w:rFonts w:ascii="Calibri" w:hAnsi="Calibri" w:cs="Calibri"/>
                  <w:color w:val="000000"/>
                  <w:sz w:val="22"/>
                  <w:szCs w:val="22"/>
                </w:rPr>
                <w:t>6.34</w:t>
              </w:r>
            </w:ins>
            <w:del w:id="298" w:author="Malte" w:date="2022-05-16T13:06:00Z">
              <w:r w:rsidDel="004B14C2">
                <w:rPr>
                  <w:rFonts w:ascii="Calibri" w:hAnsi="Calibri" w:cs="Calibri"/>
                  <w:color w:val="000000"/>
                  <w:sz w:val="22"/>
                  <w:szCs w:val="22"/>
                </w:rPr>
                <w:delText>6.340</w:delText>
              </w:r>
            </w:del>
          </w:p>
        </w:tc>
        <w:tc>
          <w:tcPr>
            <w:tcW w:w="2551" w:type="dxa"/>
            <w:tcBorders>
              <w:top w:val="single" w:sz="4" w:space="0" w:color="auto"/>
            </w:tcBorders>
            <w:noWrap/>
            <w:vAlign w:val="bottom"/>
            <w:hideMark/>
          </w:tcPr>
          <w:p w14:paraId="5CCFFFEE" w14:textId="175E21B1" w:rsidR="00550452" w:rsidRPr="002430A4" w:rsidRDefault="00550452" w:rsidP="00550452">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299" w:author="Malte" w:date="2022-05-16T13:06:00Z">
              <w:r>
                <w:rPr>
                  <w:rFonts w:ascii="Calibri" w:hAnsi="Calibri" w:cs="Calibri"/>
                  <w:color w:val="000000"/>
                  <w:sz w:val="22"/>
                  <w:szCs w:val="22"/>
                </w:rPr>
                <w:t>6.23</w:t>
              </w:r>
            </w:ins>
            <w:del w:id="300" w:author="Malte" w:date="2022-05-16T13:06:00Z">
              <w:r w:rsidDel="004B14C2">
                <w:rPr>
                  <w:rFonts w:ascii="Calibri" w:hAnsi="Calibri" w:cs="Calibri"/>
                  <w:color w:val="000000"/>
                  <w:sz w:val="22"/>
                  <w:szCs w:val="22"/>
                </w:rPr>
                <w:delText>6.225</w:delText>
              </w:r>
            </w:del>
          </w:p>
        </w:tc>
        <w:tc>
          <w:tcPr>
            <w:tcW w:w="2619" w:type="dxa"/>
            <w:tcBorders>
              <w:top w:val="single" w:sz="4" w:space="0" w:color="auto"/>
            </w:tcBorders>
            <w:noWrap/>
            <w:vAlign w:val="bottom"/>
            <w:hideMark/>
          </w:tcPr>
          <w:p w14:paraId="329A3D2E" w14:textId="453B92E4" w:rsidR="00550452" w:rsidRPr="002430A4" w:rsidRDefault="00550452" w:rsidP="00550452">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301" w:author="Malte" w:date="2022-05-16T13:06:00Z">
              <w:r>
                <w:rPr>
                  <w:rFonts w:ascii="Calibri" w:hAnsi="Calibri" w:cs="Calibri"/>
                  <w:color w:val="000000"/>
                  <w:sz w:val="22"/>
                  <w:szCs w:val="22"/>
                </w:rPr>
                <w:t>6.21</w:t>
              </w:r>
            </w:ins>
            <w:del w:id="302" w:author="Malte" w:date="2022-05-16T13:06:00Z">
              <w:r w:rsidDel="004B14C2">
                <w:rPr>
                  <w:rFonts w:ascii="Calibri" w:hAnsi="Calibri" w:cs="Calibri"/>
                  <w:color w:val="000000"/>
                  <w:sz w:val="22"/>
                  <w:szCs w:val="22"/>
                </w:rPr>
                <w:delText>6.213</w:delText>
              </w:r>
            </w:del>
          </w:p>
        </w:tc>
      </w:tr>
      <w:tr w:rsidR="00550452" w:rsidRPr="002430A4" w14:paraId="2C176745" w14:textId="77777777" w:rsidTr="0055045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7" w:type="dxa"/>
            <w:shd w:val="clear" w:color="auto" w:fill="DBDBDB" w:themeFill="accent3" w:themeFillTint="66"/>
            <w:noWrap/>
            <w:hideMark/>
          </w:tcPr>
          <w:p w14:paraId="7BA50967" w14:textId="77777777" w:rsidR="00550452" w:rsidRPr="002430A4" w:rsidRDefault="00550452" w:rsidP="00550452">
            <w:pPr>
              <w:spacing w:before="0" w:line="240" w:lineRule="auto"/>
              <w:jc w:val="left"/>
              <w:rPr>
                <w:rFonts w:ascii="Calibri" w:hAnsi="Calibri"/>
                <w:color w:val="000000"/>
                <w:sz w:val="22"/>
                <w:szCs w:val="22"/>
              </w:rPr>
            </w:pPr>
            <w:r w:rsidRPr="002430A4">
              <w:rPr>
                <w:rFonts w:ascii="Calibri" w:hAnsi="Calibri"/>
                <w:color w:val="000000"/>
                <w:sz w:val="22"/>
                <w:szCs w:val="22"/>
              </w:rPr>
              <w:t>Standardabweichung</w:t>
            </w:r>
          </w:p>
        </w:tc>
        <w:tc>
          <w:tcPr>
            <w:tcW w:w="1108" w:type="dxa"/>
            <w:noWrap/>
            <w:vAlign w:val="bottom"/>
            <w:hideMark/>
          </w:tcPr>
          <w:p w14:paraId="0566A351" w14:textId="39BBCF4B" w:rsidR="00550452" w:rsidRPr="002430A4" w:rsidRDefault="00550452" w:rsidP="00550452">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303" w:author="Malte" w:date="2022-05-16T13:06:00Z">
              <w:r>
                <w:rPr>
                  <w:rFonts w:ascii="Calibri" w:hAnsi="Calibri" w:cs="Calibri"/>
                  <w:color w:val="000000"/>
                  <w:sz w:val="22"/>
                  <w:szCs w:val="22"/>
                </w:rPr>
                <w:t>0.03</w:t>
              </w:r>
            </w:ins>
            <w:del w:id="304" w:author="Malte" w:date="2022-05-16T13:06:00Z">
              <w:r w:rsidDel="004B14C2">
                <w:rPr>
                  <w:rFonts w:ascii="Calibri" w:hAnsi="Calibri" w:cs="Calibri"/>
                  <w:color w:val="000000"/>
                  <w:sz w:val="22"/>
                  <w:szCs w:val="22"/>
                </w:rPr>
                <w:delText>0.029</w:delText>
              </w:r>
            </w:del>
          </w:p>
        </w:tc>
        <w:tc>
          <w:tcPr>
            <w:tcW w:w="1108" w:type="dxa"/>
            <w:noWrap/>
            <w:vAlign w:val="bottom"/>
            <w:hideMark/>
          </w:tcPr>
          <w:p w14:paraId="4D94074F" w14:textId="74C4F12D" w:rsidR="00550452" w:rsidRPr="002430A4" w:rsidRDefault="00550452" w:rsidP="00550452">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305" w:author="Malte" w:date="2022-05-16T13:06:00Z">
              <w:r>
                <w:rPr>
                  <w:rFonts w:ascii="Calibri" w:hAnsi="Calibri" w:cs="Calibri"/>
                  <w:color w:val="000000"/>
                  <w:sz w:val="22"/>
                  <w:szCs w:val="22"/>
                </w:rPr>
                <w:t>0.04</w:t>
              </w:r>
            </w:ins>
            <w:del w:id="306" w:author="Malte" w:date="2022-05-16T13:06:00Z">
              <w:r w:rsidDel="004B14C2">
                <w:rPr>
                  <w:rFonts w:ascii="Calibri" w:hAnsi="Calibri" w:cs="Calibri"/>
                  <w:color w:val="000000"/>
                  <w:sz w:val="22"/>
                  <w:szCs w:val="22"/>
                </w:rPr>
                <w:delText>0.042</w:delText>
              </w:r>
            </w:del>
          </w:p>
        </w:tc>
        <w:tc>
          <w:tcPr>
            <w:tcW w:w="2551" w:type="dxa"/>
            <w:noWrap/>
            <w:vAlign w:val="bottom"/>
            <w:hideMark/>
          </w:tcPr>
          <w:p w14:paraId="42E933F8" w14:textId="42D6B48E" w:rsidR="00550452" w:rsidRPr="002430A4" w:rsidRDefault="00550452" w:rsidP="00550452">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307" w:author="Malte" w:date="2022-05-16T13:06:00Z">
              <w:r>
                <w:rPr>
                  <w:rFonts w:ascii="Calibri" w:hAnsi="Calibri" w:cs="Calibri"/>
                  <w:color w:val="000000"/>
                  <w:sz w:val="22"/>
                  <w:szCs w:val="22"/>
                </w:rPr>
                <w:t>0.03</w:t>
              </w:r>
            </w:ins>
            <w:del w:id="308" w:author="Malte" w:date="2022-05-16T13:06:00Z">
              <w:r w:rsidDel="004B14C2">
                <w:rPr>
                  <w:rFonts w:ascii="Calibri" w:hAnsi="Calibri" w:cs="Calibri"/>
                  <w:color w:val="000000"/>
                  <w:sz w:val="22"/>
                  <w:szCs w:val="22"/>
                </w:rPr>
                <w:delText>0.029</w:delText>
              </w:r>
            </w:del>
          </w:p>
        </w:tc>
        <w:tc>
          <w:tcPr>
            <w:tcW w:w="2619" w:type="dxa"/>
            <w:noWrap/>
            <w:vAlign w:val="bottom"/>
            <w:hideMark/>
          </w:tcPr>
          <w:p w14:paraId="077B9BDF" w14:textId="054834A3" w:rsidR="00550452" w:rsidRPr="002430A4" w:rsidRDefault="00550452" w:rsidP="00550452">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309" w:author="Malte" w:date="2022-05-16T13:06:00Z">
              <w:r>
                <w:rPr>
                  <w:rFonts w:ascii="Calibri" w:hAnsi="Calibri" w:cs="Calibri"/>
                  <w:color w:val="000000"/>
                  <w:sz w:val="22"/>
                  <w:szCs w:val="22"/>
                </w:rPr>
                <w:t>0.06</w:t>
              </w:r>
            </w:ins>
            <w:del w:id="310" w:author="Malte" w:date="2022-05-16T13:06:00Z">
              <w:r w:rsidDel="004B14C2">
                <w:rPr>
                  <w:rFonts w:ascii="Calibri" w:hAnsi="Calibri" w:cs="Calibri"/>
                  <w:color w:val="000000"/>
                  <w:sz w:val="22"/>
                  <w:szCs w:val="22"/>
                </w:rPr>
                <w:delText>0.063</w:delText>
              </w:r>
            </w:del>
          </w:p>
        </w:tc>
      </w:tr>
    </w:tbl>
    <w:p w14:paraId="5480BD9D" w14:textId="3CBCD032" w:rsidR="0033557D" w:rsidRDefault="00B1382C" w:rsidP="00B1382C">
      <w:pPr>
        <w:pStyle w:val="berschrift2"/>
        <w:ind w:left="851" w:hanging="851"/>
        <w:rPr>
          <w:rFonts w:ascii="Times New Roman" w:hAnsi="Times New Roman"/>
        </w:rPr>
      </w:pPr>
      <w:bookmarkStart w:id="311" w:name="_Toc104198213"/>
      <w:r>
        <w:rPr>
          <w:rFonts w:ascii="Times New Roman" w:hAnsi="Times New Roman"/>
        </w:rPr>
        <w:t>Messergebnisse Motion Sensor Box</w:t>
      </w:r>
      <w:bookmarkEnd w:id="311"/>
    </w:p>
    <w:p w14:paraId="570F9A74" w14:textId="030D6A9A" w:rsidR="00E20045" w:rsidRPr="00E20045" w:rsidRDefault="00E20045" w:rsidP="00E20045">
      <w:pPr>
        <w:pStyle w:val="Beschriftung"/>
        <w:keepNext/>
        <w:rPr>
          <w:b/>
          <w:i w:val="0"/>
        </w:rPr>
      </w:pPr>
      <w:bookmarkStart w:id="312" w:name="_Ref103676624"/>
      <w:r w:rsidRPr="00E07905">
        <w:rPr>
          <w:b/>
          <w:i w:val="0"/>
          <w:color w:val="000000" w:themeColor="text1"/>
        </w:rPr>
        <w:t xml:space="preserve">Tabelle </w:t>
      </w:r>
      <w:r w:rsidR="00350D32">
        <w:rPr>
          <w:b/>
          <w:i w:val="0"/>
          <w:color w:val="000000" w:themeColor="text1"/>
        </w:rPr>
        <w:fldChar w:fldCharType="begin"/>
      </w:r>
      <w:r w:rsidR="00350D32">
        <w:rPr>
          <w:b/>
          <w:i w:val="0"/>
          <w:color w:val="000000" w:themeColor="text1"/>
        </w:rPr>
        <w:instrText xml:space="preserve"> STYLEREF 1 \s </w:instrText>
      </w:r>
      <w:r w:rsidR="00350D32">
        <w:rPr>
          <w:b/>
          <w:i w:val="0"/>
          <w:color w:val="000000" w:themeColor="text1"/>
        </w:rPr>
        <w:fldChar w:fldCharType="separate"/>
      </w:r>
      <w:r w:rsidR="00350D32">
        <w:rPr>
          <w:b/>
          <w:i w:val="0"/>
          <w:noProof/>
          <w:color w:val="000000" w:themeColor="text1"/>
        </w:rPr>
        <w:t>3</w:t>
      </w:r>
      <w:r w:rsidR="00350D32">
        <w:rPr>
          <w:b/>
          <w:i w:val="0"/>
          <w:color w:val="000000" w:themeColor="text1"/>
        </w:rPr>
        <w:fldChar w:fldCharType="end"/>
      </w:r>
      <w:r w:rsidR="00350D32">
        <w:rPr>
          <w:b/>
          <w:i w:val="0"/>
          <w:color w:val="000000" w:themeColor="text1"/>
        </w:rPr>
        <w:noBreakHyphen/>
      </w:r>
      <w:r w:rsidR="00350D32">
        <w:rPr>
          <w:b/>
          <w:i w:val="0"/>
          <w:color w:val="000000" w:themeColor="text1"/>
        </w:rPr>
        <w:fldChar w:fldCharType="begin"/>
      </w:r>
      <w:r w:rsidR="00350D32">
        <w:rPr>
          <w:b/>
          <w:i w:val="0"/>
          <w:color w:val="000000" w:themeColor="text1"/>
        </w:rPr>
        <w:instrText xml:space="preserve"> SEQ Tabelle \* ARABIC \s 1 </w:instrText>
      </w:r>
      <w:r w:rsidR="00350D32">
        <w:rPr>
          <w:b/>
          <w:i w:val="0"/>
          <w:color w:val="000000" w:themeColor="text1"/>
        </w:rPr>
        <w:fldChar w:fldCharType="separate"/>
      </w:r>
      <w:r w:rsidR="00350D32">
        <w:rPr>
          <w:b/>
          <w:i w:val="0"/>
          <w:noProof/>
          <w:color w:val="000000" w:themeColor="text1"/>
        </w:rPr>
        <w:t>2</w:t>
      </w:r>
      <w:r w:rsidR="00350D32">
        <w:rPr>
          <w:b/>
          <w:i w:val="0"/>
          <w:color w:val="000000" w:themeColor="text1"/>
        </w:rPr>
        <w:fldChar w:fldCharType="end"/>
      </w:r>
      <w:bookmarkEnd w:id="312"/>
      <w:r w:rsidRPr="00E07905">
        <w:rPr>
          <w:b/>
          <w:i w:val="0"/>
          <w:color w:val="000000" w:themeColor="text1"/>
        </w:rPr>
        <w:t xml:space="preserve"> Mit der Motion Sensor Box-0021-A aufgenommenen  Winkel</w:t>
      </w:r>
      <w:r w:rsidR="00AB01E9">
        <w:rPr>
          <w:b/>
          <w:i w:val="0"/>
          <w:color w:val="000000" w:themeColor="text1"/>
        </w:rPr>
        <w:t>.</w:t>
      </w:r>
      <w:r w:rsidR="00BE5829">
        <w:rPr>
          <w:b/>
          <w:i w:val="0"/>
          <w:color w:val="000000" w:themeColor="text1"/>
        </w:rPr>
        <w:t xml:space="preserve"> </w:t>
      </w:r>
      <w:ins w:id="313" w:author="Andreas Haselsteiner" w:date="2022-05-12T13:42:00Z">
        <w:r w:rsidR="00BE5829">
          <w:rPr>
            <w:b/>
            <w:i w:val="0"/>
            <w:color w:val="000000" w:themeColor="text1"/>
          </w:rPr>
          <w:t>Pos1‘</w:t>
        </w:r>
      </w:ins>
      <w:ins w:id="314" w:author="Andreas Haselsteiner" w:date="2022-05-12T13:44:00Z">
        <w:r w:rsidR="00BE5829">
          <w:rPr>
            <w:b/>
            <w:i w:val="0"/>
            <w:color w:val="000000" w:themeColor="text1"/>
          </w:rPr>
          <w:t xml:space="preserve"> beschreibt Position </w:t>
        </w:r>
      </w:ins>
      <w:ins w:id="315" w:author="Andreas Haselsteiner" w:date="2022-05-12T13:45:00Z">
        <w:r w:rsidR="00BE5829">
          <w:rPr>
            <w:b/>
            <w:i w:val="0"/>
            <w:color w:val="000000" w:themeColor="text1"/>
          </w:rPr>
          <w:t>1 vor dem Auslenken, Pos2‘ beschreibt die ausgelenkte Position und Pos1‘</w:t>
        </w:r>
      </w:ins>
      <w:ins w:id="316" w:author="Andreas Haselsteiner" w:date="2022-05-12T13:46:00Z">
        <w:r w:rsidR="00BE5829">
          <w:rPr>
            <w:b/>
            <w:i w:val="0"/>
            <w:color w:val="000000" w:themeColor="text1"/>
          </w:rPr>
          <w:t>‘</w:t>
        </w:r>
      </w:ins>
      <w:ins w:id="317" w:author="Andreas Haselsteiner" w:date="2022-05-12T13:45:00Z">
        <w:r w:rsidR="00BE5829">
          <w:rPr>
            <w:b/>
            <w:i w:val="0"/>
            <w:color w:val="000000" w:themeColor="text1"/>
          </w:rPr>
          <w:t xml:space="preserve"> besch</w:t>
        </w:r>
      </w:ins>
      <w:ins w:id="318" w:author="Andreas Haselsteiner" w:date="2022-05-12T13:46:00Z">
        <w:r w:rsidR="00BE5829">
          <w:rPr>
            <w:b/>
            <w:i w:val="0"/>
            <w:color w:val="000000" w:themeColor="text1"/>
          </w:rPr>
          <w:t>reibt die</w:t>
        </w:r>
      </w:ins>
      <w:ins w:id="319" w:author="Malte" w:date="2022-05-16T12:15:00Z">
        <w:r w:rsidR="00BE5829">
          <w:rPr>
            <w:b/>
            <w:i w:val="0"/>
            <w:color w:val="000000" w:themeColor="text1"/>
          </w:rPr>
          <w:t xml:space="preserve"> Ausgangsposition</w:t>
        </w:r>
      </w:ins>
      <w:ins w:id="320" w:author="Andreas Haselsteiner" w:date="2022-05-12T13:46:00Z">
        <w:r w:rsidR="00BE5829">
          <w:rPr>
            <w:b/>
            <w:i w:val="0"/>
            <w:color w:val="000000" w:themeColor="text1"/>
          </w:rPr>
          <w:t xml:space="preserve"> </w:t>
        </w:r>
      </w:ins>
      <w:ins w:id="321" w:author="Malte" w:date="2022-05-16T12:15:00Z">
        <w:r w:rsidR="00BE5829">
          <w:rPr>
            <w:b/>
            <w:i w:val="0"/>
            <w:color w:val="000000" w:themeColor="text1"/>
          </w:rPr>
          <w:t>(</w:t>
        </w:r>
      </w:ins>
      <w:ins w:id="322" w:author="Andreas Haselsteiner" w:date="2022-05-12T13:46:00Z">
        <w:r w:rsidR="00BE5829">
          <w:rPr>
            <w:b/>
            <w:i w:val="0"/>
            <w:color w:val="000000" w:themeColor="text1"/>
          </w:rPr>
          <w:t>Position 1</w:t>
        </w:r>
      </w:ins>
      <w:ins w:id="323" w:author="Malte" w:date="2022-05-16T12:15:00Z">
        <w:r w:rsidR="00BE5829">
          <w:rPr>
            <w:b/>
            <w:i w:val="0"/>
            <w:color w:val="000000" w:themeColor="text1"/>
          </w:rPr>
          <w:t>)</w:t>
        </w:r>
      </w:ins>
      <w:ins w:id="324" w:author="Andreas Haselsteiner" w:date="2022-05-12T13:46:00Z">
        <w:del w:id="325" w:author="Malte" w:date="2022-05-16T12:14:00Z">
          <w:r w:rsidR="00BE5829" w:rsidDel="009A10B1">
            <w:rPr>
              <w:b/>
              <w:i w:val="0"/>
              <w:color w:val="000000" w:themeColor="text1"/>
            </w:rPr>
            <w:delText xml:space="preserve"> </w:delText>
          </w:r>
        </w:del>
      </w:ins>
      <w:ins w:id="326" w:author="Malte" w:date="2022-05-16T12:14:00Z">
        <w:r w:rsidR="00BE5829">
          <w:rPr>
            <w:b/>
            <w:i w:val="0"/>
            <w:color w:val="000000" w:themeColor="text1"/>
          </w:rPr>
          <w:t xml:space="preserve">, in die der Roboterarm nach dem Auslenken </w:t>
        </w:r>
      </w:ins>
      <w:ins w:id="327" w:author="Malte" w:date="2022-05-16T12:15:00Z">
        <w:r w:rsidR="00BE5829">
          <w:rPr>
            <w:b/>
            <w:i w:val="0"/>
            <w:color w:val="000000" w:themeColor="text1"/>
          </w:rPr>
          <w:t>zurück fährt</w:t>
        </w:r>
      </w:ins>
      <w:ins w:id="328" w:author="Andreas Haselsteiner" w:date="2022-05-12T13:46:00Z">
        <w:del w:id="329" w:author="Malte" w:date="2022-05-16T12:14:00Z">
          <w:r w:rsidR="00BE5829" w:rsidDel="009A10B1">
            <w:rPr>
              <w:b/>
              <w:i w:val="0"/>
              <w:color w:val="000000" w:themeColor="text1"/>
            </w:rPr>
            <w:delText>nach dem Auslenken</w:delText>
          </w:r>
        </w:del>
        <w:r w:rsidR="00BE5829">
          <w:rPr>
            <w:b/>
            <w:i w:val="0"/>
            <w:color w:val="000000" w:themeColor="text1"/>
          </w:rPr>
          <w:t>.</w:t>
        </w:r>
      </w:ins>
    </w:p>
    <w:tbl>
      <w:tblPr>
        <w:tblStyle w:val="Gitternetztabelle5dunkelAkzent3"/>
        <w:tblW w:w="9593" w:type="dxa"/>
        <w:tblLook w:val="04A0" w:firstRow="1" w:lastRow="0" w:firstColumn="1" w:lastColumn="0" w:noHBand="0" w:noVBand="1"/>
      </w:tblPr>
      <w:tblGrid>
        <w:gridCol w:w="2207"/>
        <w:gridCol w:w="1108"/>
        <w:gridCol w:w="1108"/>
        <w:gridCol w:w="2551"/>
        <w:gridCol w:w="2619"/>
      </w:tblGrid>
      <w:tr w:rsidR="00B1382C" w:rsidRPr="00460F04" w14:paraId="7D0B7B96" w14:textId="77777777" w:rsidTr="004B152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3" w:type="dxa"/>
            <w:gridSpan w:val="5"/>
            <w:shd w:val="clear" w:color="auto" w:fill="C00000"/>
            <w:noWrap/>
            <w:hideMark/>
          </w:tcPr>
          <w:p w14:paraId="36B29BB0" w14:textId="4360A74D" w:rsidR="00B1382C" w:rsidRPr="00460F04" w:rsidRDefault="00B1382C" w:rsidP="00B1382C">
            <w:pPr>
              <w:spacing w:before="0" w:line="240" w:lineRule="auto"/>
              <w:jc w:val="center"/>
              <w:rPr>
                <w:rFonts w:ascii="Calibri" w:hAnsi="Calibri"/>
                <w:bCs w:val="0"/>
                <w:color w:val="FFFFFF"/>
                <w:sz w:val="22"/>
                <w:szCs w:val="22"/>
              </w:rPr>
            </w:pPr>
            <w:r w:rsidRPr="0012679E">
              <w:rPr>
                <w:rFonts w:ascii="Calibri" w:hAnsi="Calibri"/>
                <w:bCs w:val="0"/>
                <w:color w:val="000000" w:themeColor="text1"/>
                <w:sz w:val="22"/>
                <w:szCs w:val="22"/>
              </w:rPr>
              <w:t>MSB-0021-A</w:t>
            </w:r>
          </w:p>
        </w:tc>
      </w:tr>
      <w:tr w:rsidR="00B1382C" w:rsidRPr="002430A4" w14:paraId="26EE0F84" w14:textId="77777777" w:rsidTr="004B15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3" w:type="dxa"/>
            <w:gridSpan w:val="5"/>
            <w:tcBorders>
              <w:bottom w:val="single" w:sz="4" w:space="0" w:color="FFFFFF" w:themeColor="background1"/>
            </w:tcBorders>
            <w:shd w:val="clear" w:color="auto" w:fill="C00000"/>
            <w:noWrap/>
            <w:hideMark/>
          </w:tcPr>
          <w:p w14:paraId="3C9122BA" w14:textId="77777777" w:rsidR="00B1382C" w:rsidRPr="002430A4" w:rsidRDefault="00B1382C" w:rsidP="00B1382C">
            <w:pPr>
              <w:spacing w:before="0" w:line="240" w:lineRule="auto"/>
              <w:jc w:val="center"/>
              <w:rPr>
                <w:rFonts w:ascii="Calibri" w:hAnsi="Calibri"/>
                <w:color w:val="000000"/>
                <w:sz w:val="22"/>
                <w:szCs w:val="22"/>
              </w:rPr>
            </w:pPr>
            <w:r w:rsidRPr="002430A4">
              <w:rPr>
                <w:rFonts w:ascii="Calibri" w:hAnsi="Calibri"/>
                <w:color w:val="000000"/>
                <w:sz w:val="22"/>
                <w:szCs w:val="22"/>
              </w:rPr>
              <w:t>2°</w:t>
            </w:r>
          </w:p>
        </w:tc>
      </w:tr>
      <w:tr w:rsidR="00B1382C" w:rsidRPr="002430A4" w14:paraId="2A2E3578" w14:textId="77777777" w:rsidTr="004B152D">
        <w:trPr>
          <w:trHeight w:val="300"/>
        </w:trPr>
        <w:tc>
          <w:tcPr>
            <w:cnfStyle w:val="001000000000" w:firstRow="0" w:lastRow="0" w:firstColumn="1" w:lastColumn="0" w:oddVBand="0" w:evenVBand="0" w:oddHBand="0" w:evenHBand="0" w:firstRowFirstColumn="0" w:firstRowLastColumn="0" w:lastRowFirstColumn="0" w:lastRowLastColumn="0"/>
            <w:tcW w:w="2207" w:type="dxa"/>
            <w:tcBorders>
              <w:bottom w:val="single" w:sz="4" w:space="0" w:color="auto"/>
            </w:tcBorders>
            <w:shd w:val="clear" w:color="auto" w:fill="EDEDED" w:themeFill="accent3" w:themeFillTint="33"/>
            <w:noWrap/>
            <w:hideMark/>
          </w:tcPr>
          <w:p w14:paraId="15D5FB8B" w14:textId="77777777" w:rsidR="00B1382C" w:rsidRPr="002430A4" w:rsidRDefault="00B1382C" w:rsidP="00B1382C">
            <w:pPr>
              <w:spacing w:before="0" w:line="240" w:lineRule="auto"/>
              <w:jc w:val="left"/>
              <w:rPr>
                <w:rFonts w:ascii="Calibri" w:hAnsi="Calibri"/>
                <w:color w:val="000000"/>
                <w:sz w:val="22"/>
                <w:szCs w:val="22"/>
              </w:rPr>
            </w:pPr>
            <w:r w:rsidRPr="002430A4">
              <w:rPr>
                <w:rFonts w:ascii="Calibri" w:hAnsi="Calibri"/>
                <w:color w:val="000000"/>
                <w:sz w:val="22"/>
                <w:szCs w:val="22"/>
              </w:rPr>
              <w:t>Nr.</w:t>
            </w:r>
          </w:p>
        </w:tc>
        <w:tc>
          <w:tcPr>
            <w:tcW w:w="1108" w:type="dxa"/>
            <w:tcBorders>
              <w:bottom w:val="single" w:sz="4" w:space="0" w:color="auto"/>
            </w:tcBorders>
            <w:noWrap/>
            <w:hideMark/>
          </w:tcPr>
          <w:p w14:paraId="4D1FCD00" w14:textId="77777777" w:rsidR="00B1382C" w:rsidRPr="002430A4" w:rsidRDefault="00B1382C" w:rsidP="00B1382C">
            <w:pPr>
              <w:spacing w:before="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2430A4">
              <w:rPr>
                <w:rFonts w:ascii="Calibri" w:hAnsi="Calibri"/>
                <w:color w:val="000000"/>
                <w:sz w:val="22"/>
                <w:szCs w:val="22"/>
              </w:rPr>
              <w:t>Pos1  [°]</w:t>
            </w:r>
          </w:p>
        </w:tc>
        <w:tc>
          <w:tcPr>
            <w:tcW w:w="1108" w:type="dxa"/>
            <w:tcBorders>
              <w:bottom w:val="single" w:sz="4" w:space="0" w:color="auto"/>
            </w:tcBorders>
            <w:noWrap/>
            <w:hideMark/>
          </w:tcPr>
          <w:p w14:paraId="58085A1B" w14:textId="77777777" w:rsidR="00B1382C" w:rsidRPr="002430A4" w:rsidRDefault="00B1382C" w:rsidP="00B1382C">
            <w:pPr>
              <w:spacing w:before="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2430A4">
              <w:rPr>
                <w:rFonts w:ascii="Calibri" w:hAnsi="Calibri"/>
                <w:color w:val="000000"/>
                <w:sz w:val="22"/>
                <w:szCs w:val="22"/>
              </w:rPr>
              <w:t>Pos2  [°]</w:t>
            </w:r>
          </w:p>
        </w:tc>
        <w:tc>
          <w:tcPr>
            <w:tcW w:w="2551" w:type="dxa"/>
            <w:tcBorders>
              <w:bottom w:val="single" w:sz="4" w:space="0" w:color="auto"/>
            </w:tcBorders>
            <w:noWrap/>
            <w:hideMark/>
          </w:tcPr>
          <w:p w14:paraId="5375A73B" w14:textId="77777777" w:rsidR="00B1382C" w:rsidRPr="002430A4" w:rsidRDefault="00B1382C" w:rsidP="00B1382C">
            <w:pPr>
              <w:spacing w:before="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2430A4">
              <w:rPr>
                <w:rFonts w:ascii="Calibri" w:hAnsi="Calibri"/>
                <w:color w:val="000000"/>
                <w:sz w:val="22"/>
                <w:szCs w:val="22"/>
              </w:rPr>
              <w:t>rel. Winkel Pos1'-Pos2' [°]</w:t>
            </w:r>
          </w:p>
        </w:tc>
        <w:tc>
          <w:tcPr>
            <w:tcW w:w="2619" w:type="dxa"/>
            <w:tcBorders>
              <w:bottom w:val="single" w:sz="4" w:space="0" w:color="auto"/>
            </w:tcBorders>
            <w:noWrap/>
            <w:hideMark/>
          </w:tcPr>
          <w:p w14:paraId="639D7213" w14:textId="77777777" w:rsidR="00B1382C" w:rsidRPr="002430A4" w:rsidRDefault="00B1382C" w:rsidP="00B1382C">
            <w:pPr>
              <w:spacing w:before="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2430A4">
              <w:rPr>
                <w:rFonts w:ascii="Calibri" w:hAnsi="Calibri"/>
                <w:color w:val="000000"/>
                <w:sz w:val="22"/>
                <w:szCs w:val="22"/>
              </w:rPr>
              <w:t>rel. Winkel Pos2'-Pos1'' [°]</w:t>
            </w:r>
          </w:p>
        </w:tc>
      </w:tr>
      <w:tr w:rsidR="004B152D" w:rsidRPr="002430A4" w14:paraId="4123E9C5" w14:textId="77777777" w:rsidTr="004B152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tcBorders>
            <w:shd w:val="clear" w:color="auto" w:fill="DBDBDB" w:themeFill="accent3" w:themeFillTint="66"/>
            <w:noWrap/>
            <w:hideMark/>
          </w:tcPr>
          <w:p w14:paraId="49C60C04" w14:textId="77777777" w:rsidR="004B152D" w:rsidRPr="002430A4" w:rsidRDefault="004B152D" w:rsidP="004B152D">
            <w:pPr>
              <w:spacing w:before="0" w:line="240" w:lineRule="auto"/>
              <w:jc w:val="right"/>
              <w:rPr>
                <w:rFonts w:ascii="Calibri" w:hAnsi="Calibri"/>
                <w:color w:val="000000"/>
                <w:sz w:val="22"/>
                <w:szCs w:val="22"/>
              </w:rPr>
            </w:pPr>
            <w:r w:rsidRPr="002430A4">
              <w:rPr>
                <w:rFonts w:ascii="Calibri" w:hAnsi="Calibri"/>
                <w:color w:val="000000"/>
                <w:sz w:val="22"/>
                <w:szCs w:val="22"/>
              </w:rPr>
              <w:t>1</w:t>
            </w:r>
          </w:p>
        </w:tc>
        <w:tc>
          <w:tcPr>
            <w:tcW w:w="1108" w:type="dxa"/>
            <w:tcBorders>
              <w:top w:val="single" w:sz="4" w:space="0" w:color="auto"/>
            </w:tcBorders>
            <w:noWrap/>
            <w:vAlign w:val="bottom"/>
          </w:tcPr>
          <w:p w14:paraId="4DC7E3F9" w14:textId="40873F28" w:rsidR="004B152D" w:rsidRPr="002430A4" w:rsidRDefault="004B152D" w:rsidP="004B152D">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330" w:author="Malte" w:date="2022-05-16T13:07:00Z">
              <w:r>
                <w:rPr>
                  <w:rFonts w:ascii="Calibri" w:hAnsi="Calibri" w:cs="Calibri"/>
                  <w:color w:val="000000"/>
                  <w:sz w:val="22"/>
                  <w:szCs w:val="22"/>
                </w:rPr>
                <w:t> </w:t>
              </w:r>
            </w:ins>
            <w:del w:id="331" w:author="Malte" w:date="2022-05-16T13:07:00Z">
              <w:r w:rsidDel="00530068">
                <w:rPr>
                  <w:rFonts w:ascii="Calibri" w:hAnsi="Calibri" w:cs="Calibri"/>
                  <w:color w:val="000000"/>
                  <w:sz w:val="22"/>
                  <w:szCs w:val="22"/>
                </w:rPr>
                <w:delText> </w:delText>
              </w:r>
            </w:del>
          </w:p>
        </w:tc>
        <w:tc>
          <w:tcPr>
            <w:tcW w:w="1108" w:type="dxa"/>
            <w:tcBorders>
              <w:top w:val="single" w:sz="4" w:space="0" w:color="auto"/>
            </w:tcBorders>
            <w:noWrap/>
            <w:vAlign w:val="bottom"/>
          </w:tcPr>
          <w:p w14:paraId="08819E3A" w14:textId="410A84F2" w:rsidR="004B152D" w:rsidRPr="002430A4" w:rsidRDefault="004B152D" w:rsidP="004B152D">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332" w:author="Malte" w:date="2022-05-16T13:07:00Z">
              <w:r>
                <w:rPr>
                  <w:rFonts w:ascii="Calibri" w:hAnsi="Calibri" w:cs="Calibri"/>
                  <w:color w:val="000000"/>
                  <w:sz w:val="22"/>
                  <w:szCs w:val="22"/>
                </w:rPr>
                <w:t>1.33</w:t>
              </w:r>
            </w:ins>
            <w:del w:id="333" w:author="Malte" w:date="2022-05-16T13:07:00Z">
              <w:r w:rsidDel="00530068">
                <w:rPr>
                  <w:rFonts w:ascii="Calibri" w:hAnsi="Calibri" w:cs="Calibri"/>
                  <w:color w:val="000000"/>
                  <w:sz w:val="22"/>
                  <w:szCs w:val="22"/>
                </w:rPr>
                <w:delText>1.332</w:delText>
              </w:r>
            </w:del>
          </w:p>
        </w:tc>
        <w:tc>
          <w:tcPr>
            <w:tcW w:w="2551" w:type="dxa"/>
            <w:tcBorders>
              <w:top w:val="single" w:sz="4" w:space="0" w:color="auto"/>
            </w:tcBorders>
            <w:noWrap/>
            <w:vAlign w:val="bottom"/>
          </w:tcPr>
          <w:p w14:paraId="6F9FD795" w14:textId="13C3504B" w:rsidR="004B152D" w:rsidRPr="002430A4" w:rsidRDefault="004B152D" w:rsidP="004B152D">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334" w:author="Malte" w:date="2022-05-16T13:07:00Z">
              <w:r>
                <w:rPr>
                  <w:rFonts w:ascii="Calibri" w:hAnsi="Calibri" w:cs="Calibri"/>
                  <w:color w:val="000000"/>
                  <w:sz w:val="22"/>
                  <w:szCs w:val="22"/>
                </w:rPr>
                <w:t> </w:t>
              </w:r>
            </w:ins>
            <w:del w:id="335" w:author="Malte" w:date="2022-05-16T13:07:00Z">
              <w:r w:rsidDel="00530068">
                <w:rPr>
                  <w:rFonts w:ascii="Calibri" w:hAnsi="Calibri" w:cs="Calibri"/>
                  <w:color w:val="000000"/>
                  <w:sz w:val="22"/>
                  <w:szCs w:val="22"/>
                </w:rPr>
                <w:delText> </w:delText>
              </w:r>
            </w:del>
          </w:p>
        </w:tc>
        <w:tc>
          <w:tcPr>
            <w:tcW w:w="2619" w:type="dxa"/>
            <w:tcBorders>
              <w:top w:val="single" w:sz="4" w:space="0" w:color="auto"/>
            </w:tcBorders>
            <w:noWrap/>
            <w:vAlign w:val="bottom"/>
          </w:tcPr>
          <w:p w14:paraId="621E5807" w14:textId="67B38191" w:rsidR="004B152D" w:rsidRPr="002430A4" w:rsidRDefault="004B152D" w:rsidP="004B152D">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336" w:author="Malte" w:date="2022-05-16T13:07:00Z">
              <w:r>
                <w:rPr>
                  <w:rFonts w:ascii="Calibri" w:hAnsi="Calibri" w:cs="Calibri"/>
                  <w:color w:val="000000"/>
                  <w:sz w:val="22"/>
                  <w:szCs w:val="22"/>
                </w:rPr>
                <w:t>2.13</w:t>
              </w:r>
            </w:ins>
            <w:del w:id="337" w:author="Malte" w:date="2022-05-16T13:07:00Z">
              <w:r w:rsidDel="00530068">
                <w:rPr>
                  <w:rFonts w:ascii="Calibri" w:hAnsi="Calibri" w:cs="Calibri"/>
                  <w:color w:val="000000"/>
                  <w:sz w:val="22"/>
                  <w:szCs w:val="22"/>
                </w:rPr>
                <w:delText>2.132</w:delText>
              </w:r>
            </w:del>
          </w:p>
        </w:tc>
      </w:tr>
      <w:tr w:rsidR="004B152D" w:rsidRPr="002430A4" w14:paraId="6242572A" w14:textId="77777777" w:rsidTr="004B152D">
        <w:trPr>
          <w:trHeight w:val="288"/>
        </w:trPr>
        <w:tc>
          <w:tcPr>
            <w:cnfStyle w:val="001000000000" w:firstRow="0" w:lastRow="0" w:firstColumn="1" w:lastColumn="0" w:oddVBand="0" w:evenVBand="0" w:oddHBand="0" w:evenHBand="0" w:firstRowFirstColumn="0" w:firstRowLastColumn="0" w:lastRowFirstColumn="0" w:lastRowLastColumn="0"/>
            <w:tcW w:w="2207" w:type="dxa"/>
            <w:shd w:val="clear" w:color="auto" w:fill="EDEDED" w:themeFill="accent3" w:themeFillTint="33"/>
            <w:noWrap/>
            <w:hideMark/>
          </w:tcPr>
          <w:p w14:paraId="19CC139E" w14:textId="77777777" w:rsidR="004B152D" w:rsidRPr="002430A4" w:rsidRDefault="004B152D" w:rsidP="004B152D">
            <w:pPr>
              <w:spacing w:before="0" w:line="240" w:lineRule="auto"/>
              <w:jc w:val="right"/>
              <w:rPr>
                <w:rFonts w:ascii="Calibri" w:hAnsi="Calibri"/>
                <w:color w:val="000000"/>
                <w:sz w:val="22"/>
                <w:szCs w:val="22"/>
              </w:rPr>
            </w:pPr>
            <w:r w:rsidRPr="002430A4">
              <w:rPr>
                <w:rFonts w:ascii="Calibri" w:hAnsi="Calibri"/>
                <w:color w:val="000000"/>
                <w:sz w:val="22"/>
                <w:szCs w:val="22"/>
              </w:rPr>
              <w:t>2</w:t>
            </w:r>
          </w:p>
        </w:tc>
        <w:tc>
          <w:tcPr>
            <w:tcW w:w="1108" w:type="dxa"/>
            <w:noWrap/>
            <w:vAlign w:val="bottom"/>
          </w:tcPr>
          <w:p w14:paraId="45196133" w14:textId="4B4B55D0" w:rsidR="004B152D" w:rsidRPr="002430A4" w:rsidRDefault="004B152D" w:rsidP="004B152D">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338" w:author="Malte" w:date="2022-05-16T13:07:00Z">
              <w:r>
                <w:rPr>
                  <w:rFonts w:ascii="Calibri" w:hAnsi="Calibri" w:cs="Calibri"/>
                  <w:color w:val="000000"/>
                  <w:sz w:val="22"/>
                  <w:szCs w:val="22"/>
                </w:rPr>
                <w:t>-0.80</w:t>
              </w:r>
            </w:ins>
            <w:del w:id="339" w:author="Malte" w:date="2022-05-16T13:07:00Z">
              <w:r w:rsidDel="00530068">
                <w:rPr>
                  <w:rFonts w:ascii="Calibri" w:hAnsi="Calibri" w:cs="Calibri"/>
                  <w:color w:val="000000"/>
                  <w:sz w:val="22"/>
                  <w:szCs w:val="22"/>
                </w:rPr>
                <w:delText>-0.800</w:delText>
              </w:r>
            </w:del>
          </w:p>
        </w:tc>
        <w:tc>
          <w:tcPr>
            <w:tcW w:w="1108" w:type="dxa"/>
            <w:noWrap/>
            <w:vAlign w:val="bottom"/>
          </w:tcPr>
          <w:p w14:paraId="79B2C255" w14:textId="29E14D8A" w:rsidR="004B152D" w:rsidRPr="002430A4" w:rsidRDefault="004B152D" w:rsidP="004B152D">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340" w:author="Malte" w:date="2022-05-16T13:07:00Z">
              <w:r>
                <w:rPr>
                  <w:rFonts w:ascii="Calibri" w:hAnsi="Calibri" w:cs="Calibri"/>
                  <w:color w:val="000000"/>
                  <w:sz w:val="22"/>
                  <w:szCs w:val="22"/>
                </w:rPr>
                <w:t>1.29</w:t>
              </w:r>
            </w:ins>
            <w:del w:id="341" w:author="Malte" w:date="2022-05-16T13:07:00Z">
              <w:r w:rsidDel="00530068">
                <w:rPr>
                  <w:rFonts w:ascii="Calibri" w:hAnsi="Calibri" w:cs="Calibri"/>
                  <w:color w:val="000000"/>
                  <w:sz w:val="22"/>
                  <w:szCs w:val="22"/>
                </w:rPr>
                <w:delText>1.290</w:delText>
              </w:r>
            </w:del>
          </w:p>
        </w:tc>
        <w:tc>
          <w:tcPr>
            <w:tcW w:w="2551" w:type="dxa"/>
            <w:noWrap/>
            <w:vAlign w:val="bottom"/>
          </w:tcPr>
          <w:p w14:paraId="59D62ACB" w14:textId="196DF60C" w:rsidR="004B152D" w:rsidRPr="002430A4" w:rsidRDefault="004B152D" w:rsidP="004B152D">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342" w:author="Malte" w:date="2022-05-16T13:07:00Z">
              <w:r>
                <w:rPr>
                  <w:rFonts w:ascii="Calibri" w:hAnsi="Calibri" w:cs="Calibri"/>
                  <w:color w:val="000000"/>
                  <w:sz w:val="22"/>
                  <w:szCs w:val="22"/>
                </w:rPr>
                <w:t>2.09</w:t>
              </w:r>
            </w:ins>
            <w:del w:id="343" w:author="Malte" w:date="2022-05-16T13:07:00Z">
              <w:r w:rsidDel="00530068">
                <w:rPr>
                  <w:rFonts w:ascii="Calibri" w:hAnsi="Calibri" w:cs="Calibri"/>
                  <w:color w:val="000000"/>
                  <w:sz w:val="22"/>
                  <w:szCs w:val="22"/>
                </w:rPr>
                <w:delText>2.090</w:delText>
              </w:r>
            </w:del>
          </w:p>
        </w:tc>
        <w:tc>
          <w:tcPr>
            <w:tcW w:w="2619" w:type="dxa"/>
            <w:noWrap/>
            <w:vAlign w:val="bottom"/>
          </w:tcPr>
          <w:p w14:paraId="08348797" w14:textId="494D093D" w:rsidR="004B152D" w:rsidRPr="002430A4" w:rsidRDefault="004B152D" w:rsidP="004B152D">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344" w:author="Malte" w:date="2022-05-16T13:07:00Z">
              <w:r>
                <w:rPr>
                  <w:rFonts w:ascii="Calibri" w:hAnsi="Calibri" w:cs="Calibri"/>
                  <w:color w:val="000000"/>
                  <w:sz w:val="22"/>
                  <w:szCs w:val="22"/>
                </w:rPr>
                <w:t>2.08</w:t>
              </w:r>
            </w:ins>
            <w:del w:id="345" w:author="Malte" w:date="2022-05-16T13:07:00Z">
              <w:r w:rsidDel="00530068">
                <w:rPr>
                  <w:rFonts w:ascii="Calibri" w:hAnsi="Calibri" w:cs="Calibri"/>
                  <w:color w:val="000000"/>
                  <w:sz w:val="22"/>
                  <w:szCs w:val="22"/>
                </w:rPr>
                <w:delText>2.079</w:delText>
              </w:r>
            </w:del>
          </w:p>
        </w:tc>
      </w:tr>
      <w:tr w:rsidR="004B152D" w:rsidRPr="002430A4" w14:paraId="0D1696B7" w14:textId="77777777" w:rsidTr="004B152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07" w:type="dxa"/>
            <w:shd w:val="clear" w:color="auto" w:fill="DBDBDB" w:themeFill="accent3" w:themeFillTint="66"/>
            <w:noWrap/>
            <w:hideMark/>
          </w:tcPr>
          <w:p w14:paraId="2616BFA6" w14:textId="77777777" w:rsidR="004B152D" w:rsidRPr="002430A4" w:rsidRDefault="004B152D" w:rsidP="004B152D">
            <w:pPr>
              <w:spacing w:before="0" w:line="240" w:lineRule="auto"/>
              <w:jc w:val="right"/>
              <w:rPr>
                <w:rFonts w:ascii="Calibri" w:hAnsi="Calibri"/>
                <w:color w:val="000000"/>
                <w:sz w:val="22"/>
                <w:szCs w:val="22"/>
              </w:rPr>
            </w:pPr>
            <w:r w:rsidRPr="002430A4">
              <w:rPr>
                <w:rFonts w:ascii="Calibri" w:hAnsi="Calibri"/>
                <w:color w:val="000000"/>
                <w:sz w:val="22"/>
                <w:szCs w:val="22"/>
              </w:rPr>
              <w:t>3</w:t>
            </w:r>
          </w:p>
        </w:tc>
        <w:tc>
          <w:tcPr>
            <w:tcW w:w="1108" w:type="dxa"/>
            <w:noWrap/>
            <w:vAlign w:val="bottom"/>
          </w:tcPr>
          <w:p w14:paraId="51C31187" w14:textId="588BF7EE" w:rsidR="004B152D" w:rsidRPr="002430A4" w:rsidRDefault="004B152D" w:rsidP="004B152D">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346" w:author="Malte" w:date="2022-05-16T13:07:00Z">
              <w:r>
                <w:rPr>
                  <w:rFonts w:ascii="Calibri" w:hAnsi="Calibri" w:cs="Calibri"/>
                  <w:color w:val="000000"/>
                  <w:sz w:val="22"/>
                  <w:szCs w:val="22"/>
                </w:rPr>
                <w:t>-0.79</w:t>
              </w:r>
            </w:ins>
            <w:del w:id="347" w:author="Malte" w:date="2022-05-16T13:07:00Z">
              <w:r w:rsidDel="00530068">
                <w:rPr>
                  <w:rFonts w:ascii="Calibri" w:hAnsi="Calibri" w:cs="Calibri"/>
                  <w:color w:val="000000"/>
                  <w:sz w:val="22"/>
                  <w:szCs w:val="22"/>
                </w:rPr>
                <w:delText>-0.789</w:delText>
              </w:r>
            </w:del>
          </w:p>
        </w:tc>
        <w:tc>
          <w:tcPr>
            <w:tcW w:w="1108" w:type="dxa"/>
            <w:noWrap/>
            <w:vAlign w:val="bottom"/>
          </w:tcPr>
          <w:p w14:paraId="43845A29" w14:textId="576192AC" w:rsidR="004B152D" w:rsidRPr="002430A4" w:rsidRDefault="004B152D" w:rsidP="004B152D">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348" w:author="Malte" w:date="2022-05-16T13:07:00Z">
              <w:r>
                <w:rPr>
                  <w:rFonts w:ascii="Calibri" w:hAnsi="Calibri" w:cs="Calibri"/>
                  <w:color w:val="000000"/>
                  <w:sz w:val="22"/>
                  <w:szCs w:val="22"/>
                </w:rPr>
                <w:t>1.32</w:t>
              </w:r>
            </w:ins>
            <w:del w:id="349" w:author="Malte" w:date="2022-05-16T13:07:00Z">
              <w:r w:rsidDel="00530068">
                <w:rPr>
                  <w:rFonts w:ascii="Calibri" w:hAnsi="Calibri" w:cs="Calibri"/>
                  <w:color w:val="000000"/>
                  <w:sz w:val="22"/>
                  <w:szCs w:val="22"/>
                </w:rPr>
                <w:delText>1.321</w:delText>
              </w:r>
            </w:del>
          </w:p>
        </w:tc>
        <w:tc>
          <w:tcPr>
            <w:tcW w:w="2551" w:type="dxa"/>
            <w:noWrap/>
            <w:vAlign w:val="bottom"/>
          </w:tcPr>
          <w:p w14:paraId="4783A2DF" w14:textId="48F3250B" w:rsidR="004B152D" w:rsidRPr="002430A4" w:rsidRDefault="004B152D" w:rsidP="004B152D">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350" w:author="Malte" w:date="2022-05-16T13:07:00Z">
              <w:r>
                <w:rPr>
                  <w:rFonts w:ascii="Calibri" w:hAnsi="Calibri" w:cs="Calibri"/>
                  <w:color w:val="000000"/>
                  <w:sz w:val="22"/>
                  <w:szCs w:val="22"/>
                </w:rPr>
                <w:t>2.11</w:t>
              </w:r>
            </w:ins>
            <w:del w:id="351" w:author="Malte" w:date="2022-05-16T13:07:00Z">
              <w:r w:rsidDel="00530068">
                <w:rPr>
                  <w:rFonts w:ascii="Calibri" w:hAnsi="Calibri" w:cs="Calibri"/>
                  <w:color w:val="000000"/>
                  <w:sz w:val="22"/>
                  <w:szCs w:val="22"/>
                </w:rPr>
                <w:delText>2.110</w:delText>
              </w:r>
            </w:del>
          </w:p>
        </w:tc>
        <w:tc>
          <w:tcPr>
            <w:tcW w:w="2619" w:type="dxa"/>
            <w:noWrap/>
            <w:vAlign w:val="bottom"/>
          </w:tcPr>
          <w:p w14:paraId="200C25E5" w14:textId="7CF0F77A" w:rsidR="004B152D" w:rsidRPr="002430A4" w:rsidRDefault="004B152D" w:rsidP="004B152D">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352" w:author="Malte" w:date="2022-05-16T13:07:00Z">
              <w:r>
                <w:rPr>
                  <w:rFonts w:ascii="Calibri" w:hAnsi="Calibri" w:cs="Calibri"/>
                  <w:color w:val="000000"/>
                  <w:sz w:val="22"/>
                  <w:szCs w:val="22"/>
                </w:rPr>
                <w:t>2.15</w:t>
              </w:r>
            </w:ins>
            <w:del w:id="353" w:author="Malte" w:date="2022-05-16T13:07:00Z">
              <w:r w:rsidDel="00530068">
                <w:rPr>
                  <w:rFonts w:ascii="Calibri" w:hAnsi="Calibri" w:cs="Calibri"/>
                  <w:color w:val="000000"/>
                  <w:sz w:val="22"/>
                  <w:szCs w:val="22"/>
                </w:rPr>
                <w:delText>2.148</w:delText>
              </w:r>
            </w:del>
          </w:p>
        </w:tc>
      </w:tr>
      <w:tr w:rsidR="004B152D" w:rsidRPr="002430A4" w14:paraId="1F357A10" w14:textId="77777777" w:rsidTr="004B152D">
        <w:trPr>
          <w:trHeight w:val="288"/>
        </w:trPr>
        <w:tc>
          <w:tcPr>
            <w:cnfStyle w:val="001000000000" w:firstRow="0" w:lastRow="0" w:firstColumn="1" w:lastColumn="0" w:oddVBand="0" w:evenVBand="0" w:oddHBand="0" w:evenHBand="0" w:firstRowFirstColumn="0" w:firstRowLastColumn="0" w:lastRowFirstColumn="0" w:lastRowLastColumn="0"/>
            <w:tcW w:w="2207" w:type="dxa"/>
            <w:tcBorders>
              <w:bottom w:val="single" w:sz="4" w:space="0" w:color="FFFFFF" w:themeColor="background1"/>
            </w:tcBorders>
            <w:shd w:val="clear" w:color="auto" w:fill="EDEDED" w:themeFill="accent3" w:themeFillTint="33"/>
            <w:noWrap/>
            <w:hideMark/>
          </w:tcPr>
          <w:p w14:paraId="36A099C3" w14:textId="77777777" w:rsidR="004B152D" w:rsidRPr="002430A4" w:rsidRDefault="004B152D" w:rsidP="004B152D">
            <w:pPr>
              <w:spacing w:before="0" w:line="240" w:lineRule="auto"/>
              <w:jc w:val="right"/>
              <w:rPr>
                <w:rFonts w:ascii="Calibri" w:hAnsi="Calibri"/>
                <w:color w:val="000000"/>
                <w:sz w:val="22"/>
                <w:szCs w:val="22"/>
              </w:rPr>
            </w:pPr>
            <w:r w:rsidRPr="002430A4">
              <w:rPr>
                <w:rFonts w:ascii="Calibri" w:hAnsi="Calibri"/>
                <w:color w:val="000000"/>
                <w:sz w:val="22"/>
                <w:szCs w:val="22"/>
              </w:rPr>
              <w:t>4</w:t>
            </w:r>
          </w:p>
        </w:tc>
        <w:tc>
          <w:tcPr>
            <w:tcW w:w="1108" w:type="dxa"/>
            <w:tcBorders>
              <w:bottom w:val="single" w:sz="4" w:space="0" w:color="FFFFFF" w:themeColor="background1"/>
            </w:tcBorders>
            <w:noWrap/>
            <w:vAlign w:val="bottom"/>
          </w:tcPr>
          <w:p w14:paraId="4A3798EB" w14:textId="617ECBA7" w:rsidR="004B152D" w:rsidRPr="002430A4" w:rsidRDefault="004B152D" w:rsidP="004B152D">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354" w:author="Malte" w:date="2022-05-16T13:07:00Z">
              <w:r>
                <w:rPr>
                  <w:rFonts w:ascii="Calibri" w:hAnsi="Calibri" w:cs="Calibri"/>
                  <w:color w:val="000000"/>
                  <w:sz w:val="22"/>
                  <w:szCs w:val="22"/>
                </w:rPr>
                <w:t>-0.83</w:t>
              </w:r>
            </w:ins>
            <w:del w:id="355" w:author="Malte" w:date="2022-05-16T13:07:00Z">
              <w:r w:rsidDel="00530068">
                <w:rPr>
                  <w:rFonts w:ascii="Calibri" w:hAnsi="Calibri" w:cs="Calibri"/>
                  <w:color w:val="000000"/>
                  <w:sz w:val="22"/>
                  <w:szCs w:val="22"/>
                </w:rPr>
                <w:delText>-0.827</w:delText>
              </w:r>
            </w:del>
          </w:p>
        </w:tc>
        <w:tc>
          <w:tcPr>
            <w:tcW w:w="1108" w:type="dxa"/>
            <w:tcBorders>
              <w:bottom w:val="single" w:sz="4" w:space="0" w:color="FFFFFF" w:themeColor="background1"/>
            </w:tcBorders>
            <w:noWrap/>
            <w:vAlign w:val="bottom"/>
          </w:tcPr>
          <w:p w14:paraId="51F2495C" w14:textId="347AF0CE" w:rsidR="004B152D" w:rsidRPr="002430A4" w:rsidRDefault="004B152D" w:rsidP="004B152D">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356" w:author="Malte" w:date="2022-05-16T13:07:00Z">
              <w:r>
                <w:rPr>
                  <w:rFonts w:ascii="Calibri" w:hAnsi="Calibri" w:cs="Calibri"/>
                  <w:color w:val="000000"/>
                  <w:sz w:val="22"/>
                  <w:szCs w:val="22"/>
                </w:rPr>
                <w:t>1.29</w:t>
              </w:r>
            </w:ins>
            <w:del w:id="357" w:author="Malte" w:date="2022-05-16T13:07:00Z">
              <w:r w:rsidDel="00530068">
                <w:rPr>
                  <w:rFonts w:ascii="Calibri" w:hAnsi="Calibri" w:cs="Calibri"/>
                  <w:color w:val="000000"/>
                  <w:sz w:val="22"/>
                  <w:szCs w:val="22"/>
                </w:rPr>
                <w:delText>1.288</w:delText>
              </w:r>
            </w:del>
          </w:p>
        </w:tc>
        <w:tc>
          <w:tcPr>
            <w:tcW w:w="2551" w:type="dxa"/>
            <w:tcBorders>
              <w:bottom w:val="single" w:sz="4" w:space="0" w:color="FFFFFF" w:themeColor="background1"/>
            </w:tcBorders>
            <w:noWrap/>
            <w:vAlign w:val="bottom"/>
          </w:tcPr>
          <w:p w14:paraId="56F52E08" w14:textId="7D90B7B7" w:rsidR="004B152D" w:rsidRPr="002430A4" w:rsidRDefault="004B152D" w:rsidP="004B152D">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358" w:author="Malte" w:date="2022-05-16T13:07:00Z">
              <w:r>
                <w:rPr>
                  <w:rFonts w:ascii="Calibri" w:hAnsi="Calibri" w:cs="Calibri"/>
                  <w:color w:val="000000"/>
                  <w:sz w:val="22"/>
                  <w:szCs w:val="22"/>
                </w:rPr>
                <w:t>2.12</w:t>
              </w:r>
            </w:ins>
            <w:del w:id="359" w:author="Malte" w:date="2022-05-16T13:07:00Z">
              <w:r w:rsidDel="00530068">
                <w:rPr>
                  <w:rFonts w:ascii="Calibri" w:hAnsi="Calibri" w:cs="Calibri"/>
                  <w:color w:val="000000"/>
                  <w:sz w:val="22"/>
                  <w:szCs w:val="22"/>
                </w:rPr>
                <w:delText>2.115</w:delText>
              </w:r>
            </w:del>
          </w:p>
        </w:tc>
        <w:tc>
          <w:tcPr>
            <w:tcW w:w="2619" w:type="dxa"/>
            <w:tcBorders>
              <w:bottom w:val="single" w:sz="4" w:space="0" w:color="FFFFFF" w:themeColor="background1"/>
            </w:tcBorders>
            <w:noWrap/>
            <w:vAlign w:val="bottom"/>
          </w:tcPr>
          <w:p w14:paraId="16F3BA0E" w14:textId="713123F4" w:rsidR="004B152D" w:rsidRPr="002430A4" w:rsidRDefault="004B152D" w:rsidP="004B152D">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360" w:author="Malte" w:date="2022-05-16T13:07:00Z">
              <w:r>
                <w:rPr>
                  <w:rFonts w:ascii="Calibri" w:hAnsi="Calibri" w:cs="Calibri"/>
                  <w:color w:val="000000"/>
                  <w:sz w:val="22"/>
                  <w:szCs w:val="22"/>
                </w:rPr>
                <w:t>2.10</w:t>
              </w:r>
            </w:ins>
            <w:del w:id="361" w:author="Malte" w:date="2022-05-16T13:07:00Z">
              <w:r w:rsidDel="00530068">
                <w:rPr>
                  <w:rFonts w:ascii="Calibri" w:hAnsi="Calibri" w:cs="Calibri"/>
                  <w:color w:val="000000"/>
                  <w:sz w:val="22"/>
                  <w:szCs w:val="22"/>
                </w:rPr>
                <w:delText>2.101</w:delText>
              </w:r>
            </w:del>
          </w:p>
        </w:tc>
      </w:tr>
      <w:tr w:rsidR="004B152D" w:rsidRPr="002430A4" w14:paraId="686DBCFE" w14:textId="77777777" w:rsidTr="004B152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07" w:type="dxa"/>
            <w:tcBorders>
              <w:bottom w:val="single" w:sz="4" w:space="0" w:color="auto"/>
            </w:tcBorders>
            <w:shd w:val="clear" w:color="auto" w:fill="DBDBDB" w:themeFill="accent3" w:themeFillTint="66"/>
            <w:noWrap/>
            <w:hideMark/>
          </w:tcPr>
          <w:p w14:paraId="61987C85" w14:textId="77777777" w:rsidR="004B152D" w:rsidRPr="002430A4" w:rsidRDefault="004B152D" w:rsidP="004B152D">
            <w:pPr>
              <w:spacing w:before="0" w:line="240" w:lineRule="auto"/>
              <w:jc w:val="right"/>
              <w:rPr>
                <w:rFonts w:ascii="Calibri" w:hAnsi="Calibri"/>
                <w:color w:val="000000"/>
                <w:sz w:val="22"/>
                <w:szCs w:val="22"/>
              </w:rPr>
            </w:pPr>
            <w:r w:rsidRPr="002430A4">
              <w:rPr>
                <w:rFonts w:ascii="Calibri" w:hAnsi="Calibri"/>
                <w:color w:val="000000"/>
                <w:sz w:val="22"/>
                <w:szCs w:val="22"/>
              </w:rPr>
              <w:t>5</w:t>
            </w:r>
          </w:p>
        </w:tc>
        <w:tc>
          <w:tcPr>
            <w:tcW w:w="1108" w:type="dxa"/>
            <w:tcBorders>
              <w:bottom w:val="single" w:sz="4" w:space="0" w:color="auto"/>
            </w:tcBorders>
            <w:noWrap/>
            <w:vAlign w:val="bottom"/>
          </w:tcPr>
          <w:p w14:paraId="31EDE9D0" w14:textId="1A7E60B4" w:rsidR="004B152D" w:rsidRPr="002430A4" w:rsidRDefault="004B152D" w:rsidP="004B152D">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362" w:author="Malte" w:date="2022-05-16T13:07:00Z">
              <w:r>
                <w:rPr>
                  <w:rFonts w:ascii="Calibri" w:hAnsi="Calibri" w:cs="Calibri"/>
                  <w:color w:val="000000"/>
                  <w:sz w:val="22"/>
                  <w:szCs w:val="22"/>
                </w:rPr>
                <w:t>-0.81</w:t>
              </w:r>
            </w:ins>
            <w:del w:id="363" w:author="Malte" w:date="2022-05-16T13:07:00Z">
              <w:r w:rsidDel="00530068">
                <w:rPr>
                  <w:rFonts w:ascii="Calibri" w:hAnsi="Calibri" w:cs="Calibri"/>
                  <w:color w:val="000000"/>
                  <w:sz w:val="22"/>
                  <w:szCs w:val="22"/>
                </w:rPr>
                <w:delText>-0.812</w:delText>
              </w:r>
            </w:del>
          </w:p>
        </w:tc>
        <w:tc>
          <w:tcPr>
            <w:tcW w:w="1108" w:type="dxa"/>
            <w:tcBorders>
              <w:bottom w:val="single" w:sz="4" w:space="0" w:color="auto"/>
            </w:tcBorders>
            <w:noWrap/>
            <w:vAlign w:val="bottom"/>
          </w:tcPr>
          <w:p w14:paraId="0F2F8ED5" w14:textId="19B6EA1A" w:rsidR="004B152D" w:rsidRPr="002430A4" w:rsidRDefault="004B152D" w:rsidP="004B152D">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364" w:author="Malte" w:date="2022-05-16T13:07:00Z">
              <w:r>
                <w:rPr>
                  <w:rFonts w:ascii="Calibri" w:hAnsi="Calibri" w:cs="Calibri"/>
                  <w:color w:val="000000"/>
                  <w:sz w:val="22"/>
                  <w:szCs w:val="22"/>
                </w:rPr>
                <w:t>1.34</w:t>
              </w:r>
            </w:ins>
            <w:del w:id="365" w:author="Malte" w:date="2022-05-16T13:07:00Z">
              <w:r w:rsidDel="00530068">
                <w:rPr>
                  <w:rFonts w:ascii="Calibri" w:hAnsi="Calibri" w:cs="Calibri"/>
                  <w:color w:val="000000"/>
                  <w:sz w:val="22"/>
                  <w:szCs w:val="22"/>
                </w:rPr>
                <w:delText>1.342</w:delText>
              </w:r>
            </w:del>
          </w:p>
        </w:tc>
        <w:tc>
          <w:tcPr>
            <w:tcW w:w="2551" w:type="dxa"/>
            <w:tcBorders>
              <w:bottom w:val="single" w:sz="4" w:space="0" w:color="auto"/>
            </w:tcBorders>
            <w:noWrap/>
            <w:vAlign w:val="bottom"/>
          </w:tcPr>
          <w:p w14:paraId="2E8732AF" w14:textId="3B7FBADE" w:rsidR="004B152D" w:rsidRPr="002430A4" w:rsidRDefault="004B152D" w:rsidP="004B152D">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366" w:author="Malte" w:date="2022-05-16T13:07:00Z">
              <w:r>
                <w:rPr>
                  <w:rFonts w:ascii="Calibri" w:hAnsi="Calibri" w:cs="Calibri"/>
                  <w:color w:val="000000"/>
                  <w:sz w:val="22"/>
                  <w:szCs w:val="22"/>
                </w:rPr>
                <w:t>2.15</w:t>
              </w:r>
            </w:ins>
            <w:del w:id="367" w:author="Malte" w:date="2022-05-16T13:07:00Z">
              <w:r w:rsidDel="00530068">
                <w:rPr>
                  <w:rFonts w:ascii="Calibri" w:hAnsi="Calibri" w:cs="Calibri"/>
                  <w:color w:val="000000"/>
                  <w:sz w:val="22"/>
                  <w:szCs w:val="22"/>
                </w:rPr>
                <w:delText>2.154</w:delText>
              </w:r>
            </w:del>
          </w:p>
        </w:tc>
        <w:tc>
          <w:tcPr>
            <w:tcW w:w="2619" w:type="dxa"/>
            <w:tcBorders>
              <w:bottom w:val="single" w:sz="4" w:space="0" w:color="auto"/>
            </w:tcBorders>
            <w:noWrap/>
            <w:vAlign w:val="bottom"/>
          </w:tcPr>
          <w:p w14:paraId="13B02AFC" w14:textId="1CCCFEA3" w:rsidR="004B152D" w:rsidRPr="002430A4" w:rsidRDefault="004B152D" w:rsidP="004B152D">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368" w:author="Malte" w:date="2022-05-16T13:07:00Z">
              <w:r>
                <w:rPr>
                  <w:rFonts w:ascii="Calibri" w:hAnsi="Calibri" w:cs="Calibri"/>
                  <w:color w:val="000000"/>
                  <w:sz w:val="22"/>
                  <w:szCs w:val="22"/>
                </w:rPr>
                <w:t> </w:t>
              </w:r>
            </w:ins>
            <w:del w:id="369" w:author="Malte" w:date="2022-05-16T13:07:00Z">
              <w:r w:rsidDel="00530068">
                <w:rPr>
                  <w:rFonts w:ascii="Calibri" w:hAnsi="Calibri" w:cs="Calibri"/>
                  <w:color w:val="000000"/>
                  <w:sz w:val="22"/>
                  <w:szCs w:val="22"/>
                </w:rPr>
                <w:delText> </w:delText>
              </w:r>
            </w:del>
          </w:p>
        </w:tc>
      </w:tr>
      <w:tr w:rsidR="004B152D" w:rsidRPr="002430A4" w14:paraId="6848C204" w14:textId="77777777" w:rsidTr="004B152D">
        <w:trPr>
          <w:trHeight w:val="300"/>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tcBorders>
            <w:shd w:val="clear" w:color="auto" w:fill="EDEDED" w:themeFill="accent3" w:themeFillTint="33"/>
            <w:noWrap/>
            <w:hideMark/>
          </w:tcPr>
          <w:p w14:paraId="54F845FF" w14:textId="77777777" w:rsidR="004B152D" w:rsidRPr="002430A4" w:rsidRDefault="004B152D" w:rsidP="004B152D">
            <w:pPr>
              <w:spacing w:before="0" w:line="240" w:lineRule="auto"/>
              <w:jc w:val="left"/>
              <w:rPr>
                <w:rFonts w:ascii="Calibri" w:hAnsi="Calibri"/>
                <w:color w:val="000000"/>
                <w:sz w:val="22"/>
                <w:szCs w:val="22"/>
              </w:rPr>
            </w:pPr>
            <w:r w:rsidRPr="002430A4">
              <w:rPr>
                <w:rFonts w:ascii="Calibri" w:hAnsi="Calibri"/>
                <w:color w:val="000000"/>
                <w:sz w:val="22"/>
                <w:szCs w:val="22"/>
              </w:rPr>
              <w:t>Mittelwert</w:t>
            </w:r>
          </w:p>
        </w:tc>
        <w:tc>
          <w:tcPr>
            <w:tcW w:w="1108" w:type="dxa"/>
            <w:tcBorders>
              <w:top w:val="single" w:sz="4" w:space="0" w:color="auto"/>
            </w:tcBorders>
            <w:noWrap/>
            <w:vAlign w:val="bottom"/>
          </w:tcPr>
          <w:p w14:paraId="53A22CCA" w14:textId="2F59348B" w:rsidR="004B152D" w:rsidRPr="002430A4" w:rsidRDefault="004B152D" w:rsidP="004B152D">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370" w:author="Malte" w:date="2022-05-16T13:07:00Z">
              <w:r>
                <w:rPr>
                  <w:rFonts w:ascii="Calibri" w:hAnsi="Calibri" w:cs="Calibri"/>
                  <w:color w:val="000000"/>
                  <w:sz w:val="22"/>
                  <w:szCs w:val="22"/>
                </w:rPr>
                <w:t>-0.81</w:t>
              </w:r>
            </w:ins>
            <w:del w:id="371" w:author="Malte" w:date="2022-05-16T13:07:00Z">
              <w:r w:rsidDel="00620994">
                <w:rPr>
                  <w:rFonts w:ascii="Calibri" w:hAnsi="Calibri" w:cs="Calibri"/>
                  <w:color w:val="000000"/>
                  <w:sz w:val="22"/>
                  <w:szCs w:val="22"/>
                </w:rPr>
                <w:delText>-0.807</w:delText>
              </w:r>
            </w:del>
          </w:p>
        </w:tc>
        <w:tc>
          <w:tcPr>
            <w:tcW w:w="1108" w:type="dxa"/>
            <w:tcBorders>
              <w:top w:val="single" w:sz="4" w:space="0" w:color="auto"/>
            </w:tcBorders>
            <w:noWrap/>
            <w:vAlign w:val="bottom"/>
          </w:tcPr>
          <w:p w14:paraId="0F9D2378" w14:textId="4A52C204" w:rsidR="004B152D" w:rsidRPr="002430A4" w:rsidRDefault="004B152D" w:rsidP="004B152D">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372" w:author="Malte" w:date="2022-05-16T13:07:00Z">
              <w:r>
                <w:rPr>
                  <w:rFonts w:ascii="Calibri" w:hAnsi="Calibri" w:cs="Calibri"/>
                  <w:color w:val="000000"/>
                  <w:sz w:val="22"/>
                  <w:szCs w:val="22"/>
                </w:rPr>
                <w:t>1.31</w:t>
              </w:r>
            </w:ins>
            <w:del w:id="373" w:author="Malte" w:date="2022-05-16T13:07:00Z">
              <w:r w:rsidDel="00620994">
                <w:rPr>
                  <w:rFonts w:ascii="Calibri" w:hAnsi="Calibri" w:cs="Calibri"/>
                  <w:color w:val="000000"/>
                  <w:sz w:val="22"/>
                  <w:szCs w:val="22"/>
                </w:rPr>
                <w:delText>1.315</w:delText>
              </w:r>
            </w:del>
          </w:p>
        </w:tc>
        <w:tc>
          <w:tcPr>
            <w:tcW w:w="2551" w:type="dxa"/>
            <w:tcBorders>
              <w:top w:val="single" w:sz="4" w:space="0" w:color="auto"/>
            </w:tcBorders>
            <w:noWrap/>
            <w:vAlign w:val="bottom"/>
          </w:tcPr>
          <w:p w14:paraId="1A665D28" w14:textId="2382C26A" w:rsidR="004B152D" w:rsidRPr="002430A4" w:rsidRDefault="004B152D" w:rsidP="004B152D">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374" w:author="Malte" w:date="2022-05-16T13:07:00Z">
              <w:r>
                <w:rPr>
                  <w:rFonts w:ascii="Calibri" w:hAnsi="Calibri" w:cs="Calibri"/>
                  <w:color w:val="000000"/>
                  <w:sz w:val="22"/>
                  <w:szCs w:val="22"/>
                </w:rPr>
                <w:t>2.12</w:t>
              </w:r>
            </w:ins>
            <w:del w:id="375" w:author="Malte" w:date="2022-05-16T13:07:00Z">
              <w:r w:rsidDel="00620994">
                <w:rPr>
                  <w:rFonts w:ascii="Calibri" w:hAnsi="Calibri" w:cs="Calibri"/>
                  <w:color w:val="000000"/>
                  <w:sz w:val="22"/>
                  <w:szCs w:val="22"/>
                </w:rPr>
                <w:delText>2.117</w:delText>
              </w:r>
            </w:del>
          </w:p>
        </w:tc>
        <w:tc>
          <w:tcPr>
            <w:tcW w:w="2619" w:type="dxa"/>
            <w:tcBorders>
              <w:top w:val="single" w:sz="4" w:space="0" w:color="auto"/>
            </w:tcBorders>
            <w:noWrap/>
            <w:vAlign w:val="bottom"/>
          </w:tcPr>
          <w:p w14:paraId="64108199" w14:textId="606550DE" w:rsidR="004B152D" w:rsidRPr="002430A4" w:rsidRDefault="004B152D" w:rsidP="004B152D">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376" w:author="Malte" w:date="2022-05-16T13:07:00Z">
              <w:r>
                <w:rPr>
                  <w:rFonts w:ascii="Calibri" w:hAnsi="Calibri" w:cs="Calibri"/>
                  <w:color w:val="000000"/>
                  <w:sz w:val="22"/>
                  <w:szCs w:val="22"/>
                </w:rPr>
                <w:t>2.11</w:t>
              </w:r>
            </w:ins>
            <w:del w:id="377" w:author="Malte" w:date="2022-05-16T13:07:00Z">
              <w:r w:rsidDel="00620994">
                <w:rPr>
                  <w:rFonts w:ascii="Calibri" w:hAnsi="Calibri" w:cs="Calibri"/>
                  <w:color w:val="000000"/>
                  <w:sz w:val="22"/>
                  <w:szCs w:val="22"/>
                </w:rPr>
                <w:delText>2.115</w:delText>
              </w:r>
            </w:del>
          </w:p>
        </w:tc>
      </w:tr>
      <w:tr w:rsidR="004B152D" w:rsidRPr="002430A4" w14:paraId="45A353CE" w14:textId="77777777" w:rsidTr="004B15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7" w:type="dxa"/>
            <w:shd w:val="clear" w:color="auto" w:fill="DBDBDB" w:themeFill="accent3" w:themeFillTint="66"/>
            <w:noWrap/>
            <w:hideMark/>
          </w:tcPr>
          <w:p w14:paraId="4A4801D2" w14:textId="77777777" w:rsidR="004B152D" w:rsidRPr="002430A4" w:rsidRDefault="004B152D" w:rsidP="004B152D">
            <w:pPr>
              <w:spacing w:before="0" w:line="240" w:lineRule="auto"/>
              <w:jc w:val="left"/>
              <w:rPr>
                <w:rFonts w:ascii="Calibri" w:hAnsi="Calibri"/>
                <w:color w:val="000000"/>
                <w:sz w:val="22"/>
                <w:szCs w:val="22"/>
              </w:rPr>
            </w:pPr>
            <w:r w:rsidRPr="002430A4">
              <w:rPr>
                <w:rFonts w:ascii="Calibri" w:hAnsi="Calibri"/>
                <w:color w:val="000000"/>
                <w:sz w:val="22"/>
                <w:szCs w:val="22"/>
              </w:rPr>
              <w:t>Standardabweichung</w:t>
            </w:r>
          </w:p>
        </w:tc>
        <w:tc>
          <w:tcPr>
            <w:tcW w:w="1108" w:type="dxa"/>
            <w:noWrap/>
            <w:vAlign w:val="bottom"/>
          </w:tcPr>
          <w:p w14:paraId="477AC47C" w14:textId="7F01824D" w:rsidR="004B152D" w:rsidRPr="002430A4" w:rsidRDefault="004B152D" w:rsidP="004B152D">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378" w:author="Malte" w:date="2022-05-16T13:07:00Z">
              <w:r>
                <w:rPr>
                  <w:rFonts w:ascii="Calibri" w:hAnsi="Calibri" w:cs="Calibri"/>
                  <w:color w:val="000000"/>
                  <w:sz w:val="22"/>
                  <w:szCs w:val="22"/>
                </w:rPr>
                <w:t>0.02</w:t>
              </w:r>
            </w:ins>
            <w:del w:id="379" w:author="Malte" w:date="2022-05-16T13:07:00Z">
              <w:r w:rsidDel="00620994">
                <w:rPr>
                  <w:rFonts w:ascii="Calibri" w:hAnsi="Calibri" w:cs="Calibri"/>
                  <w:color w:val="000000"/>
                  <w:sz w:val="22"/>
                  <w:szCs w:val="22"/>
                </w:rPr>
                <w:delText>0.016</w:delText>
              </w:r>
            </w:del>
          </w:p>
        </w:tc>
        <w:tc>
          <w:tcPr>
            <w:tcW w:w="1108" w:type="dxa"/>
            <w:noWrap/>
            <w:vAlign w:val="bottom"/>
          </w:tcPr>
          <w:p w14:paraId="4BD091CD" w14:textId="6C9CAD55" w:rsidR="004B152D" w:rsidRPr="002430A4" w:rsidRDefault="004B152D" w:rsidP="004B152D">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380" w:author="Malte" w:date="2022-05-16T13:07:00Z">
              <w:r>
                <w:rPr>
                  <w:rFonts w:ascii="Calibri" w:hAnsi="Calibri" w:cs="Calibri"/>
                  <w:color w:val="000000"/>
                  <w:sz w:val="22"/>
                  <w:szCs w:val="22"/>
                </w:rPr>
                <w:t>0.02</w:t>
              </w:r>
            </w:ins>
            <w:del w:id="381" w:author="Malte" w:date="2022-05-16T13:07:00Z">
              <w:r w:rsidDel="00620994">
                <w:rPr>
                  <w:rFonts w:ascii="Calibri" w:hAnsi="Calibri" w:cs="Calibri"/>
                  <w:color w:val="000000"/>
                  <w:sz w:val="22"/>
                  <w:szCs w:val="22"/>
                </w:rPr>
                <w:delText>0.024</w:delText>
              </w:r>
            </w:del>
          </w:p>
        </w:tc>
        <w:tc>
          <w:tcPr>
            <w:tcW w:w="2551" w:type="dxa"/>
            <w:noWrap/>
            <w:vAlign w:val="bottom"/>
          </w:tcPr>
          <w:p w14:paraId="1B764DA0" w14:textId="46FBA601" w:rsidR="004B152D" w:rsidRPr="002430A4" w:rsidRDefault="004B152D" w:rsidP="004B152D">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382" w:author="Malte" w:date="2022-05-16T13:07:00Z">
              <w:r>
                <w:rPr>
                  <w:rFonts w:ascii="Calibri" w:hAnsi="Calibri" w:cs="Calibri"/>
                  <w:color w:val="000000"/>
                  <w:sz w:val="22"/>
                  <w:szCs w:val="22"/>
                </w:rPr>
                <w:t>0.03</w:t>
              </w:r>
            </w:ins>
            <w:del w:id="383" w:author="Malte" w:date="2022-05-16T13:07:00Z">
              <w:r w:rsidDel="00620994">
                <w:rPr>
                  <w:rFonts w:ascii="Calibri" w:hAnsi="Calibri" w:cs="Calibri"/>
                  <w:color w:val="000000"/>
                  <w:sz w:val="22"/>
                  <w:szCs w:val="22"/>
                </w:rPr>
                <w:delText>0.027</w:delText>
              </w:r>
            </w:del>
          </w:p>
        </w:tc>
        <w:tc>
          <w:tcPr>
            <w:tcW w:w="2619" w:type="dxa"/>
            <w:noWrap/>
            <w:vAlign w:val="bottom"/>
          </w:tcPr>
          <w:p w14:paraId="248CB909" w14:textId="396A2FA9" w:rsidR="004B152D" w:rsidRPr="002430A4" w:rsidRDefault="004B152D" w:rsidP="004B152D">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384" w:author="Malte" w:date="2022-05-16T13:07:00Z">
              <w:r>
                <w:rPr>
                  <w:rFonts w:ascii="Calibri" w:hAnsi="Calibri" w:cs="Calibri"/>
                  <w:color w:val="000000"/>
                  <w:sz w:val="22"/>
                  <w:szCs w:val="22"/>
                </w:rPr>
                <w:t>0.03</w:t>
              </w:r>
            </w:ins>
            <w:del w:id="385" w:author="Malte" w:date="2022-05-16T13:07:00Z">
              <w:r w:rsidDel="00620994">
                <w:rPr>
                  <w:rFonts w:ascii="Calibri" w:hAnsi="Calibri" w:cs="Calibri"/>
                  <w:color w:val="000000"/>
                  <w:sz w:val="22"/>
                  <w:szCs w:val="22"/>
                </w:rPr>
                <w:delText>0.031</w:delText>
              </w:r>
            </w:del>
          </w:p>
        </w:tc>
      </w:tr>
      <w:tr w:rsidR="00B1382C" w:rsidRPr="002430A4" w14:paraId="2357DE7E" w14:textId="77777777" w:rsidTr="004B152D">
        <w:trPr>
          <w:trHeight w:val="300"/>
        </w:trPr>
        <w:tc>
          <w:tcPr>
            <w:cnfStyle w:val="001000000000" w:firstRow="0" w:lastRow="0" w:firstColumn="1" w:lastColumn="0" w:oddVBand="0" w:evenVBand="0" w:oddHBand="0" w:evenHBand="0" w:firstRowFirstColumn="0" w:firstRowLastColumn="0" w:lastRowFirstColumn="0" w:lastRowLastColumn="0"/>
            <w:tcW w:w="9593" w:type="dxa"/>
            <w:gridSpan w:val="5"/>
            <w:tcBorders>
              <w:bottom w:val="single" w:sz="4" w:space="0" w:color="FFFFFF" w:themeColor="background1"/>
            </w:tcBorders>
            <w:shd w:val="clear" w:color="auto" w:fill="C00000"/>
            <w:noWrap/>
            <w:hideMark/>
          </w:tcPr>
          <w:p w14:paraId="25D2CEE5" w14:textId="77777777" w:rsidR="00B1382C" w:rsidRPr="002430A4" w:rsidRDefault="00B1382C" w:rsidP="00B1382C">
            <w:pPr>
              <w:spacing w:before="0" w:line="240" w:lineRule="auto"/>
              <w:jc w:val="center"/>
              <w:rPr>
                <w:rFonts w:ascii="Calibri" w:hAnsi="Calibri"/>
                <w:color w:val="000000"/>
                <w:sz w:val="22"/>
                <w:szCs w:val="22"/>
              </w:rPr>
            </w:pPr>
            <w:r w:rsidRPr="002430A4">
              <w:rPr>
                <w:rFonts w:ascii="Calibri" w:hAnsi="Calibri"/>
                <w:color w:val="000000"/>
                <w:sz w:val="22"/>
                <w:szCs w:val="22"/>
              </w:rPr>
              <w:t>3°</w:t>
            </w:r>
          </w:p>
        </w:tc>
      </w:tr>
      <w:tr w:rsidR="00B1382C" w:rsidRPr="002430A4" w14:paraId="650B9AD2" w14:textId="77777777" w:rsidTr="004B15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7" w:type="dxa"/>
            <w:tcBorders>
              <w:bottom w:val="single" w:sz="4" w:space="0" w:color="auto"/>
            </w:tcBorders>
            <w:shd w:val="clear" w:color="auto" w:fill="DBDBDB" w:themeFill="accent3" w:themeFillTint="66"/>
            <w:noWrap/>
            <w:hideMark/>
          </w:tcPr>
          <w:p w14:paraId="7CFF3D32" w14:textId="77777777" w:rsidR="00B1382C" w:rsidRPr="002430A4" w:rsidRDefault="00B1382C" w:rsidP="00B1382C">
            <w:pPr>
              <w:spacing w:before="0" w:line="240" w:lineRule="auto"/>
              <w:jc w:val="left"/>
              <w:rPr>
                <w:rFonts w:ascii="Calibri" w:hAnsi="Calibri"/>
                <w:color w:val="000000"/>
                <w:sz w:val="22"/>
                <w:szCs w:val="22"/>
              </w:rPr>
            </w:pPr>
            <w:r w:rsidRPr="002430A4">
              <w:rPr>
                <w:rFonts w:ascii="Calibri" w:hAnsi="Calibri"/>
                <w:color w:val="000000"/>
                <w:sz w:val="22"/>
                <w:szCs w:val="22"/>
              </w:rPr>
              <w:t>Nr.</w:t>
            </w:r>
          </w:p>
        </w:tc>
        <w:tc>
          <w:tcPr>
            <w:tcW w:w="1108" w:type="dxa"/>
            <w:tcBorders>
              <w:bottom w:val="single" w:sz="4" w:space="0" w:color="auto"/>
            </w:tcBorders>
            <w:noWrap/>
            <w:hideMark/>
          </w:tcPr>
          <w:p w14:paraId="66DB948F" w14:textId="77777777" w:rsidR="00B1382C" w:rsidRPr="002430A4" w:rsidRDefault="00B1382C" w:rsidP="00B1382C">
            <w:pPr>
              <w:spacing w:before="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2430A4">
              <w:rPr>
                <w:rFonts w:ascii="Calibri" w:hAnsi="Calibri"/>
                <w:color w:val="000000"/>
                <w:sz w:val="22"/>
                <w:szCs w:val="22"/>
              </w:rPr>
              <w:t>Pos1  [°]</w:t>
            </w:r>
          </w:p>
        </w:tc>
        <w:tc>
          <w:tcPr>
            <w:tcW w:w="1108" w:type="dxa"/>
            <w:tcBorders>
              <w:bottom w:val="single" w:sz="4" w:space="0" w:color="auto"/>
            </w:tcBorders>
            <w:noWrap/>
            <w:hideMark/>
          </w:tcPr>
          <w:p w14:paraId="10DF1349" w14:textId="77777777" w:rsidR="00B1382C" w:rsidRPr="002430A4" w:rsidRDefault="00B1382C" w:rsidP="00B1382C">
            <w:pPr>
              <w:spacing w:before="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2430A4">
              <w:rPr>
                <w:rFonts w:ascii="Calibri" w:hAnsi="Calibri"/>
                <w:color w:val="000000"/>
                <w:sz w:val="22"/>
                <w:szCs w:val="22"/>
              </w:rPr>
              <w:t>Pos2  [°]</w:t>
            </w:r>
          </w:p>
        </w:tc>
        <w:tc>
          <w:tcPr>
            <w:tcW w:w="2551" w:type="dxa"/>
            <w:tcBorders>
              <w:bottom w:val="single" w:sz="4" w:space="0" w:color="auto"/>
            </w:tcBorders>
            <w:noWrap/>
            <w:hideMark/>
          </w:tcPr>
          <w:p w14:paraId="58F3891F" w14:textId="77777777" w:rsidR="00B1382C" w:rsidRPr="002430A4" w:rsidRDefault="00B1382C" w:rsidP="00B1382C">
            <w:pPr>
              <w:spacing w:before="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2430A4">
              <w:rPr>
                <w:rFonts w:ascii="Calibri" w:hAnsi="Calibri"/>
                <w:color w:val="000000"/>
                <w:sz w:val="22"/>
                <w:szCs w:val="22"/>
              </w:rPr>
              <w:t>rel. Winkel Pos1'-Pos2' [°]</w:t>
            </w:r>
          </w:p>
        </w:tc>
        <w:tc>
          <w:tcPr>
            <w:tcW w:w="2619" w:type="dxa"/>
            <w:tcBorders>
              <w:bottom w:val="single" w:sz="4" w:space="0" w:color="auto"/>
            </w:tcBorders>
            <w:noWrap/>
            <w:hideMark/>
          </w:tcPr>
          <w:p w14:paraId="11E04D8B" w14:textId="77777777" w:rsidR="00B1382C" w:rsidRPr="002430A4" w:rsidRDefault="00B1382C" w:rsidP="00B1382C">
            <w:pPr>
              <w:spacing w:before="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2430A4">
              <w:rPr>
                <w:rFonts w:ascii="Calibri" w:hAnsi="Calibri"/>
                <w:color w:val="000000"/>
                <w:sz w:val="22"/>
                <w:szCs w:val="22"/>
              </w:rPr>
              <w:t>rel. Winkel Pos2'-Pos1'' [°]</w:t>
            </w:r>
          </w:p>
        </w:tc>
      </w:tr>
      <w:tr w:rsidR="004B152D" w:rsidRPr="002430A4" w14:paraId="2F10E5DA" w14:textId="77777777" w:rsidTr="004B152D">
        <w:trPr>
          <w:trHeight w:val="288"/>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tcBorders>
            <w:shd w:val="clear" w:color="auto" w:fill="EDEDED" w:themeFill="accent3" w:themeFillTint="33"/>
            <w:noWrap/>
            <w:hideMark/>
          </w:tcPr>
          <w:p w14:paraId="093F5584" w14:textId="77777777" w:rsidR="004B152D" w:rsidRPr="002430A4" w:rsidRDefault="004B152D" w:rsidP="004B152D">
            <w:pPr>
              <w:spacing w:before="0" w:line="240" w:lineRule="auto"/>
              <w:jc w:val="right"/>
              <w:rPr>
                <w:rFonts w:ascii="Calibri" w:hAnsi="Calibri"/>
                <w:color w:val="000000"/>
                <w:sz w:val="22"/>
                <w:szCs w:val="22"/>
              </w:rPr>
            </w:pPr>
            <w:r w:rsidRPr="002430A4">
              <w:rPr>
                <w:rFonts w:ascii="Calibri" w:hAnsi="Calibri"/>
                <w:color w:val="000000"/>
                <w:sz w:val="22"/>
                <w:szCs w:val="22"/>
              </w:rPr>
              <w:t>1</w:t>
            </w:r>
          </w:p>
        </w:tc>
        <w:tc>
          <w:tcPr>
            <w:tcW w:w="1108" w:type="dxa"/>
            <w:tcBorders>
              <w:top w:val="single" w:sz="4" w:space="0" w:color="auto"/>
            </w:tcBorders>
            <w:noWrap/>
            <w:vAlign w:val="bottom"/>
          </w:tcPr>
          <w:p w14:paraId="5DC059A8" w14:textId="54ACC61F" w:rsidR="004B152D" w:rsidRPr="002430A4" w:rsidRDefault="004B152D" w:rsidP="004B152D">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386" w:author="Malte" w:date="2022-05-16T13:08:00Z">
              <w:r>
                <w:rPr>
                  <w:rFonts w:ascii="Calibri" w:hAnsi="Calibri" w:cs="Calibri"/>
                  <w:color w:val="000000"/>
                  <w:sz w:val="22"/>
                  <w:szCs w:val="22"/>
                </w:rPr>
                <w:t> </w:t>
              </w:r>
            </w:ins>
            <w:del w:id="387" w:author="Malte" w:date="2022-05-16T13:08:00Z">
              <w:r w:rsidDel="006E6316">
                <w:rPr>
                  <w:rFonts w:ascii="Calibri" w:hAnsi="Calibri" w:cs="Calibri"/>
                  <w:color w:val="000000"/>
                  <w:sz w:val="22"/>
                  <w:szCs w:val="22"/>
                </w:rPr>
                <w:delText> </w:delText>
              </w:r>
            </w:del>
          </w:p>
        </w:tc>
        <w:tc>
          <w:tcPr>
            <w:tcW w:w="1108" w:type="dxa"/>
            <w:tcBorders>
              <w:top w:val="single" w:sz="4" w:space="0" w:color="auto"/>
            </w:tcBorders>
            <w:noWrap/>
            <w:vAlign w:val="bottom"/>
          </w:tcPr>
          <w:p w14:paraId="373C5E6B" w14:textId="4D774BFA" w:rsidR="004B152D" w:rsidRPr="002430A4" w:rsidRDefault="004B152D" w:rsidP="004B152D">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388" w:author="Malte" w:date="2022-05-16T13:08:00Z">
              <w:r>
                <w:rPr>
                  <w:rFonts w:ascii="Calibri" w:hAnsi="Calibri" w:cs="Calibri"/>
                  <w:color w:val="000000"/>
                  <w:sz w:val="22"/>
                  <w:szCs w:val="22"/>
                </w:rPr>
                <w:t>2.44</w:t>
              </w:r>
            </w:ins>
            <w:del w:id="389" w:author="Malte" w:date="2022-05-16T13:08:00Z">
              <w:r w:rsidDel="006E6316">
                <w:rPr>
                  <w:rFonts w:ascii="Calibri" w:hAnsi="Calibri" w:cs="Calibri"/>
                  <w:color w:val="000000"/>
                  <w:sz w:val="22"/>
                  <w:szCs w:val="22"/>
                </w:rPr>
                <w:delText>2.440</w:delText>
              </w:r>
            </w:del>
          </w:p>
        </w:tc>
        <w:tc>
          <w:tcPr>
            <w:tcW w:w="2551" w:type="dxa"/>
            <w:tcBorders>
              <w:top w:val="single" w:sz="4" w:space="0" w:color="auto"/>
            </w:tcBorders>
            <w:noWrap/>
            <w:vAlign w:val="bottom"/>
          </w:tcPr>
          <w:p w14:paraId="21FF074A" w14:textId="5180CA99" w:rsidR="004B152D" w:rsidRPr="002430A4" w:rsidRDefault="004B152D" w:rsidP="004B152D">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390" w:author="Malte" w:date="2022-05-16T13:08:00Z">
              <w:r>
                <w:rPr>
                  <w:rFonts w:ascii="Calibri" w:hAnsi="Calibri" w:cs="Calibri"/>
                  <w:color w:val="000000"/>
                  <w:sz w:val="22"/>
                  <w:szCs w:val="22"/>
                </w:rPr>
                <w:t> </w:t>
              </w:r>
            </w:ins>
            <w:del w:id="391" w:author="Malte" w:date="2022-05-16T13:08:00Z">
              <w:r w:rsidDel="006E6316">
                <w:rPr>
                  <w:rFonts w:ascii="Calibri" w:hAnsi="Calibri" w:cs="Calibri"/>
                  <w:color w:val="000000"/>
                  <w:sz w:val="22"/>
                  <w:szCs w:val="22"/>
                </w:rPr>
                <w:delText> </w:delText>
              </w:r>
            </w:del>
          </w:p>
        </w:tc>
        <w:tc>
          <w:tcPr>
            <w:tcW w:w="2619" w:type="dxa"/>
            <w:tcBorders>
              <w:top w:val="single" w:sz="4" w:space="0" w:color="auto"/>
            </w:tcBorders>
            <w:noWrap/>
            <w:vAlign w:val="bottom"/>
          </w:tcPr>
          <w:p w14:paraId="4FC7623F" w14:textId="128D4763" w:rsidR="004B152D" w:rsidRPr="002430A4" w:rsidRDefault="004B152D" w:rsidP="004B152D">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392" w:author="Malte" w:date="2022-05-16T13:08:00Z">
              <w:r>
                <w:rPr>
                  <w:rFonts w:ascii="Calibri" w:hAnsi="Calibri" w:cs="Calibri"/>
                  <w:color w:val="000000"/>
                  <w:sz w:val="22"/>
                  <w:szCs w:val="22"/>
                </w:rPr>
                <w:t>3.17</w:t>
              </w:r>
            </w:ins>
            <w:del w:id="393" w:author="Malte" w:date="2022-05-16T13:08:00Z">
              <w:r w:rsidDel="006E6316">
                <w:rPr>
                  <w:rFonts w:ascii="Calibri" w:hAnsi="Calibri" w:cs="Calibri"/>
                  <w:color w:val="000000"/>
                  <w:sz w:val="22"/>
                  <w:szCs w:val="22"/>
                </w:rPr>
                <w:delText>3.165</w:delText>
              </w:r>
            </w:del>
          </w:p>
        </w:tc>
      </w:tr>
      <w:tr w:rsidR="004B152D" w:rsidRPr="002430A4" w14:paraId="449C3906" w14:textId="77777777" w:rsidTr="004B152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07" w:type="dxa"/>
            <w:shd w:val="clear" w:color="auto" w:fill="DBDBDB" w:themeFill="accent3" w:themeFillTint="66"/>
            <w:noWrap/>
            <w:hideMark/>
          </w:tcPr>
          <w:p w14:paraId="364EA34E" w14:textId="77777777" w:rsidR="004B152D" w:rsidRPr="002430A4" w:rsidRDefault="004B152D" w:rsidP="004B152D">
            <w:pPr>
              <w:spacing w:before="0" w:line="240" w:lineRule="auto"/>
              <w:jc w:val="right"/>
              <w:rPr>
                <w:rFonts w:ascii="Calibri" w:hAnsi="Calibri"/>
                <w:color w:val="000000"/>
                <w:sz w:val="22"/>
                <w:szCs w:val="22"/>
              </w:rPr>
            </w:pPr>
            <w:r w:rsidRPr="002430A4">
              <w:rPr>
                <w:rFonts w:ascii="Calibri" w:hAnsi="Calibri"/>
                <w:color w:val="000000"/>
                <w:sz w:val="22"/>
                <w:szCs w:val="22"/>
              </w:rPr>
              <w:t>2</w:t>
            </w:r>
          </w:p>
        </w:tc>
        <w:tc>
          <w:tcPr>
            <w:tcW w:w="1108" w:type="dxa"/>
            <w:noWrap/>
            <w:vAlign w:val="bottom"/>
          </w:tcPr>
          <w:p w14:paraId="01DBA947" w14:textId="65755A8F" w:rsidR="004B152D" w:rsidRPr="002430A4" w:rsidRDefault="004B152D" w:rsidP="004B152D">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394" w:author="Malte" w:date="2022-05-16T13:08:00Z">
              <w:r>
                <w:rPr>
                  <w:rFonts w:ascii="Calibri" w:hAnsi="Calibri" w:cs="Calibri"/>
                  <w:color w:val="000000"/>
                  <w:sz w:val="22"/>
                  <w:szCs w:val="22"/>
                </w:rPr>
                <w:t>-0.73</w:t>
              </w:r>
            </w:ins>
            <w:del w:id="395" w:author="Malte" w:date="2022-05-16T13:08:00Z">
              <w:r w:rsidDel="006E6316">
                <w:rPr>
                  <w:rFonts w:ascii="Calibri" w:hAnsi="Calibri" w:cs="Calibri"/>
                  <w:color w:val="000000"/>
                  <w:sz w:val="22"/>
                  <w:szCs w:val="22"/>
                </w:rPr>
                <w:delText>-0.726</w:delText>
              </w:r>
            </w:del>
          </w:p>
        </w:tc>
        <w:tc>
          <w:tcPr>
            <w:tcW w:w="1108" w:type="dxa"/>
            <w:noWrap/>
            <w:vAlign w:val="bottom"/>
          </w:tcPr>
          <w:p w14:paraId="62F9B646" w14:textId="05504BEA" w:rsidR="004B152D" w:rsidRPr="002430A4" w:rsidRDefault="004B152D" w:rsidP="004B152D">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396" w:author="Malte" w:date="2022-05-16T13:08:00Z">
              <w:r>
                <w:rPr>
                  <w:rFonts w:ascii="Calibri" w:hAnsi="Calibri" w:cs="Calibri"/>
                  <w:color w:val="000000"/>
                  <w:sz w:val="22"/>
                  <w:szCs w:val="22"/>
                </w:rPr>
                <w:t>2.44</w:t>
              </w:r>
            </w:ins>
            <w:del w:id="397" w:author="Malte" w:date="2022-05-16T13:08:00Z">
              <w:r w:rsidDel="006E6316">
                <w:rPr>
                  <w:rFonts w:ascii="Calibri" w:hAnsi="Calibri" w:cs="Calibri"/>
                  <w:color w:val="000000"/>
                  <w:sz w:val="22"/>
                  <w:szCs w:val="22"/>
                </w:rPr>
                <w:delText>2.443</w:delText>
              </w:r>
            </w:del>
          </w:p>
        </w:tc>
        <w:tc>
          <w:tcPr>
            <w:tcW w:w="2551" w:type="dxa"/>
            <w:noWrap/>
            <w:vAlign w:val="bottom"/>
          </w:tcPr>
          <w:p w14:paraId="20D27F17" w14:textId="794C511D" w:rsidR="004B152D" w:rsidRPr="002430A4" w:rsidRDefault="004B152D" w:rsidP="004B152D">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398" w:author="Malte" w:date="2022-05-16T13:08:00Z">
              <w:r>
                <w:rPr>
                  <w:rFonts w:ascii="Calibri" w:hAnsi="Calibri" w:cs="Calibri"/>
                  <w:color w:val="000000"/>
                  <w:sz w:val="22"/>
                  <w:szCs w:val="22"/>
                </w:rPr>
                <w:t>3.17</w:t>
              </w:r>
            </w:ins>
            <w:del w:id="399" w:author="Malte" w:date="2022-05-16T13:08:00Z">
              <w:r w:rsidDel="006E6316">
                <w:rPr>
                  <w:rFonts w:ascii="Calibri" w:hAnsi="Calibri" w:cs="Calibri"/>
                  <w:color w:val="000000"/>
                  <w:sz w:val="22"/>
                  <w:szCs w:val="22"/>
                </w:rPr>
                <w:delText>3.169</w:delText>
              </w:r>
            </w:del>
          </w:p>
        </w:tc>
        <w:tc>
          <w:tcPr>
            <w:tcW w:w="2619" w:type="dxa"/>
            <w:noWrap/>
            <w:vAlign w:val="bottom"/>
          </w:tcPr>
          <w:p w14:paraId="46624FCD" w14:textId="07D42EB0" w:rsidR="004B152D" w:rsidRPr="002430A4" w:rsidRDefault="004B152D" w:rsidP="004B152D">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400" w:author="Malte" w:date="2022-05-16T13:08:00Z">
              <w:r>
                <w:rPr>
                  <w:rFonts w:ascii="Calibri" w:hAnsi="Calibri" w:cs="Calibri"/>
                  <w:color w:val="000000"/>
                  <w:sz w:val="22"/>
                  <w:szCs w:val="22"/>
                </w:rPr>
                <w:t>3.19</w:t>
              </w:r>
            </w:ins>
            <w:del w:id="401" w:author="Malte" w:date="2022-05-16T13:08:00Z">
              <w:r w:rsidDel="006E6316">
                <w:rPr>
                  <w:rFonts w:ascii="Calibri" w:hAnsi="Calibri" w:cs="Calibri"/>
                  <w:color w:val="000000"/>
                  <w:sz w:val="22"/>
                  <w:szCs w:val="22"/>
                </w:rPr>
                <w:delText>3.194</w:delText>
              </w:r>
            </w:del>
          </w:p>
        </w:tc>
      </w:tr>
      <w:tr w:rsidR="004B152D" w:rsidRPr="002430A4" w14:paraId="40ABB3BA" w14:textId="77777777" w:rsidTr="004B152D">
        <w:trPr>
          <w:trHeight w:val="288"/>
        </w:trPr>
        <w:tc>
          <w:tcPr>
            <w:cnfStyle w:val="001000000000" w:firstRow="0" w:lastRow="0" w:firstColumn="1" w:lastColumn="0" w:oddVBand="0" w:evenVBand="0" w:oddHBand="0" w:evenHBand="0" w:firstRowFirstColumn="0" w:firstRowLastColumn="0" w:lastRowFirstColumn="0" w:lastRowLastColumn="0"/>
            <w:tcW w:w="2207" w:type="dxa"/>
            <w:shd w:val="clear" w:color="auto" w:fill="EDEDED" w:themeFill="accent3" w:themeFillTint="33"/>
            <w:noWrap/>
            <w:hideMark/>
          </w:tcPr>
          <w:p w14:paraId="384474F2" w14:textId="77777777" w:rsidR="004B152D" w:rsidRPr="002430A4" w:rsidRDefault="004B152D" w:rsidP="004B152D">
            <w:pPr>
              <w:spacing w:before="0" w:line="240" w:lineRule="auto"/>
              <w:jc w:val="right"/>
              <w:rPr>
                <w:rFonts w:ascii="Calibri" w:hAnsi="Calibri"/>
                <w:color w:val="000000"/>
                <w:sz w:val="22"/>
                <w:szCs w:val="22"/>
              </w:rPr>
            </w:pPr>
            <w:r w:rsidRPr="002430A4">
              <w:rPr>
                <w:rFonts w:ascii="Calibri" w:hAnsi="Calibri"/>
                <w:color w:val="000000"/>
                <w:sz w:val="22"/>
                <w:szCs w:val="22"/>
              </w:rPr>
              <w:t>3</w:t>
            </w:r>
          </w:p>
        </w:tc>
        <w:tc>
          <w:tcPr>
            <w:tcW w:w="1108" w:type="dxa"/>
            <w:noWrap/>
            <w:vAlign w:val="bottom"/>
          </w:tcPr>
          <w:p w14:paraId="3547329E" w14:textId="604D5498" w:rsidR="004B152D" w:rsidRPr="002430A4" w:rsidRDefault="004B152D" w:rsidP="004B152D">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402" w:author="Malte" w:date="2022-05-16T13:08:00Z">
              <w:r>
                <w:rPr>
                  <w:rFonts w:ascii="Calibri" w:hAnsi="Calibri" w:cs="Calibri"/>
                  <w:color w:val="000000"/>
                  <w:sz w:val="22"/>
                  <w:szCs w:val="22"/>
                </w:rPr>
                <w:t>-0.75</w:t>
              </w:r>
            </w:ins>
            <w:del w:id="403" w:author="Malte" w:date="2022-05-16T13:08:00Z">
              <w:r w:rsidDel="006E6316">
                <w:rPr>
                  <w:rFonts w:ascii="Calibri" w:hAnsi="Calibri" w:cs="Calibri"/>
                  <w:color w:val="000000"/>
                  <w:sz w:val="22"/>
                  <w:szCs w:val="22"/>
                </w:rPr>
                <w:delText>-0.751</w:delText>
              </w:r>
            </w:del>
          </w:p>
        </w:tc>
        <w:tc>
          <w:tcPr>
            <w:tcW w:w="1108" w:type="dxa"/>
            <w:noWrap/>
            <w:vAlign w:val="bottom"/>
          </w:tcPr>
          <w:p w14:paraId="076DB4EA" w14:textId="25084F6D" w:rsidR="004B152D" w:rsidRPr="002430A4" w:rsidRDefault="004B152D" w:rsidP="004B152D">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404" w:author="Malte" w:date="2022-05-16T13:08:00Z">
              <w:r>
                <w:rPr>
                  <w:rFonts w:ascii="Calibri" w:hAnsi="Calibri" w:cs="Calibri"/>
                  <w:color w:val="000000"/>
                  <w:sz w:val="22"/>
                  <w:szCs w:val="22"/>
                </w:rPr>
                <w:t>2.49</w:t>
              </w:r>
            </w:ins>
            <w:del w:id="405" w:author="Malte" w:date="2022-05-16T13:08:00Z">
              <w:r w:rsidDel="006E6316">
                <w:rPr>
                  <w:rFonts w:ascii="Calibri" w:hAnsi="Calibri" w:cs="Calibri"/>
                  <w:color w:val="000000"/>
                  <w:sz w:val="22"/>
                  <w:szCs w:val="22"/>
                </w:rPr>
                <w:delText>2.492</w:delText>
              </w:r>
            </w:del>
          </w:p>
        </w:tc>
        <w:tc>
          <w:tcPr>
            <w:tcW w:w="2551" w:type="dxa"/>
            <w:noWrap/>
            <w:vAlign w:val="bottom"/>
          </w:tcPr>
          <w:p w14:paraId="16C21C7F" w14:textId="6FD87C60" w:rsidR="004B152D" w:rsidRPr="002430A4" w:rsidRDefault="004B152D" w:rsidP="004B152D">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406" w:author="Malte" w:date="2022-05-16T13:08:00Z">
              <w:r>
                <w:rPr>
                  <w:rFonts w:ascii="Calibri" w:hAnsi="Calibri" w:cs="Calibri"/>
                  <w:color w:val="000000"/>
                  <w:sz w:val="22"/>
                  <w:szCs w:val="22"/>
                </w:rPr>
                <w:t>3.24</w:t>
              </w:r>
            </w:ins>
            <w:del w:id="407" w:author="Malte" w:date="2022-05-16T13:08:00Z">
              <w:r w:rsidDel="006E6316">
                <w:rPr>
                  <w:rFonts w:ascii="Calibri" w:hAnsi="Calibri" w:cs="Calibri"/>
                  <w:color w:val="000000"/>
                  <w:sz w:val="22"/>
                  <w:szCs w:val="22"/>
                </w:rPr>
                <w:delText>3.243</w:delText>
              </w:r>
            </w:del>
          </w:p>
        </w:tc>
        <w:tc>
          <w:tcPr>
            <w:tcW w:w="2619" w:type="dxa"/>
            <w:noWrap/>
            <w:vAlign w:val="bottom"/>
          </w:tcPr>
          <w:p w14:paraId="2FCC036A" w14:textId="2B34BB4B" w:rsidR="004B152D" w:rsidRPr="002430A4" w:rsidRDefault="004B152D" w:rsidP="004B152D">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408" w:author="Malte" w:date="2022-05-16T13:08:00Z">
              <w:r>
                <w:rPr>
                  <w:rFonts w:ascii="Calibri" w:hAnsi="Calibri" w:cs="Calibri"/>
                  <w:color w:val="000000"/>
                  <w:sz w:val="22"/>
                  <w:szCs w:val="22"/>
                </w:rPr>
                <w:t>3.22</w:t>
              </w:r>
            </w:ins>
            <w:del w:id="409" w:author="Malte" w:date="2022-05-16T13:08:00Z">
              <w:r w:rsidDel="006E6316">
                <w:rPr>
                  <w:rFonts w:ascii="Calibri" w:hAnsi="Calibri" w:cs="Calibri"/>
                  <w:color w:val="000000"/>
                  <w:sz w:val="22"/>
                  <w:szCs w:val="22"/>
                </w:rPr>
                <w:delText>3.218</w:delText>
              </w:r>
            </w:del>
          </w:p>
        </w:tc>
      </w:tr>
      <w:tr w:rsidR="004B152D" w:rsidRPr="002430A4" w14:paraId="6D5B3AC1" w14:textId="77777777" w:rsidTr="004B152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07" w:type="dxa"/>
            <w:tcBorders>
              <w:bottom w:val="single" w:sz="4" w:space="0" w:color="FFFFFF" w:themeColor="background1"/>
            </w:tcBorders>
            <w:shd w:val="clear" w:color="auto" w:fill="DBDBDB" w:themeFill="accent3" w:themeFillTint="66"/>
            <w:noWrap/>
            <w:hideMark/>
          </w:tcPr>
          <w:p w14:paraId="161AC595" w14:textId="77777777" w:rsidR="004B152D" w:rsidRPr="002430A4" w:rsidRDefault="004B152D" w:rsidP="004B152D">
            <w:pPr>
              <w:spacing w:before="0" w:line="240" w:lineRule="auto"/>
              <w:jc w:val="right"/>
              <w:rPr>
                <w:rFonts w:ascii="Calibri" w:hAnsi="Calibri"/>
                <w:color w:val="000000"/>
                <w:sz w:val="22"/>
                <w:szCs w:val="22"/>
              </w:rPr>
            </w:pPr>
            <w:r w:rsidRPr="002430A4">
              <w:rPr>
                <w:rFonts w:ascii="Calibri" w:hAnsi="Calibri"/>
                <w:color w:val="000000"/>
                <w:sz w:val="22"/>
                <w:szCs w:val="22"/>
              </w:rPr>
              <w:t>4</w:t>
            </w:r>
          </w:p>
        </w:tc>
        <w:tc>
          <w:tcPr>
            <w:tcW w:w="1108" w:type="dxa"/>
            <w:tcBorders>
              <w:bottom w:val="single" w:sz="4" w:space="0" w:color="FFFFFF" w:themeColor="background1"/>
            </w:tcBorders>
            <w:noWrap/>
            <w:vAlign w:val="bottom"/>
          </w:tcPr>
          <w:p w14:paraId="1C1AA4E5" w14:textId="62D90C62" w:rsidR="004B152D" w:rsidRPr="002430A4" w:rsidRDefault="004B152D" w:rsidP="004B152D">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410" w:author="Malte" w:date="2022-05-16T13:08:00Z">
              <w:r>
                <w:rPr>
                  <w:rFonts w:ascii="Calibri" w:hAnsi="Calibri" w:cs="Calibri"/>
                  <w:color w:val="000000"/>
                  <w:sz w:val="22"/>
                  <w:szCs w:val="22"/>
                </w:rPr>
                <w:t>-0.73</w:t>
              </w:r>
            </w:ins>
            <w:del w:id="411" w:author="Malte" w:date="2022-05-16T13:08:00Z">
              <w:r w:rsidDel="006E6316">
                <w:rPr>
                  <w:rFonts w:ascii="Calibri" w:hAnsi="Calibri" w:cs="Calibri"/>
                  <w:color w:val="000000"/>
                  <w:sz w:val="22"/>
                  <w:szCs w:val="22"/>
                </w:rPr>
                <w:delText>-0.725</w:delText>
              </w:r>
            </w:del>
          </w:p>
        </w:tc>
        <w:tc>
          <w:tcPr>
            <w:tcW w:w="1108" w:type="dxa"/>
            <w:tcBorders>
              <w:bottom w:val="single" w:sz="4" w:space="0" w:color="FFFFFF" w:themeColor="background1"/>
            </w:tcBorders>
            <w:noWrap/>
            <w:vAlign w:val="bottom"/>
          </w:tcPr>
          <w:p w14:paraId="4534AEC5" w14:textId="59AF46BB" w:rsidR="004B152D" w:rsidRPr="002430A4" w:rsidRDefault="004B152D" w:rsidP="004B152D">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412" w:author="Malte" w:date="2022-05-16T13:08:00Z">
              <w:r>
                <w:rPr>
                  <w:rFonts w:ascii="Calibri" w:hAnsi="Calibri" w:cs="Calibri"/>
                  <w:color w:val="000000"/>
                  <w:sz w:val="22"/>
                  <w:szCs w:val="22"/>
                </w:rPr>
                <w:t>2.45</w:t>
              </w:r>
            </w:ins>
            <w:del w:id="413" w:author="Malte" w:date="2022-05-16T13:08:00Z">
              <w:r w:rsidDel="006E6316">
                <w:rPr>
                  <w:rFonts w:ascii="Calibri" w:hAnsi="Calibri" w:cs="Calibri"/>
                  <w:color w:val="000000"/>
                  <w:sz w:val="22"/>
                  <w:szCs w:val="22"/>
                </w:rPr>
                <w:delText>2.454</w:delText>
              </w:r>
            </w:del>
          </w:p>
        </w:tc>
        <w:tc>
          <w:tcPr>
            <w:tcW w:w="2551" w:type="dxa"/>
            <w:tcBorders>
              <w:bottom w:val="single" w:sz="4" w:space="0" w:color="FFFFFF" w:themeColor="background1"/>
            </w:tcBorders>
            <w:noWrap/>
            <w:vAlign w:val="bottom"/>
          </w:tcPr>
          <w:p w14:paraId="1121A3A5" w14:textId="1497A00C" w:rsidR="004B152D" w:rsidRPr="002430A4" w:rsidRDefault="004B152D" w:rsidP="004B152D">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414" w:author="Malte" w:date="2022-05-16T13:08:00Z">
              <w:r>
                <w:rPr>
                  <w:rFonts w:ascii="Calibri" w:hAnsi="Calibri" w:cs="Calibri"/>
                  <w:color w:val="000000"/>
                  <w:sz w:val="22"/>
                  <w:szCs w:val="22"/>
                </w:rPr>
                <w:t>3.18</w:t>
              </w:r>
            </w:ins>
            <w:del w:id="415" w:author="Malte" w:date="2022-05-16T13:08:00Z">
              <w:r w:rsidDel="006E6316">
                <w:rPr>
                  <w:rFonts w:ascii="Calibri" w:hAnsi="Calibri" w:cs="Calibri"/>
                  <w:color w:val="000000"/>
                  <w:sz w:val="22"/>
                  <w:szCs w:val="22"/>
                </w:rPr>
                <w:delText>3.179</w:delText>
              </w:r>
            </w:del>
          </w:p>
        </w:tc>
        <w:tc>
          <w:tcPr>
            <w:tcW w:w="2619" w:type="dxa"/>
            <w:tcBorders>
              <w:bottom w:val="single" w:sz="4" w:space="0" w:color="FFFFFF" w:themeColor="background1"/>
            </w:tcBorders>
            <w:noWrap/>
            <w:vAlign w:val="bottom"/>
          </w:tcPr>
          <w:p w14:paraId="528FAFE1" w14:textId="117D91AB" w:rsidR="004B152D" w:rsidRPr="002430A4" w:rsidRDefault="004B152D" w:rsidP="004B152D">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416" w:author="Malte" w:date="2022-05-16T13:08:00Z">
              <w:r>
                <w:rPr>
                  <w:rFonts w:ascii="Calibri" w:hAnsi="Calibri" w:cs="Calibri"/>
                  <w:color w:val="000000"/>
                  <w:sz w:val="22"/>
                  <w:szCs w:val="22"/>
                </w:rPr>
                <w:t>3.20</w:t>
              </w:r>
            </w:ins>
            <w:del w:id="417" w:author="Malte" w:date="2022-05-16T13:08:00Z">
              <w:r w:rsidDel="006E6316">
                <w:rPr>
                  <w:rFonts w:ascii="Calibri" w:hAnsi="Calibri" w:cs="Calibri"/>
                  <w:color w:val="000000"/>
                  <w:sz w:val="22"/>
                  <w:szCs w:val="22"/>
                </w:rPr>
                <w:delText>3.200</w:delText>
              </w:r>
            </w:del>
          </w:p>
        </w:tc>
      </w:tr>
      <w:tr w:rsidR="004B152D" w:rsidRPr="002430A4" w14:paraId="3595B728" w14:textId="77777777" w:rsidTr="004B152D">
        <w:trPr>
          <w:trHeight w:val="288"/>
        </w:trPr>
        <w:tc>
          <w:tcPr>
            <w:cnfStyle w:val="001000000000" w:firstRow="0" w:lastRow="0" w:firstColumn="1" w:lastColumn="0" w:oddVBand="0" w:evenVBand="0" w:oddHBand="0" w:evenHBand="0" w:firstRowFirstColumn="0" w:firstRowLastColumn="0" w:lastRowFirstColumn="0" w:lastRowLastColumn="0"/>
            <w:tcW w:w="2207" w:type="dxa"/>
            <w:tcBorders>
              <w:bottom w:val="single" w:sz="4" w:space="0" w:color="auto"/>
            </w:tcBorders>
            <w:shd w:val="clear" w:color="auto" w:fill="EDEDED" w:themeFill="accent3" w:themeFillTint="33"/>
            <w:noWrap/>
            <w:hideMark/>
          </w:tcPr>
          <w:p w14:paraId="5FE9ED28" w14:textId="77777777" w:rsidR="004B152D" w:rsidRPr="002430A4" w:rsidRDefault="004B152D" w:rsidP="004B152D">
            <w:pPr>
              <w:spacing w:before="0" w:line="240" w:lineRule="auto"/>
              <w:jc w:val="right"/>
              <w:rPr>
                <w:rFonts w:ascii="Calibri" w:hAnsi="Calibri"/>
                <w:color w:val="000000"/>
                <w:sz w:val="22"/>
                <w:szCs w:val="22"/>
              </w:rPr>
            </w:pPr>
            <w:r w:rsidRPr="002430A4">
              <w:rPr>
                <w:rFonts w:ascii="Calibri" w:hAnsi="Calibri"/>
                <w:color w:val="000000"/>
                <w:sz w:val="22"/>
                <w:szCs w:val="22"/>
              </w:rPr>
              <w:t>5</w:t>
            </w:r>
          </w:p>
        </w:tc>
        <w:tc>
          <w:tcPr>
            <w:tcW w:w="1108" w:type="dxa"/>
            <w:tcBorders>
              <w:bottom w:val="single" w:sz="4" w:space="0" w:color="auto"/>
            </w:tcBorders>
            <w:noWrap/>
            <w:vAlign w:val="bottom"/>
          </w:tcPr>
          <w:p w14:paraId="2C3BF8DD" w14:textId="48F14924" w:rsidR="004B152D" w:rsidRPr="002430A4" w:rsidRDefault="004B152D" w:rsidP="004B152D">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418" w:author="Malte" w:date="2022-05-16T13:08:00Z">
              <w:r>
                <w:rPr>
                  <w:rFonts w:ascii="Calibri" w:hAnsi="Calibri" w:cs="Calibri"/>
                  <w:color w:val="000000"/>
                  <w:sz w:val="22"/>
                  <w:szCs w:val="22"/>
                </w:rPr>
                <w:t>-0.75</w:t>
              </w:r>
            </w:ins>
            <w:del w:id="419" w:author="Malte" w:date="2022-05-16T13:08:00Z">
              <w:r w:rsidDel="006E6316">
                <w:rPr>
                  <w:rFonts w:ascii="Calibri" w:hAnsi="Calibri" w:cs="Calibri"/>
                  <w:color w:val="000000"/>
                  <w:sz w:val="22"/>
                  <w:szCs w:val="22"/>
                </w:rPr>
                <w:delText>-0.746</w:delText>
              </w:r>
            </w:del>
          </w:p>
        </w:tc>
        <w:tc>
          <w:tcPr>
            <w:tcW w:w="1108" w:type="dxa"/>
            <w:tcBorders>
              <w:bottom w:val="single" w:sz="4" w:space="0" w:color="auto"/>
            </w:tcBorders>
            <w:noWrap/>
            <w:vAlign w:val="bottom"/>
          </w:tcPr>
          <w:p w14:paraId="13C70E41" w14:textId="032B5944" w:rsidR="004B152D" w:rsidRPr="002430A4" w:rsidRDefault="004B152D" w:rsidP="004B152D">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420" w:author="Malte" w:date="2022-05-16T13:08:00Z">
              <w:r>
                <w:rPr>
                  <w:rFonts w:ascii="Calibri" w:hAnsi="Calibri" w:cs="Calibri"/>
                  <w:color w:val="000000"/>
                  <w:sz w:val="22"/>
                  <w:szCs w:val="22"/>
                </w:rPr>
                <w:t>2.47</w:t>
              </w:r>
            </w:ins>
            <w:del w:id="421" w:author="Malte" w:date="2022-05-16T13:08:00Z">
              <w:r w:rsidDel="006E6316">
                <w:rPr>
                  <w:rFonts w:ascii="Calibri" w:hAnsi="Calibri" w:cs="Calibri"/>
                  <w:color w:val="000000"/>
                  <w:sz w:val="22"/>
                  <w:szCs w:val="22"/>
                </w:rPr>
                <w:delText>2.470</w:delText>
              </w:r>
            </w:del>
          </w:p>
        </w:tc>
        <w:tc>
          <w:tcPr>
            <w:tcW w:w="2551" w:type="dxa"/>
            <w:tcBorders>
              <w:bottom w:val="single" w:sz="4" w:space="0" w:color="auto"/>
            </w:tcBorders>
            <w:noWrap/>
            <w:vAlign w:val="bottom"/>
          </w:tcPr>
          <w:p w14:paraId="567A9087" w14:textId="3C9E6F86" w:rsidR="004B152D" w:rsidRPr="002430A4" w:rsidRDefault="004B152D" w:rsidP="004B152D">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422" w:author="Malte" w:date="2022-05-16T13:08:00Z">
              <w:r>
                <w:rPr>
                  <w:rFonts w:ascii="Calibri" w:hAnsi="Calibri" w:cs="Calibri"/>
                  <w:color w:val="000000"/>
                  <w:sz w:val="22"/>
                  <w:szCs w:val="22"/>
                </w:rPr>
                <w:t>3.22</w:t>
              </w:r>
            </w:ins>
            <w:del w:id="423" w:author="Malte" w:date="2022-05-16T13:08:00Z">
              <w:r w:rsidDel="006E6316">
                <w:rPr>
                  <w:rFonts w:ascii="Calibri" w:hAnsi="Calibri" w:cs="Calibri"/>
                  <w:color w:val="000000"/>
                  <w:sz w:val="22"/>
                  <w:szCs w:val="22"/>
                </w:rPr>
                <w:delText>3.216</w:delText>
              </w:r>
            </w:del>
          </w:p>
        </w:tc>
        <w:tc>
          <w:tcPr>
            <w:tcW w:w="2619" w:type="dxa"/>
            <w:tcBorders>
              <w:bottom w:val="single" w:sz="4" w:space="0" w:color="auto"/>
            </w:tcBorders>
            <w:noWrap/>
            <w:vAlign w:val="bottom"/>
          </w:tcPr>
          <w:p w14:paraId="37077EBC" w14:textId="3AE8BB4F" w:rsidR="004B152D" w:rsidRPr="002430A4" w:rsidRDefault="004B152D" w:rsidP="004B152D">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424" w:author="Malte" w:date="2022-05-16T13:08:00Z">
              <w:r>
                <w:rPr>
                  <w:rFonts w:ascii="Calibri" w:hAnsi="Calibri" w:cs="Calibri"/>
                  <w:color w:val="000000"/>
                  <w:sz w:val="22"/>
                  <w:szCs w:val="22"/>
                </w:rPr>
                <w:t> </w:t>
              </w:r>
            </w:ins>
            <w:del w:id="425" w:author="Malte" w:date="2022-05-16T13:08:00Z">
              <w:r w:rsidDel="006E6316">
                <w:rPr>
                  <w:rFonts w:ascii="Calibri" w:hAnsi="Calibri" w:cs="Calibri"/>
                  <w:color w:val="000000"/>
                  <w:sz w:val="22"/>
                  <w:szCs w:val="22"/>
                </w:rPr>
                <w:delText> </w:delText>
              </w:r>
            </w:del>
          </w:p>
        </w:tc>
      </w:tr>
      <w:tr w:rsidR="004B152D" w:rsidRPr="002430A4" w14:paraId="70CD3C6A" w14:textId="77777777" w:rsidTr="004B15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tcBorders>
            <w:shd w:val="clear" w:color="auto" w:fill="DBDBDB" w:themeFill="accent3" w:themeFillTint="66"/>
            <w:noWrap/>
            <w:hideMark/>
          </w:tcPr>
          <w:p w14:paraId="4BA05099" w14:textId="77777777" w:rsidR="004B152D" w:rsidRPr="002430A4" w:rsidRDefault="004B152D" w:rsidP="004B152D">
            <w:pPr>
              <w:spacing w:before="0" w:line="240" w:lineRule="auto"/>
              <w:jc w:val="left"/>
              <w:rPr>
                <w:rFonts w:ascii="Calibri" w:hAnsi="Calibri"/>
                <w:color w:val="000000"/>
                <w:sz w:val="22"/>
                <w:szCs w:val="22"/>
              </w:rPr>
            </w:pPr>
            <w:r w:rsidRPr="002430A4">
              <w:rPr>
                <w:rFonts w:ascii="Calibri" w:hAnsi="Calibri"/>
                <w:color w:val="000000"/>
                <w:sz w:val="22"/>
                <w:szCs w:val="22"/>
              </w:rPr>
              <w:t>Mittelwert</w:t>
            </w:r>
          </w:p>
        </w:tc>
        <w:tc>
          <w:tcPr>
            <w:tcW w:w="1108" w:type="dxa"/>
            <w:tcBorders>
              <w:top w:val="single" w:sz="4" w:space="0" w:color="auto"/>
            </w:tcBorders>
            <w:noWrap/>
            <w:vAlign w:val="bottom"/>
          </w:tcPr>
          <w:p w14:paraId="6040D9F8" w14:textId="66F34FD7" w:rsidR="004B152D" w:rsidRPr="002430A4" w:rsidRDefault="004B152D" w:rsidP="004B152D">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426" w:author="Malte" w:date="2022-05-16T13:08:00Z">
              <w:r>
                <w:rPr>
                  <w:rFonts w:ascii="Calibri" w:hAnsi="Calibri" w:cs="Calibri"/>
                  <w:color w:val="000000"/>
                  <w:sz w:val="22"/>
                  <w:szCs w:val="22"/>
                </w:rPr>
                <w:t>-0.74</w:t>
              </w:r>
            </w:ins>
            <w:del w:id="427" w:author="Malte" w:date="2022-05-16T13:08:00Z">
              <w:r w:rsidDel="005F2B77">
                <w:rPr>
                  <w:rFonts w:ascii="Calibri" w:hAnsi="Calibri" w:cs="Calibri"/>
                  <w:color w:val="000000"/>
                  <w:sz w:val="22"/>
                  <w:szCs w:val="22"/>
                </w:rPr>
                <w:delText>-0.737</w:delText>
              </w:r>
            </w:del>
          </w:p>
        </w:tc>
        <w:tc>
          <w:tcPr>
            <w:tcW w:w="1108" w:type="dxa"/>
            <w:tcBorders>
              <w:top w:val="single" w:sz="4" w:space="0" w:color="auto"/>
            </w:tcBorders>
            <w:noWrap/>
            <w:vAlign w:val="bottom"/>
          </w:tcPr>
          <w:p w14:paraId="32F6D783" w14:textId="143B5507" w:rsidR="004B152D" w:rsidRPr="002430A4" w:rsidRDefault="004B152D" w:rsidP="004B152D">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428" w:author="Malte" w:date="2022-05-16T13:08:00Z">
              <w:r>
                <w:rPr>
                  <w:rFonts w:ascii="Calibri" w:hAnsi="Calibri" w:cs="Calibri"/>
                  <w:color w:val="000000"/>
                  <w:sz w:val="22"/>
                  <w:szCs w:val="22"/>
                </w:rPr>
                <w:t>2.46</w:t>
              </w:r>
            </w:ins>
            <w:del w:id="429" w:author="Malte" w:date="2022-05-16T13:08:00Z">
              <w:r w:rsidDel="005F2B77">
                <w:rPr>
                  <w:rFonts w:ascii="Calibri" w:hAnsi="Calibri" w:cs="Calibri"/>
                  <w:color w:val="000000"/>
                  <w:sz w:val="22"/>
                  <w:szCs w:val="22"/>
                </w:rPr>
                <w:delText>2.460</w:delText>
              </w:r>
            </w:del>
          </w:p>
        </w:tc>
        <w:tc>
          <w:tcPr>
            <w:tcW w:w="2551" w:type="dxa"/>
            <w:tcBorders>
              <w:top w:val="single" w:sz="4" w:space="0" w:color="auto"/>
            </w:tcBorders>
            <w:noWrap/>
            <w:vAlign w:val="bottom"/>
          </w:tcPr>
          <w:p w14:paraId="42B67CF4" w14:textId="145BF492" w:rsidR="004B152D" w:rsidRPr="002430A4" w:rsidRDefault="004B152D" w:rsidP="004B152D">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430" w:author="Malte" w:date="2022-05-16T13:08:00Z">
              <w:r>
                <w:rPr>
                  <w:rFonts w:ascii="Calibri" w:hAnsi="Calibri" w:cs="Calibri"/>
                  <w:color w:val="000000"/>
                  <w:sz w:val="22"/>
                  <w:szCs w:val="22"/>
                </w:rPr>
                <w:t>3.20</w:t>
              </w:r>
            </w:ins>
            <w:del w:id="431" w:author="Malte" w:date="2022-05-16T13:08:00Z">
              <w:r w:rsidDel="005F2B77">
                <w:rPr>
                  <w:rFonts w:ascii="Calibri" w:hAnsi="Calibri" w:cs="Calibri"/>
                  <w:color w:val="000000"/>
                  <w:sz w:val="22"/>
                  <w:szCs w:val="22"/>
                </w:rPr>
                <w:delText>3.202</w:delText>
              </w:r>
            </w:del>
          </w:p>
        </w:tc>
        <w:tc>
          <w:tcPr>
            <w:tcW w:w="2619" w:type="dxa"/>
            <w:tcBorders>
              <w:top w:val="single" w:sz="4" w:space="0" w:color="auto"/>
            </w:tcBorders>
            <w:noWrap/>
            <w:vAlign w:val="bottom"/>
          </w:tcPr>
          <w:p w14:paraId="6DE4779A" w14:textId="04358F2C" w:rsidR="004B152D" w:rsidRPr="002430A4" w:rsidRDefault="004B152D" w:rsidP="004B152D">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432" w:author="Malte" w:date="2022-05-16T13:08:00Z">
              <w:r>
                <w:rPr>
                  <w:rFonts w:ascii="Calibri" w:hAnsi="Calibri" w:cs="Calibri"/>
                  <w:color w:val="000000"/>
                  <w:sz w:val="22"/>
                  <w:szCs w:val="22"/>
                </w:rPr>
                <w:t>3.19</w:t>
              </w:r>
            </w:ins>
            <w:del w:id="433" w:author="Malte" w:date="2022-05-16T13:08:00Z">
              <w:r w:rsidDel="005F2B77">
                <w:rPr>
                  <w:rFonts w:ascii="Calibri" w:hAnsi="Calibri" w:cs="Calibri"/>
                  <w:color w:val="000000"/>
                  <w:sz w:val="22"/>
                  <w:szCs w:val="22"/>
                </w:rPr>
                <w:delText>3.194</w:delText>
              </w:r>
            </w:del>
          </w:p>
        </w:tc>
      </w:tr>
      <w:tr w:rsidR="004B152D" w:rsidRPr="002430A4" w14:paraId="03B0169F" w14:textId="77777777" w:rsidTr="004B152D">
        <w:trPr>
          <w:trHeight w:val="300"/>
        </w:trPr>
        <w:tc>
          <w:tcPr>
            <w:cnfStyle w:val="001000000000" w:firstRow="0" w:lastRow="0" w:firstColumn="1" w:lastColumn="0" w:oddVBand="0" w:evenVBand="0" w:oddHBand="0" w:evenHBand="0" w:firstRowFirstColumn="0" w:firstRowLastColumn="0" w:lastRowFirstColumn="0" w:lastRowLastColumn="0"/>
            <w:tcW w:w="2207" w:type="dxa"/>
            <w:shd w:val="clear" w:color="auto" w:fill="EDEDED" w:themeFill="accent3" w:themeFillTint="33"/>
            <w:noWrap/>
            <w:hideMark/>
          </w:tcPr>
          <w:p w14:paraId="0C9396E3" w14:textId="77777777" w:rsidR="004B152D" w:rsidRPr="002430A4" w:rsidRDefault="004B152D" w:rsidP="004B152D">
            <w:pPr>
              <w:spacing w:before="0" w:line="240" w:lineRule="auto"/>
              <w:jc w:val="left"/>
              <w:rPr>
                <w:rFonts w:ascii="Calibri" w:hAnsi="Calibri"/>
                <w:color w:val="000000"/>
                <w:sz w:val="22"/>
                <w:szCs w:val="22"/>
              </w:rPr>
            </w:pPr>
            <w:r w:rsidRPr="002430A4">
              <w:rPr>
                <w:rFonts w:ascii="Calibri" w:hAnsi="Calibri"/>
                <w:color w:val="000000"/>
                <w:sz w:val="22"/>
                <w:szCs w:val="22"/>
              </w:rPr>
              <w:t>Standardabweichung</w:t>
            </w:r>
          </w:p>
        </w:tc>
        <w:tc>
          <w:tcPr>
            <w:tcW w:w="1108" w:type="dxa"/>
            <w:noWrap/>
            <w:vAlign w:val="bottom"/>
          </w:tcPr>
          <w:p w14:paraId="151036FE" w14:textId="57956A08" w:rsidR="004B152D" w:rsidRPr="002430A4" w:rsidRDefault="004B152D" w:rsidP="004B152D">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434" w:author="Malte" w:date="2022-05-16T13:08:00Z">
              <w:r>
                <w:rPr>
                  <w:rFonts w:ascii="Calibri" w:hAnsi="Calibri" w:cs="Calibri"/>
                  <w:color w:val="000000"/>
                  <w:sz w:val="22"/>
                  <w:szCs w:val="22"/>
                </w:rPr>
                <w:t>0.01</w:t>
              </w:r>
            </w:ins>
            <w:del w:id="435" w:author="Malte" w:date="2022-05-16T13:08:00Z">
              <w:r w:rsidDel="005F2B77">
                <w:rPr>
                  <w:rFonts w:ascii="Calibri" w:hAnsi="Calibri" w:cs="Calibri"/>
                  <w:color w:val="000000"/>
                  <w:sz w:val="22"/>
                  <w:szCs w:val="22"/>
                </w:rPr>
                <w:delText>0.013</w:delText>
              </w:r>
            </w:del>
          </w:p>
        </w:tc>
        <w:tc>
          <w:tcPr>
            <w:tcW w:w="1108" w:type="dxa"/>
            <w:noWrap/>
            <w:vAlign w:val="bottom"/>
          </w:tcPr>
          <w:p w14:paraId="2A1A6E6A" w14:textId="2DFA2E6E" w:rsidR="004B152D" w:rsidRPr="002430A4" w:rsidRDefault="004B152D" w:rsidP="004B152D">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436" w:author="Malte" w:date="2022-05-16T13:08:00Z">
              <w:r>
                <w:rPr>
                  <w:rFonts w:ascii="Calibri" w:hAnsi="Calibri" w:cs="Calibri"/>
                  <w:color w:val="000000"/>
                  <w:sz w:val="22"/>
                  <w:szCs w:val="22"/>
                </w:rPr>
                <w:t>0.02</w:t>
              </w:r>
            </w:ins>
            <w:del w:id="437" w:author="Malte" w:date="2022-05-16T13:08:00Z">
              <w:r w:rsidDel="005F2B77">
                <w:rPr>
                  <w:rFonts w:ascii="Calibri" w:hAnsi="Calibri" w:cs="Calibri"/>
                  <w:color w:val="000000"/>
                  <w:sz w:val="22"/>
                  <w:szCs w:val="22"/>
                </w:rPr>
                <w:delText>0.022</w:delText>
              </w:r>
            </w:del>
          </w:p>
        </w:tc>
        <w:tc>
          <w:tcPr>
            <w:tcW w:w="2551" w:type="dxa"/>
            <w:noWrap/>
            <w:vAlign w:val="bottom"/>
          </w:tcPr>
          <w:p w14:paraId="530A9E91" w14:textId="6F7961C5" w:rsidR="004B152D" w:rsidRPr="002430A4" w:rsidRDefault="004B152D" w:rsidP="004B152D">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438" w:author="Malte" w:date="2022-05-16T13:08:00Z">
              <w:r>
                <w:rPr>
                  <w:rFonts w:ascii="Calibri" w:hAnsi="Calibri" w:cs="Calibri"/>
                  <w:color w:val="000000"/>
                  <w:sz w:val="22"/>
                  <w:szCs w:val="22"/>
                </w:rPr>
                <w:t>0.03</w:t>
              </w:r>
            </w:ins>
            <w:del w:id="439" w:author="Malte" w:date="2022-05-16T13:08:00Z">
              <w:r w:rsidDel="005F2B77">
                <w:rPr>
                  <w:rFonts w:ascii="Calibri" w:hAnsi="Calibri" w:cs="Calibri"/>
                  <w:color w:val="000000"/>
                  <w:sz w:val="22"/>
                  <w:szCs w:val="22"/>
                </w:rPr>
                <w:delText>0.034</w:delText>
              </w:r>
            </w:del>
          </w:p>
        </w:tc>
        <w:tc>
          <w:tcPr>
            <w:tcW w:w="2619" w:type="dxa"/>
            <w:noWrap/>
            <w:vAlign w:val="bottom"/>
          </w:tcPr>
          <w:p w14:paraId="5971F425" w14:textId="4A815A1B" w:rsidR="004B152D" w:rsidRPr="002430A4" w:rsidRDefault="004B152D" w:rsidP="004B152D">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440" w:author="Malte" w:date="2022-05-16T13:08:00Z">
              <w:r>
                <w:rPr>
                  <w:rFonts w:ascii="Calibri" w:hAnsi="Calibri" w:cs="Calibri"/>
                  <w:color w:val="000000"/>
                  <w:sz w:val="22"/>
                  <w:szCs w:val="22"/>
                </w:rPr>
                <w:t>0.02</w:t>
              </w:r>
            </w:ins>
            <w:del w:id="441" w:author="Malte" w:date="2022-05-16T13:08:00Z">
              <w:r w:rsidDel="005F2B77">
                <w:rPr>
                  <w:rFonts w:ascii="Calibri" w:hAnsi="Calibri" w:cs="Calibri"/>
                  <w:color w:val="000000"/>
                  <w:sz w:val="22"/>
                  <w:szCs w:val="22"/>
                </w:rPr>
                <w:delText>0.022</w:delText>
              </w:r>
            </w:del>
          </w:p>
        </w:tc>
      </w:tr>
      <w:tr w:rsidR="00B1382C" w:rsidRPr="002430A4" w14:paraId="33939EF2" w14:textId="77777777" w:rsidTr="004B15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3" w:type="dxa"/>
            <w:gridSpan w:val="5"/>
            <w:tcBorders>
              <w:bottom w:val="single" w:sz="4" w:space="0" w:color="FFFFFF" w:themeColor="background1"/>
            </w:tcBorders>
            <w:shd w:val="clear" w:color="auto" w:fill="C00000"/>
            <w:noWrap/>
            <w:hideMark/>
          </w:tcPr>
          <w:p w14:paraId="156089D0" w14:textId="77777777" w:rsidR="00B1382C" w:rsidRPr="002430A4" w:rsidRDefault="00B1382C" w:rsidP="00B1382C">
            <w:pPr>
              <w:spacing w:before="0" w:line="240" w:lineRule="auto"/>
              <w:jc w:val="center"/>
              <w:rPr>
                <w:rFonts w:ascii="Calibri" w:hAnsi="Calibri"/>
                <w:color w:val="000000"/>
                <w:sz w:val="22"/>
                <w:szCs w:val="22"/>
              </w:rPr>
            </w:pPr>
            <w:r w:rsidRPr="002430A4">
              <w:rPr>
                <w:rFonts w:ascii="Calibri" w:hAnsi="Calibri"/>
                <w:color w:val="000000"/>
                <w:sz w:val="22"/>
                <w:szCs w:val="22"/>
              </w:rPr>
              <w:t>4°</w:t>
            </w:r>
          </w:p>
        </w:tc>
      </w:tr>
      <w:tr w:rsidR="00B1382C" w:rsidRPr="002430A4" w14:paraId="2A380297" w14:textId="77777777" w:rsidTr="004B152D">
        <w:trPr>
          <w:trHeight w:val="300"/>
        </w:trPr>
        <w:tc>
          <w:tcPr>
            <w:cnfStyle w:val="001000000000" w:firstRow="0" w:lastRow="0" w:firstColumn="1" w:lastColumn="0" w:oddVBand="0" w:evenVBand="0" w:oddHBand="0" w:evenHBand="0" w:firstRowFirstColumn="0" w:firstRowLastColumn="0" w:lastRowFirstColumn="0" w:lastRowLastColumn="0"/>
            <w:tcW w:w="2207" w:type="dxa"/>
            <w:tcBorders>
              <w:bottom w:val="single" w:sz="4" w:space="0" w:color="auto"/>
            </w:tcBorders>
            <w:shd w:val="clear" w:color="auto" w:fill="EDEDED" w:themeFill="accent3" w:themeFillTint="33"/>
            <w:noWrap/>
            <w:hideMark/>
          </w:tcPr>
          <w:p w14:paraId="41456E19" w14:textId="77777777" w:rsidR="00B1382C" w:rsidRPr="002430A4" w:rsidRDefault="00B1382C" w:rsidP="00B1382C">
            <w:pPr>
              <w:spacing w:before="0" w:line="240" w:lineRule="auto"/>
              <w:jc w:val="left"/>
              <w:rPr>
                <w:rFonts w:ascii="Calibri" w:hAnsi="Calibri"/>
                <w:color w:val="000000"/>
                <w:sz w:val="22"/>
                <w:szCs w:val="22"/>
              </w:rPr>
            </w:pPr>
            <w:r w:rsidRPr="002430A4">
              <w:rPr>
                <w:rFonts w:ascii="Calibri" w:hAnsi="Calibri"/>
                <w:color w:val="000000"/>
                <w:sz w:val="22"/>
                <w:szCs w:val="22"/>
              </w:rPr>
              <w:t>Nr.</w:t>
            </w:r>
          </w:p>
        </w:tc>
        <w:tc>
          <w:tcPr>
            <w:tcW w:w="1108" w:type="dxa"/>
            <w:tcBorders>
              <w:bottom w:val="single" w:sz="4" w:space="0" w:color="auto"/>
            </w:tcBorders>
            <w:noWrap/>
            <w:hideMark/>
          </w:tcPr>
          <w:p w14:paraId="1F9D9A2A" w14:textId="77777777" w:rsidR="00B1382C" w:rsidRPr="002430A4" w:rsidRDefault="00B1382C" w:rsidP="00B1382C">
            <w:pPr>
              <w:spacing w:before="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2430A4">
              <w:rPr>
                <w:rFonts w:ascii="Calibri" w:hAnsi="Calibri"/>
                <w:color w:val="000000"/>
                <w:sz w:val="22"/>
                <w:szCs w:val="22"/>
              </w:rPr>
              <w:t>Pos1  [°]</w:t>
            </w:r>
          </w:p>
        </w:tc>
        <w:tc>
          <w:tcPr>
            <w:tcW w:w="1108" w:type="dxa"/>
            <w:tcBorders>
              <w:bottom w:val="single" w:sz="4" w:space="0" w:color="auto"/>
            </w:tcBorders>
            <w:noWrap/>
            <w:hideMark/>
          </w:tcPr>
          <w:p w14:paraId="7C2FF201" w14:textId="77777777" w:rsidR="00B1382C" w:rsidRPr="002430A4" w:rsidRDefault="00B1382C" w:rsidP="00B1382C">
            <w:pPr>
              <w:spacing w:before="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2430A4">
              <w:rPr>
                <w:rFonts w:ascii="Calibri" w:hAnsi="Calibri"/>
                <w:color w:val="000000"/>
                <w:sz w:val="22"/>
                <w:szCs w:val="22"/>
              </w:rPr>
              <w:t>Pos2  [°]</w:t>
            </w:r>
          </w:p>
        </w:tc>
        <w:tc>
          <w:tcPr>
            <w:tcW w:w="2551" w:type="dxa"/>
            <w:tcBorders>
              <w:bottom w:val="single" w:sz="4" w:space="0" w:color="auto"/>
            </w:tcBorders>
            <w:noWrap/>
            <w:hideMark/>
          </w:tcPr>
          <w:p w14:paraId="56640BC5" w14:textId="77777777" w:rsidR="00B1382C" w:rsidRPr="002430A4" w:rsidRDefault="00B1382C" w:rsidP="00B1382C">
            <w:pPr>
              <w:spacing w:before="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2430A4">
              <w:rPr>
                <w:rFonts w:ascii="Calibri" w:hAnsi="Calibri"/>
                <w:color w:val="000000"/>
                <w:sz w:val="22"/>
                <w:szCs w:val="22"/>
              </w:rPr>
              <w:t>rel. Winkel Pos1'-Pos2' [°]</w:t>
            </w:r>
          </w:p>
        </w:tc>
        <w:tc>
          <w:tcPr>
            <w:tcW w:w="2619" w:type="dxa"/>
            <w:tcBorders>
              <w:bottom w:val="single" w:sz="4" w:space="0" w:color="auto"/>
            </w:tcBorders>
            <w:noWrap/>
            <w:hideMark/>
          </w:tcPr>
          <w:p w14:paraId="572464B3" w14:textId="77777777" w:rsidR="00B1382C" w:rsidRPr="002430A4" w:rsidRDefault="00B1382C" w:rsidP="00B1382C">
            <w:pPr>
              <w:spacing w:before="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2430A4">
              <w:rPr>
                <w:rFonts w:ascii="Calibri" w:hAnsi="Calibri"/>
                <w:color w:val="000000"/>
                <w:sz w:val="22"/>
                <w:szCs w:val="22"/>
              </w:rPr>
              <w:t>rel. Winkel Pos2'-Pos1'' [°]</w:t>
            </w:r>
          </w:p>
        </w:tc>
      </w:tr>
      <w:tr w:rsidR="004B152D" w:rsidRPr="002430A4" w14:paraId="3632C17B" w14:textId="77777777" w:rsidTr="004B152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tcBorders>
            <w:shd w:val="clear" w:color="auto" w:fill="DBDBDB" w:themeFill="accent3" w:themeFillTint="66"/>
            <w:noWrap/>
            <w:hideMark/>
          </w:tcPr>
          <w:p w14:paraId="41C83359" w14:textId="77777777" w:rsidR="004B152D" w:rsidRPr="002430A4" w:rsidRDefault="004B152D" w:rsidP="004B152D">
            <w:pPr>
              <w:spacing w:before="0" w:line="240" w:lineRule="auto"/>
              <w:jc w:val="right"/>
              <w:rPr>
                <w:rFonts w:ascii="Calibri" w:hAnsi="Calibri"/>
                <w:color w:val="000000"/>
                <w:sz w:val="22"/>
                <w:szCs w:val="22"/>
              </w:rPr>
            </w:pPr>
            <w:r w:rsidRPr="002430A4">
              <w:rPr>
                <w:rFonts w:ascii="Calibri" w:hAnsi="Calibri"/>
                <w:color w:val="000000"/>
                <w:sz w:val="22"/>
                <w:szCs w:val="22"/>
              </w:rPr>
              <w:t>1</w:t>
            </w:r>
          </w:p>
        </w:tc>
        <w:tc>
          <w:tcPr>
            <w:tcW w:w="1108" w:type="dxa"/>
            <w:tcBorders>
              <w:top w:val="single" w:sz="4" w:space="0" w:color="auto"/>
            </w:tcBorders>
            <w:noWrap/>
            <w:vAlign w:val="bottom"/>
          </w:tcPr>
          <w:p w14:paraId="3866A4AA" w14:textId="6CCE52A3" w:rsidR="004B152D" w:rsidRPr="002430A4" w:rsidRDefault="004B152D" w:rsidP="004B152D">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442" w:author="Malte" w:date="2022-05-16T13:08:00Z">
              <w:r>
                <w:rPr>
                  <w:rFonts w:ascii="Calibri" w:hAnsi="Calibri" w:cs="Calibri"/>
                  <w:color w:val="000000"/>
                  <w:sz w:val="22"/>
                  <w:szCs w:val="22"/>
                </w:rPr>
                <w:t> </w:t>
              </w:r>
            </w:ins>
            <w:del w:id="443" w:author="Malte" w:date="2022-05-16T13:08:00Z">
              <w:r w:rsidDel="00C73A7F">
                <w:rPr>
                  <w:rFonts w:ascii="Calibri" w:hAnsi="Calibri" w:cs="Calibri"/>
                  <w:color w:val="000000"/>
                  <w:sz w:val="22"/>
                  <w:szCs w:val="22"/>
                </w:rPr>
                <w:delText> </w:delText>
              </w:r>
            </w:del>
          </w:p>
        </w:tc>
        <w:tc>
          <w:tcPr>
            <w:tcW w:w="1108" w:type="dxa"/>
            <w:tcBorders>
              <w:top w:val="single" w:sz="4" w:space="0" w:color="auto"/>
            </w:tcBorders>
            <w:noWrap/>
            <w:vAlign w:val="bottom"/>
          </w:tcPr>
          <w:p w14:paraId="54C7E499" w14:textId="720D50D4" w:rsidR="004B152D" w:rsidRPr="002430A4" w:rsidRDefault="004B152D" w:rsidP="004B152D">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444" w:author="Malte" w:date="2022-05-16T13:08:00Z">
              <w:r>
                <w:rPr>
                  <w:rFonts w:ascii="Calibri" w:hAnsi="Calibri" w:cs="Calibri"/>
                  <w:color w:val="000000"/>
                  <w:sz w:val="22"/>
                  <w:szCs w:val="22"/>
                </w:rPr>
                <w:t>3.56</w:t>
              </w:r>
            </w:ins>
            <w:del w:id="445" w:author="Malte" w:date="2022-05-16T13:08:00Z">
              <w:r w:rsidDel="00C73A7F">
                <w:rPr>
                  <w:rFonts w:ascii="Calibri" w:hAnsi="Calibri" w:cs="Calibri"/>
                  <w:color w:val="000000"/>
                  <w:sz w:val="22"/>
                  <w:szCs w:val="22"/>
                </w:rPr>
                <w:delText>3.563</w:delText>
              </w:r>
            </w:del>
          </w:p>
        </w:tc>
        <w:tc>
          <w:tcPr>
            <w:tcW w:w="2551" w:type="dxa"/>
            <w:tcBorders>
              <w:top w:val="single" w:sz="4" w:space="0" w:color="auto"/>
            </w:tcBorders>
            <w:noWrap/>
            <w:vAlign w:val="bottom"/>
          </w:tcPr>
          <w:p w14:paraId="1399AF6E" w14:textId="2E1DCE0F" w:rsidR="004B152D" w:rsidRPr="002430A4" w:rsidRDefault="004B152D" w:rsidP="004B152D">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446" w:author="Malte" w:date="2022-05-16T13:08:00Z">
              <w:r>
                <w:rPr>
                  <w:rFonts w:ascii="Calibri" w:hAnsi="Calibri" w:cs="Calibri"/>
                  <w:color w:val="000000"/>
                  <w:sz w:val="22"/>
                  <w:szCs w:val="22"/>
                </w:rPr>
                <w:t> </w:t>
              </w:r>
            </w:ins>
            <w:del w:id="447" w:author="Malte" w:date="2022-05-16T13:08:00Z">
              <w:r w:rsidDel="00C73A7F">
                <w:rPr>
                  <w:rFonts w:ascii="Calibri" w:hAnsi="Calibri" w:cs="Calibri"/>
                  <w:color w:val="000000"/>
                  <w:sz w:val="22"/>
                  <w:szCs w:val="22"/>
                </w:rPr>
                <w:delText> </w:delText>
              </w:r>
            </w:del>
          </w:p>
        </w:tc>
        <w:tc>
          <w:tcPr>
            <w:tcW w:w="2619" w:type="dxa"/>
            <w:tcBorders>
              <w:top w:val="single" w:sz="4" w:space="0" w:color="auto"/>
            </w:tcBorders>
            <w:noWrap/>
            <w:vAlign w:val="bottom"/>
          </w:tcPr>
          <w:p w14:paraId="09EBCD61" w14:textId="12208597" w:rsidR="004B152D" w:rsidRPr="002430A4" w:rsidRDefault="004B152D" w:rsidP="004B152D">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448" w:author="Malte" w:date="2022-05-16T13:08:00Z">
              <w:r>
                <w:rPr>
                  <w:rFonts w:ascii="Calibri" w:hAnsi="Calibri" w:cs="Calibri"/>
                  <w:color w:val="000000"/>
                  <w:sz w:val="22"/>
                  <w:szCs w:val="22"/>
                </w:rPr>
                <w:t>4.22</w:t>
              </w:r>
            </w:ins>
            <w:del w:id="449" w:author="Malte" w:date="2022-05-16T13:08:00Z">
              <w:r w:rsidDel="00C73A7F">
                <w:rPr>
                  <w:rFonts w:ascii="Calibri" w:hAnsi="Calibri" w:cs="Calibri"/>
                  <w:color w:val="000000"/>
                  <w:sz w:val="22"/>
                  <w:szCs w:val="22"/>
                </w:rPr>
                <w:delText>4.225</w:delText>
              </w:r>
            </w:del>
          </w:p>
        </w:tc>
      </w:tr>
      <w:tr w:rsidR="004B152D" w:rsidRPr="002430A4" w14:paraId="62384F5D" w14:textId="77777777" w:rsidTr="004B152D">
        <w:trPr>
          <w:trHeight w:val="288"/>
        </w:trPr>
        <w:tc>
          <w:tcPr>
            <w:cnfStyle w:val="001000000000" w:firstRow="0" w:lastRow="0" w:firstColumn="1" w:lastColumn="0" w:oddVBand="0" w:evenVBand="0" w:oddHBand="0" w:evenHBand="0" w:firstRowFirstColumn="0" w:firstRowLastColumn="0" w:lastRowFirstColumn="0" w:lastRowLastColumn="0"/>
            <w:tcW w:w="2207" w:type="dxa"/>
            <w:shd w:val="clear" w:color="auto" w:fill="EDEDED" w:themeFill="accent3" w:themeFillTint="33"/>
            <w:noWrap/>
            <w:hideMark/>
          </w:tcPr>
          <w:p w14:paraId="54354AD9" w14:textId="77777777" w:rsidR="004B152D" w:rsidRPr="002430A4" w:rsidRDefault="004B152D" w:rsidP="004B152D">
            <w:pPr>
              <w:spacing w:before="0" w:line="240" w:lineRule="auto"/>
              <w:jc w:val="right"/>
              <w:rPr>
                <w:rFonts w:ascii="Calibri" w:hAnsi="Calibri"/>
                <w:color w:val="000000"/>
                <w:sz w:val="22"/>
                <w:szCs w:val="22"/>
              </w:rPr>
            </w:pPr>
            <w:r w:rsidRPr="002430A4">
              <w:rPr>
                <w:rFonts w:ascii="Calibri" w:hAnsi="Calibri"/>
                <w:color w:val="000000"/>
                <w:sz w:val="22"/>
                <w:szCs w:val="22"/>
              </w:rPr>
              <w:t>2</w:t>
            </w:r>
          </w:p>
        </w:tc>
        <w:tc>
          <w:tcPr>
            <w:tcW w:w="1108" w:type="dxa"/>
            <w:noWrap/>
            <w:vAlign w:val="bottom"/>
          </w:tcPr>
          <w:p w14:paraId="1B854565" w14:textId="2D8DE626" w:rsidR="004B152D" w:rsidRPr="002430A4" w:rsidRDefault="004B152D" w:rsidP="004B152D">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450" w:author="Malte" w:date="2022-05-16T13:08:00Z">
              <w:r>
                <w:rPr>
                  <w:rFonts w:ascii="Calibri" w:hAnsi="Calibri" w:cs="Calibri"/>
                  <w:color w:val="000000"/>
                  <w:sz w:val="22"/>
                  <w:szCs w:val="22"/>
                </w:rPr>
                <w:t>-0.66</w:t>
              </w:r>
            </w:ins>
            <w:del w:id="451" w:author="Malte" w:date="2022-05-16T13:08:00Z">
              <w:r w:rsidDel="00C73A7F">
                <w:rPr>
                  <w:rFonts w:ascii="Calibri" w:hAnsi="Calibri" w:cs="Calibri"/>
                  <w:color w:val="000000"/>
                  <w:sz w:val="22"/>
                  <w:szCs w:val="22"/>
                </w:rPr>
                <w:delText>-0.662</w:delText>
              </w:r>
            </w:del>
          </w:p>
        </w:tc>
        <w:tc>
          <w:tcPr>
            <w:tcW w:w="1108" w:type="dxa"/>
            <w:noWrap/>
            <w:vAlign w:val="bottom"/>
          </w:tcPr>
          <w:p w14:paraId="62C3F002" w14:textId="4FAAE3EB" w:rsidR="004B152D" w:rsidRPr="002430A4" w:rsidRDefault="004B152D" w:rsidP="004B152D">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452" w:author="Malte" w:date="2022-05-16T13:08:00Z">
              <w:r>
                <w:rPr>
                  <w:rFonts w:ascii="Calibri" w:hAnsi="Calibri" w:cs="Calibri"/>
                  <w:color w:val="000000"/>
                  <w:sz w:val="22"/>
                  <w:szCs w:val="22"/>
                </w:rPr>
                <w:t>3.58</w:t>
              </w:r>
            </w:ins>
            <w:del w:id="453" w:author="Malte" w:date="2022-05-16T13:08:00Z">
              <w:r w:rsidDel="00C73A7F">
                <w:rPr>
                  <w:rFonts w:ascii="Calibri" w:hAnsi="Calibri" w:cs="Calibri"/>
                  <w:color w:val="000000"/>
                  <w:sz w:val="22"/>
                  <w:szCs w:val="22"/>
                </w:rPr>
                <w:delText>3.578</w:delText>
              </w:r>
            </w:del>
          </w:p>
        </w:tc>
        <w:tc>
          <w:tcPr>
            <w:tcW w:w="2551" w:type="dxa"/>
            <w:noWrap/>
            <w:vAlign w:val="bottom"/>
          </w:tcPr>
          <w:p w14:paraId="11DB5F09" w14:textId="33A31C78" w:rsidR="004B152D" w:rsidRPr="002430A4" w:rsidRDefault="004B152D" w:rsidP="004B152D">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454" w:author="Malte" w:date="2022-05-16T13:08:00Z">
              <w:r>
                <w:rPr>
                  <w:rFonts w:ascii="Calibri" w:hAnsi="Calibri" w:cs="Calibri"/>
                  <w:color w:val="000000"/>
                  <w:sz w:val="22"/>
                  <w:szCs w:val="22"/>
                </w:rPr>
                <w:t>4.24</w:t>
              </w:r>
            </w:ins>
            <w:del w:id="455" w:author="Malte" w:date="2022-05-16T13:08:00Z">
              <w:r w:rsidDel="00C73A7F">
                <w:rPr>
                  <w:rFonts w:ascii="Calibri" w:hAnsi="Calibri" w:cs="Calibri"/>
                  <w:color w:val="000000"/>
                  <w:sz w:val="22"/>
                  <w:szCs w:val="22"/>
                </w:rPr>
                <w:delText>4.239</w:delText>
              </w:r>
            </w:del>
          </w:p>
        </w:tc>
        <w:tc>
          <w:tcPr>
            <w:tcW w:w="2619" w:type="dxa"/>
            <w:noWrap/>
            <w:vAlign w:val="bottom"/>
          </w:tcPr>
          <w:p w14:paraId="27D99BBC" w14:textId="61E8854C" w:rsidR="004B152D" w:rsidRPr="002430A4" w:rsidRDefault="004B152D" w:rsidP="004B152D">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456" w:author="Malte" w:date="2022-05-16T13:08:00Z">
              <w:r>
                <w:rPr>
                  <w:rFonts w:ascii="Calibri" w:hAnsi="Calibri" w:cs="Calibri"/>
                  <w:color w:val="000000"/>
                  <w:sz w:val="22"/>
                  <w:szCs w:val="22"/>
                </w:rPr>
                <w:t>4.28</w:t>
              </w:r>
            </w:ins>
            <w:del w:id="457" w:author="Malte" w:date="2022-05-16T13:08:00Z">
              <w:r w:rsidDel="00C73A7F">
                <w:rPr>
                  <w:rFonts w:ascii="Calibri" w:hAnsi="Calibri" w:cs="Calibri"/>
                  <w:color w:val="000000"/>
                  <w:sz w:val="22"/>
                  <w:szCs w:val="22"/>
                </w:rPr>
                <w:delText>4.278</w:delText>
              </w:r>
            </w:del>
          </w:p>
        </w:tc>
      </w:tr>
      <w:tr w:rsidR="004B152D" w:rsidRPr="002430A4" w14:paraId="2270FCD9" w14:textId="77777777" w:rsidTr="004B152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07" w:type="dxa"/>
            <w:shd w:val="clear" w:color="auto" w:fill="DBDBDB" w:themeFill="accent3" w:themeFillTint="66"/>
            <w:noWrap/>
            <w:hideMark/>
          </w:tcPr>
          <w:p w14:paraId="25499B59" w14:textId="77777777" w:rsidR="004B152D" w:rsidRPr="002430A4" w:rsidRDefault="004B152D" w:rsidP="004B152D">
            <w:pPr>
              <w:spacing w:before="0" w:line="240" w:lineRule="auto"/>
              <w:jc w:val="right"/>
              <w:rPr>
                <w:rFonts w:ascii="Calibri" w:hAnsi="Calibri"/>
                <w:color w:val="000000"/>
                <w:sz w:val="22"/>
                <w:szCs w:val="22"/>
              </w:rPr>
            </w:pPr>
            <w:r w:rsidRPr="002430A4">
              <w:rPr>
                <w:rFonts w:ascii="Calibri" w:hAnsi="Calibri"/>
                <w:color w:val="000000"/>
                <w:sz w:val="22"/>
                <w:szCs w:val="22"/>
              </w:rPr>
              <w:t>3</w:t>
            </w:r>
          </w:p>
        </w:tc>
        <w:tc>
          <w:tcPr>
            <w:tcW w:w="1108" w:type="dxa"/>
            <w:noWrap/>
            <w:vAlign w:val="bottom"/>
          </w:tcPr>
          <w:p w14:paraId="13D962C7" w14:textId="55A3CAEF" w:rsidR="004B152D" w:rsidRPr="002430A4" w:rsidRDefault="004B152D" w:rsidP="004B152D">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458" w:author="Malte" w:date="2022-05-16T13:08:00Z">
              <w:r>
                <w:rPr>
                  <w:rFonts w:ascii="Calibri" w:hAnsi="Calibri" w:cs="Calibri"/>
                  <w:color w:val="000000"/>
                  <w:sz w:val="22"/>
                  <w:szCs w:val="22"/>
                </w:rPr>
                <w:t>-0.70</w:t>
              </w:r>
            </w:ins>
            <w:del w:id="459" w:author="Malte" w:date="2022-05-16T13:08:00Z">
              <w:r w:rsidDel="00C73A7F">
                <w:rPr>
                  <w:rFonts w:ascii="Calibri" w:hAnsi="Calibri" w:cs="Calibri"/>
                  <w:color w:val="000000"/>
                  <w:sz w:val="22"/>
                  <w:szCs w:val="22"/>
                </w:rPr>
                <w:delText>-0.700</w:delText>
              </w:r>
            </w:del>
          </w:p>
        </w:tc>
        <w:tc>
          <w:tcPr>
            <w:tcW w:w="1108" w:type="dxa"/>
            <w:noWrap/>
            <w:vAlign w:val="bottom"/>
          </w:tcPr>
          <w:p w14:paraId="15AF1DAC" w14:textId="150DC475" w:rsidR="004B152D" w:rsidRPr="002430A4" w:rsidRDefault="004B152D" w:rsidP="004B152D">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460" w:author="Malte" w:date="2022-05-16T13:08:00Z">
              <w:r>
                <w:rPr>
                  <w:rFonts w:ascii="Calibri" w:hAnsi="Calibri" w:cs="Calibri"/>
                  <w:color w:val="000000"/>
                  <w:sz w:val="22"/>
                  <w:szCs w:val="22"/>
                </w:rPr>
                <w:t>3.58</w:t>
              </w:r>
            </w:ins>
            <w:del w:id="461" w:author="Malte" w:date="2022-05-16T13:08:00Z">
              <w:r w:rsidDel="00C73A7F">
                <w:rPr>
                  <w:rFonts w:ascii="Calibri" w:hAnsi="Calibri" w:cs="Calibri"/>
                  <w:color w:val="000000"/>
                  <w:sz w:val="22"/>
                  <w:szCs w:val="22"/>
                </w:rPr>
                <w:delText>3.579</w:delText>
              </w:r>
            </w:del>
          </w:p>
        </w:tc>
        <w:tc>
          <w:tcPr>
            <w:tcW w:w="2551" w:type="dxa"/>
            <w:noWrap/>
            <w:vAlign w:val="bottom"/>
          </w:tcPr>
          <w:p w14:paraId="7A121DDB" w14:textId="626C7F95" w:rsidR="004B152D" w:rsidRPr="002430A4" w:rsidRDefault="004B152D" w:rsidP="004B152D">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462" w:author="Malte" w:date="2022-05-16T13:08:00Z">
              <w:r>
                <w:rPr>
                  <w:rFonts w:ascii="Calibri" w:hAnsi="Calibri" w:cs="Calibri"/>
                  <w:color w:val="000000"/>
                  <w:sz w:val="22"/>
                  <w:szCs w:val="22"/>
                </w:rPr>
                <w:t>4.28</w:t>
              </w:r>
            </w:ins>
            <w:del w:id="463" w:author="Malte" w:date="2022-05-16T13:08:00Z">
              <w:r w:rsidDel="00C73A7F">
                <w:rPr>
                  <w:rFonts w:ascii="Calibri" w:hAnsi="Calibri" w:cs="Calibri"/>
                  <w:color w:val="000000"/>
                  <w:sz w:val="22"/>
                  <w:szCs w:val="22"/>
                </w:rPr>
                <w:delText>4.279</w:delText>
              </w:r>
            </w:del>
          </w:p>
        </w:tc>
        <w:tc>
          <w:tcPr>
            <w:tcW w:w="2619" w:type="dxa"/>
            <w:noWrap/>
            <w:vAlign w:val="bottom"/>
          </w:tcPr>
          <w:p w14:paraId="24105A9D" w14:textId="5499893C" w:rsidR="004B152D" w:rsidRPr="002430A4" w:rsidRDefault="004B152D" w:rsidP="004B152D">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464" w:author="Malte" w:date="2022-05-16T13:08:00Z">
              <w:r>
                <w:rPr>
                  <w:rFonts w:ascii="Calibri" w:hAnsi="Calibri" w:cs="Calibri"/>
                  <w:color w:val="000000"/>
                  <w:sz w:val="22"/>
                  <w:szCs w:val="22"/>
                </w:rPr>
                <w:t>4.23</w:t>
              </w:r>
            </w:ins>
            <w:del w:id="465" w:author="Malte" w:date="2022-05-16T13:08:00Z">
              <w:r w:rsidDel="00C73A7F">
                <w:rPr>
                  <w:rFonts w:ascii="Calibri" w:hAnsi="Calibri" w:cs="Calibri"/>
                  <w:color w:val="000000"/>
                  <w:sz w:val="22"/>
                  <w:szCs w:val="22"/>
                </w:rPr>
                <w:delText>4.227</w:delText>
              </w:r>
            </w:del>
          </w:p>
        </w:tc>
      </w:tr>
      <w:tr w:rsidR="004B152D" w:rsidRPr="002430A4" w14:paraId="5CBF32B5" w14:textId="77777777" w:rsidTr="004B152D">
        <w:trPr>
          <w:trHeight w:val="288"/>
        </w:trPr>
        <w:tc>
          <w:tcPr>
            <w:cnfStyle w:val="001000000000" w:firstRow="0" w:lastRow="0" w:firstColumn="1" w:lastColumn="0" w:oddVBand="0" w:evenVBand="0" w:oddHBand="0" w:evenHBand="0" w:firstRowFirstColumn="0" w:firstRowLastColumn="0" w:lastRowFirstColumn="0" w:lastRowLastColumn="0"/>
            <w:tcW w:w="2207" w:type="dxa"/>
            <w:tcBorders>
              <w:bottom w:val="single" w:sz="4" w:space="0" w:color="FFFFFF" w:themeColor="background1"/>
            </w:tcBorders>
            <w:shd w:val="clear" w:color="auto" w:fill="EDEDED" w:themeFill="accent3" w:themeFillTint="33"/>
            <w:noWrap/>
            <w:hideMark/>
          </w:tcPr>
          <w:p w14:paraId="63A0D311" w14:textId="77777777" w:rsidR="004B152D" w:rsidRPr="002430A4" w:rsidRDefault="004B152D" w:rsidP="004B152D">
            <w:pPr>
              <w:spacing w:before="0" w:line="240" w:lineRule="auto"/>
              <w:jc w:val="right"/>
              <w:rPr>
                <w:rFonts w:ascii="Calibri" w:hAnsi="Calibri"/>
                <w:color w:val="000000"/>
                <w:sz w:val="22"/>
                <w:szCs w:val="22"/>
              </w:rPr>
            </w:pPr>
            <w:r w:rsidRPr="002430A4">
              <w:rPr>
                <w:rFonts w:ascii="Calibri" w:hAnsi="Calibri"/>
                <w:color w:val="000000"/>
                <w:sz w:val="22"/>
                <w:szCs w:val="22"/>
              </w:rPr>
              <w:t>4</w:t>
            </w:r>
          </w:p>
        </w:tc>
        <w:tc>
          <w:tcPr>
            <w:tcW w:w="1108" w:type="dxa"/>
            <w:tcBorders>
              <w:bottom w:val="single" w:sz="4" w:space="0" w:color="FFFFFF" w:themeColor="background1"/>
            </w:tcBorders>
            <w:noWrap/>
            <w:vAlign w:val="bottom"/>
          </w:tcPr>
          <w:p w14:paraId="2BCE22E5" w14:textId="2F761674" w:rsidR="004B152D" w:rsidRPr="002430A4" w:rsidRDefault="004B152D" w:rsidP="004B152D">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466" w:author="Malte" w:date="2022-05-16T13:08:00Z">
              <w:r>
                <w:rPr>
                  <w:rFonts w:ascii="Calibri" w:hAnsi="Calibri" w:cs="Calibri"/>
                  <w:color w:val="000000"/>
                  <w:sz w:val="22"/>
                  <w:szCs w:val="22"/>
                </w:rPr>
                <w:t>-0.65</w:t>
              </w:r>
            </w:ins>
            <w:del w:id="467" w:author="Malte" w:date="2022-05-16T13:08:00Z">
              <w:r w:rsidDel="00C73A7F">
                <w:rPr>
                  <w:rFonts w:ascii="Calibri" w:hAnsi="Calibri" w:cs="Calibri"/>
                  <w:color w:val="000000"/>
                  <w:sz w:val="22"/>
                  <w:szCs w:val="22"/>
                </w:rPr>
                <w:delText>-0.648</w:delText>
              </w:r>
            </w:del>
          </w:p>
        </w:tc>
        <w:tc>
          <w:tcPr>
            <w:tcW w:w="1108" w:type="dxa"/>
            <w:tcBorders>
              <w:bottom w:val="single" w:sz="4" w:space="0" w:color="FFFFFF" w:themeColor="background1"/>
            </w:tcBorders>
            <w:noWrap/>
            <w:vAlign w:val="bottom"/>
          </w:tcPr>
          <w:p w14:paraId="1E1D7E5D" w14:textId="4DFC22D2" w:rsidR="004B152D" w:rsidRPr="002430A4" w:rsidRDefault="004B152D" w:rsidP="004B152D">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468" w:author="Malte" w:date="2022-05-16T13:08:00Z">
              <w:r>
                <w:rPr>
                  <w:rFonts w:ascii="Calibri" w:hAnsi="Calibri" w:cs="Calibri"/>
                  <w:color w:val="000000"/>
                  <w:sz w:val="22"/>
                  <w:szCs w:val="22"/>
                </w:rPr>
                <w:t>3.57</w:t>
              </w:r>
            </w:ins>
            <w:del w:id="469" w:author="Malte" w:date="2022-05-16T13:08:00Z">
              <w:r w:rsidDel="00C73A7F">
                <w:rPr>
                  <w:rFonts w:ascii="Calibri" w:hAnsi="Calibri" w:cs="Calibri"/>
                  <w:color w:val="000000"/>
                  <w:sz w:val="22"/>
                  <w:szCs w:val="22"/>
                </w:rPr>
                <w:delText>3.575</w:delText>
              </w:r>
            </w:del>
          </w:p>
        </w:tc>
        <w:tc>
          <w:tcPr>
            <w:tcW w:w="2551" w:type="dxa"/>
            <w:tcBorders>
              <w:bottom w:val="single" w:sz="4" w:space="0" w:color="FFFFFF" w:themeColor="background1"/>
            </w:tcBorders>
            <w:noWrap/>
            <w:vAlign w:val="bottom"/>
          </w:tcPr>
          <w:p w14:paraId="6C858116" w14:textId="44865C91" w:rsidR="004B152D" w:rsidRPr="002430A4" w:rsidRDefault="004B152D" w:rsidP="004B152D">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470" w:author="Malte" w:date="2022-05-16T13:08:00Z">
              <w:r>
                <w:rPr>
                  <w:rFonts w:ascii="Calibri" w:hAnsi="Calibri" w:cs="Calibri"/>
                  <w:color w:val="000000"/>
                  <w:sz w:val="22"/>
                  <w:szCs w:val="22"/>
                </w:rPr>
                <w:t>4.22</w:t>
              </w:r>
            </w:ins>
            <w:del w:id="471" w:author="Malte" w:date="2022-05-16T13:08:00Z">
              <w:r w:rsidDel="00C73A7F">
                <w:rPr>
                  <w:rFonts w:ascii="Calibri" w:hAnsi="Calibri" w:cs="Calibri"/>
                  <w:color w:val="000000"/>
                  <w:sz w:val="22"/>
                  <w:szCs w:val="22"/>
                </w:rPr>
                <w:delText>4.223</w:delText>
              </w:r>
            </w:del>
          </w:p>
        </w:tc>
        <w:tc>
          <w:tcPr>
            <w:tcW w:w="2619" w:type="dxa"/>
            <w:tcBorders>
              <w:bottom w:val="single" w:sz="4" w:space="0" w:color="FFFFFF" w:themeColor="background1"/>
            </w:tcBorders>
            <w:noWrap/>
            <w:vAlign w:val="bottom"/>
          </w:tcPr>
          <w:p w14:paraId="58B617E3" w14:textId="3E09A2FE" w:rsidR="004B152D" w:rsidRPr="002430A4" w:rsidRDefault="004B152D" w:rsidP="004B152D">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472" w:author="Malte" w:date="2022-05-16T13:08:00Z">
              <w:r>
                <w:rPr>
                  <w:rFonts w:ascii="Calibri" w:hAnsi="Calibri" w:cs="Calibri"/>
                  <w:color w:val="000000"/>
                  <w:sz w:val="22"/>
                  <w:szCs w:val="22"/>
                </w:rPr>
                <w:t>4.26</w:t>
              </w:r>
            </w:ins>
            <w:del w:id="473" w:author="Malte" w:date="2022-05-16T13:08:00Z">
              <w:r w:rsidDel="00C73A7F">
                <w:rPr>
                  <w:rFonts w:ascii="Calibri" w:hAnsi="Calibri" w:cs="Calibri"/>
                  <w:color w:val="000000"/>
                  <w:sz w:val="22"/>
                  <w:szCs w:val="22"/>
                </w:rPr>
                <w:delText>4.257</w:delText>
              </w:r>
            </w:del>
          </w:p>
        </w:tc>
      </w:tr>
      <w:tr w:rsidR="004B152D" w:rsidRPr="002430A4" w14:paraId="3772F345" w14:textId="77777777" w:rsidTr="004B152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07" w:type="dxa"/>
            <w:tcBorders>
              <w:bottom w:val="single" w:sz="4" w:space="0" w:color="auto"/>
            </w:tcBorders>
            <w:shd w:val="clear" w:color="auto" w:fill="DBDBDB" w:themeFill="accent3" w:themeFillTint="66"/>
            <w:noWrap/>
            <w:hideMark/>
          </w:tcPr>
          <w:p w14:paraId="2E094264" w14:textId="77777777" w:rsidR="004B152D" w:rsidRPr="002430A4" w:rsidRDefault="004B152D" w:rsidP="004B152D">
            <w:pPr>
              <w:spacing w:before="0" w:line="240" w:lineRule="auto"/>
              <w:jc w:val="right"/>
              <w:rPr>
                <w:rFonts w:ascii="Calibri" w:hAnsi="Calibri"/>
                <w:color w:val="000000"/>
                <w:sz w:val="22"/>
                <w:szCs w:val="22"/>
              </w:rPr>
            </w:pPr>
            <w:r w:rsidRPr="002430A4">
              <w:rPr>
                <w:rFonts w:ascii="Calibri" w:hAnsi="Calibri"/>
                <w:color w:val="000000"/>
                <w:sz w:val="22"/>
                <w:szCs w:val="22"/>
              </w:rPr>
              <w:t>5</w:t>
            </w:r>
          </w:p>
        </w:tc>
        <w:tc>
          <w:tcPr>
            <w:tcW w:w="1108" w:type="dxa"/>
            <w:tcBorders>
              <w:bottom w:val="single" w:sz="4" w:space="0" w:color="auto"/>
            </w:tcBorders>
            <w:noWrap/>
            <w:vAlign w:val="bottom"/>
          </w:tcPr>
          <w:p w14:paraId="3444BABD" w14:textId="3C901189" w:rsidR="004B152D" w:rsidRPr="002430A4" w:rsidRDefault="004B152D" w:rsidP="004B152D">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474" w:author="Malte" w:date="2022-05-16T13:08:00Z">
              <w:r>
                <w:rPr>
                  <w:rFonts w:ascii="Calibri" w:hAnsi="Calibri" w:cs="Calibri"/>
                  <w:color w:val="000000"/>
                  <w:sz w:val="22"/>
                  <w:szCs w:val="22"/>
                </w:rPr>
                <w:t>-0.68</w:t>
              </w:r>
            </w:ins>
            <w:del w:id="475" w:author="Malte" w:date="2022-05-16T13:08:00Z">
              <w:r w:rsidDel="00C73A7F">
                <w:rPr>
                  <w:rFonts w:ascii="Calibri" w:hAnsi="Calibri" w:cs="Calibri"/>
                  <w:color w:val="000000"/>
                  <w:sz w:val="22"/>
                  <w:szCs w:val="22"/>
                </w:rPr>
                <w:delText>-0.682</w:delText>
              </w:r>
            </w:del>
          </w:p>
        </w:tc>
        <w:tc>
          <w:tcPr>
            <w:tcW w:w="1108" w:type="dxa"/>
            <w:tcBorders>
              <w:bottom w:val="single" w:sz="4" w:space="0" w:color="auto"/>
            </w:tcBorders>
            <w:noWrap/>
            <w:vAlign w:val="bottom"/>
          </w:tcPr>
          <w:p w14:paraId="4BBCB848" w14:textId="003B6C0B" w:rsidR="004B152D" w:rsidRPr="002430A4" w:rsidRDefault="004B152D" w:rsidP="004B152D">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476" w:author="Malte" w:date="2022-05-16T13:08:00Z">
              <w:r>
                <w:rPr>
                  <w:rFonts w:ascii="Calibri" w:hAnsi="Calibri" w:cs="Calibri"/>
                  <w:color w:val="000000"/>
                  <w:sz w:val="22"/>
                  <w:szCs w:val="22"/>
                </w:rPr>
                <w:t>3.61</w:t>
              </w:r>
            </w:ins>
            <w:del w:id="477" w:author="Malte" w:date="2022-05-16T13:08:00Z">
              <w:r w:rsidDel="00C73A7F">
                <w:rPr>
                  <w:rFonts w:ascii="Calibri" w:hAnsi="Calibri" w:cs="Calibri"/>
                  <w:color w:val="000000"/>
                  <w:sz w:val="22"/>
                  <w:szCs w:val="22"/>
                </w:rPr>
                <w:delText>3.610</w:delText>
              </w:r>
            </w:del>
          </w:p>
        </w:tc>
        <w:tc>
          <w:tcPr>
            <w:tcW w:w="2551" w:type="dxa"/>
            <w:tcBorders>
              <w:bottom w:val="single" w:sz="4" w:space="0" w:color="auto"/>
            </w:tcBorders>
            <w:noWrap/>
            <w:vAlign w:val="bottom"/>
          </w:tcPr>
          <w:p w14:paraId="21F670E8" w14:textId="2FDE2C6D" w:rsidR="004B152D" w:rsidRPr="002430A4" w:rsidRDefault="004B152D" w:rsidP="004B152D">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478" w:author="Malte" w:date="2022-05-16T13:08:00Z">
              <w:r>
                <w:rPr>
                  <w:rFonts w:ascii="Calibri" w:hAnsi="Calibri" w:cs="Calibri"/>
                  <w:color w:val="000000"/>
                  <w:sz w:val="22"/>
                  <w:szCs w:val="22"/>
                </w:rPr>
                <w:t>4.29</w:t>
              </w:r>
            </w:ins>
            <w:del w:id="479" w:author="Malte" w:date="2022-05-16T13:08:00Z">
              <w:r w:rsidDel="00C73A7F">
                <w:rPr>
                  <w:rFonts w:ascii="Calibri" w:hAnsi="Calibri" w:cs="Calibri"/>
                  <w:color w:val="000000"/>
                  <w:sz w:val="22"/>
                  <w:szCs w:val="22"/>
                </w:rPr>
                <w:delText>4.291</w:delText>
              </w:r>
            </w:del>
          </w:p>
        </w:tc>
        <w:tc>
          <w:tcPr>
            <w:tcW w:w="2619" w:type="dxa"/>
            <w:tcBorders>
              <w:bottom w:val="single" w:sz="4" w:space="0" w:color="auto"/>
            </w:tcBorders>
            <w:noWrap/>
            <w:vAlign w:val="bottom"/>
          </w:tcPr>
          <w:p w14:paraId="06564A74" w14:textId="3A5B7DD9" w:rsidR="004B152D" w:rsidRPr="002430A4" w:rsidRDefault="004B152D" w:rsidP="004B152D">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480" w:author="Malte" w:date="2022-05-16T13:08:00Z">
              <w:r>
                <w:rPr>
                  <w:rFonts w:ascii="Calibri" w:hAnsi="Calibri" w:cs="Calibri"/>
                  <w:color w:val="000000"/>
                  <w:sz w:val="22"/>
                  <w:szCs w:val="22"/>
                </w:rPr>
                <w:t> </w:t>
              </w:r>
            </w:ins>
            <w:del w:id="481" w:author="Malte" w:date="2022-05-16T13:08:00Z">
              <w:r w:rsidDel="00C73A7F">
                <w:rPr>
                  <w:rFonts w:ascii="Calibri" w:hAnsi="Calibri" w:cs="Calibri"/>
                  <w:color w:val="000000"/>
                  <w:sz w:val="22"/>
                  <w:szCs w:val="22"/>
                </w:rPr>
                <w:delText> </w:delText>
              </w:r>
            </w:del>
          </w:p>
        </w:tc>
      </w:tr>
      <w:tr w:rsidR="004B152D" w:rsidRPr="002430A4" w14:paraId="34F0C6BC" w14:textId="77777777" w:rsidTr="004B152D">
        <w:trPr>
          <w:trHeight w:val="300"/>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tcBorders>
            <w:shd w:val="clear" w:color="auto" w:fill="EDEDED" w:themeFill="accent3" w:themeFillTint="33"/>
            <w:noWrap/>
            <w:hideMark/>
          </w:tcPr>
          <w:p w14:paraId="6A817BB7" w14:textId="77777777" w:rsidR="004B152D" w:rsidRPr="002430A4" w:rsidRDefault="004B152D" w:rsidP="004B152D">
            <w:pPr>
              <w:spacing w:before="0" w:line="240" w:lineRule="auto"/>
              <w:jc w:val="left"/>
              <w:rPr>
                <w:rFonts w:ascii="Calibri" w:hAnsi="Calibri"/>
                <w:color w:val="000000"/>
                <w:sz w:val="22"/>
                <w:szCs w:val="22"/>
              </w:rPr>
            </w:pPr>
            <w:r w:rsidRPr="002430A4">
              <w:rPr>
                <w:rFonts w:ascii="Calibri" w:hAnsi="Calibri"/>
                <w:color w:val="000000"/>
                <w:sz w:val="22"/>
                <w:szCs w:val="22"/>
              </w:rPr>
              <w:t>Mittelwert</w:t>
            </w:r>
          </w:p>
        </w:tc>
        <w:tc>
          <w:tcPr>
            <w:tcW w:w="1108" w:type="dxa"/>
            <w:tcBorders>
              <w:top w:val="single" w:sz="4" w:space="0" w:color="auto"/>
            </w:tcBorders>
            <w:noWrap/>
            <w:vAlign w:val="bottom"/>
          </w:tcPr>
          <w:p w14:paraId="04740EB9" w14:textId="2D871214" w:rsidR="004B152D" w:rsidRPr="002430A4" w:rsidRDefault="004B152D" w:rsidP="004B152D">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482" w:author="Malte" w:date="2022-05-16T13:08:00Z">
              <w:r>
                <w:rPr>
                  <w:rFonts w:ascii="Calibri" w:hAnsi="Calibri" w:cs="Calibri"/>
                  <w:color w:val="000000"/>
                  <w:sz w:val="22"/>
                  <w:szCs w:val="22"/>
                </w:rPr>
                <w:t>-0.67</w:t>
              </w:r>
            </w:ins>
            <w:del w:id="483" w:author="Malte" w:date="2022-05-16T13:08:00Z">
              <w:r w:rsidDel="00CE2867">
                <w:rPr>
                  <w:rFonts w:ascii="Calibri" w:hAnsi="Calibri" w:cs="Calibri"/>
                  <w:color w:val="000000"/>
                  <w:sz w:val="22"/>
                  <w:szCs w:val="22"/>
                </w:rPr>
                <w:delText>-0.673</w:delText>
              </w:r>
            </w:del>
          </w:p>
        </w:tc>
        <w:tc>
          <w:tcPr>
            <w:tcW w:w="1108" w:type="dxa"/>
            <w:tcBorders>
              <w:top w:val="single" w:sz="4" w:space="0" w:color="auto"/>
            </w:tcBorders>
            <w:noWrap/>
            <w:vAlign w:val="bottom"/>
          </w:tcPr>
          <w:p w14:paraId="7365909E" w14:textId="2B100625" w:rsidR="004B152D" w:rsidRPr="002430A4" w:rsidRDefault="004B152D" w:rsidP="004B152D">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484" w:author="Malte" w:date="2022-05-16T13:08:00Z">
              <w:r>
                <w:rPr>
                  <w:rFonts w:ascii="Calibri" w:hAnsi="Calibri" w:cs="Calibri"/>
                  <w:color w:val="000000"/>
                  <w:sz w:val="22"/>
                  <w:szCs w:val="22"/>
                </w:rPr>
                <w:t>3.58</w:t>
              </w:r>
            </w:ins>
            <w:del w:id="485" w:author="Malte" w:date="2022-05-16T13:08:00Z">
              <w:r w:rsidDel="00CE2867">
                <w:rPr>
                  <w:rFonts w:ascii="Calibri" w:hAnsi="Calibri" w:cs="Calibri"/>
                  <w:color w:val="000000"/>
                  <w:sz w:val="22"/>
                  <w:szCs w:val="22"/>
                </w:rPr>
                <w:delText>3.581</w:delText>
              </w:r>
            </w:del>
          </w:p>
        </w:tc>
        <w:tc>
          <w:tcPr>
            <w:tcW w:w="2551" w:type="dxa"/>
            <w:tcBorders>
              <w:top w:val="single" w:sz="4" w:space="0" w:color="auto"/>
            </w:tcBorders>
            <w:noWrap/>
            <w:vAlign w:val="bottom"/>
          </w:tcPr>
          <w:p w14:paraId="1A69ED32" w14:textId="4565F544" w:rsidR="004B152D" w:rsidRPr="002430A4" w:rsidRDefault="004B152D" w:rsidP="004B152D">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486" w:author="Malte" w:date="2022-05-16T13:08:00Z">
              <w:r>
                <w:rPr>
                  <w:rFonts w:ascii="Calibri" w:hAnsi="Calibri" w:cs="Calibri"/>
                  <w:color w:val="000000"/>
                  <w:sz w:val="22"/>
                  <w:szCs w:val="22"/>
                </w:rPr>
                <w:t>4.26</w:t>
              </w:r>
            </w:ins>
            <w:del w:id="487" w:author="Malte" w:date="2022-05-16T13:08:00Z">
              <w:r w:rsidDel="00CE2867">
                <w:rPr>
                  <w:rFonts w:ascii="Calibri" w:hAnsi="Calibri" w:cs="Calibri"/>
                  <w:color w:val="000000"/>
                  <w:sz w:val="22"/>
                  <w:szCs w:val="22"/>
                </w:rPr>
                <w:delText>4.258</w:delText>
              </w:r>
            </w:del>
          </w:p>
        </w:tc>
        <w:tc>
          <w:tcPr>
            <w:tcW w:w="2619" w:type="dxa"/>
            <w:tcBorders>
              <w:top w:val="single" w:sz="4" w:space="0" w:color="auto"/>
            </w:tcBorders>
            <w:noWrap/>
            <w:vAlign w:val="bottom"/>
          </w:tcPr>
          <w:p w14:paraId="6CBD4AF0" w14:textId="6B3E2CED" w:rsidR="004B152D" w:rsidRPr="002430A4" w:rsidRDefault="004B152D" w:rsidP="004B152D">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488" w:author="Malte" w:date="2022-05-16T13:08:00Z">
              <w:r>
                <w:rPr>
                  <w:rFonts w:ascii="Calibri" w:hAnsi="Calibri" w:cs="Calibri"/>
                  <w:color w:val="000000"/>
                  <w:sz w:val="22"/>
                  <w:szCs w:val="22"/>
                </w:rPr>
                <w:t>4.25</w:t>
              </w:r>
            </w:ins>
            <w:del w:id="489" w:author="Malte" w:date="2022-05-16T13:08:00Z">
              <w:r w:rsidDel="00CE2867">
                <w:rPr>
                  <w:rFonts w:ascii="Calibri" w:hAnsi="Calibri" w:cs="Calibri"/>
                  <w:color w:val="000000"/>
                  <w:sz w:val="22"/>
                  <w:szCs w:val="22"/>
                </w:rPr>
                <w:delText>4.247</w:delText>
              </w:r>
            </w:del>
          </w:p>
        </w:tc>
      </w:tr>
      <w:tr w:rsidR="004B152D" w:rsidRPr="002430A4" w14:paraId="028B225E" w14:textId="77777777" w:rsidTr="004B15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7" w:type="dxa"/>
            <w:shd w:val="clear" w:color="auto" w:fill="DBDBDB" w:themeFill="accent3" w:themeFillTint="66"/>
            <w:noWrap/>
            <w:hideMark/>
          </w:tcPr>
          <w:p w14:paraId="1404E35B" w14:textId="77777777" w:rsidR="004B152D" w:rsidRPr="002430A4" w:rsidRDefault="004B152D" w:rsidP="004B152D">
            <w:pPr>
              <w:spacing w:before="0" w:line="240" w:lineRule="auto"/>
              <w:jc w:val="left"/>
              <w:rPr>
                <w:rFonts w:ascii="Calibri" w:hAnsi="Calibri"/>
                <w:color w:val="000000"/>
                <w:sz w:val="22"/>
                <w:szCs w:val="22"/>
              </w:rPr>
            </w:pPr>
            <w:r w:rsidRPr="002430A4">
              <w:rPr>
                <w:rFonts w:ascii="Calibri" w:hAnsi="Calibri"/>
                <w:color w:val="000000"/>
                <w:sz w:val="22"/>
                <w:szCs w:val="22"/>
              </w:rPr>
              <w:t>Standardabweichung</w:t>
            </w:r>
          </w:p>
        </w:tc>
        <w:tc>
          <w:tcPr>
            <w:tcW w:w="1108" w:type="dxa"/>
            <w:noWrap/>
            <w:vAlign w:val="bottom"/>
          </w:tcPr>
          <w:p w14:paraId="1A92D15C" w14:textId="1A6100F8" w:rsidR="004B152D" w:rsidRPr="002430A4" w:rsidRDefault="004B152D" w:rsidP="004B152D">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490" w:author="Malte" w:date="2022-05-16T13:08:00Z">
              <w:r>
                <w:rPr>
                  <w:rFonts w:ascii="Calibri" w:hAnsi="Calibri" w:cs="Calibri"/>
                  <w:color w:val="000000"/>
                  <w:sz w:val="22"/>
                  <w:szCs w:val="22"/>
                </w:rPr>
                <w:t>0.02</w:t>
              </w:r>
            </w:ins>
            <w:del w:id="491" w:author="Malte" w:date="2022-05-16T13:08:00Z">
              <w:r w:rsidDel="00CE2867">
                <w:rPr>
                  <w:rFonts w:ascii="Calibri" w:hAnsi="Calibri" w:cs="Calibri"/>
                  <w:color w:val="000000"/>
                  <w:sz w:val="22"/>
                  <w:szCs w:val="22"/>
                </w:rPr>
                <w:delText>0.023</w:delText>
              </w:r>
            </w:del>
          </w:p>
        </w:tc>
        <w:tc>
          <w:tcPr>
            <w:tcW w:w="1108" w:type="dxa"/>
            <w:noWrap/>
            <w:vAlign w:val="bottom"/>
          </w:tcPr>
          <w:p w14:paraId="0D766BD9" w14:textId="36D51499" w:rsidR="004B152D" w:rsidRPr="002430A4" w:rsidRDefault="004B152D" w:rsidP="004B152D">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492" w:author="Malte" w:date="2022-05-16T13:08:00Z">
              <w:r>
                <w:rPr>
                  <w:rFonts w:ascii="Calibri" w:hAnsi="Calibri" w:cs="Calibri"/>
                  <w:color w:val="000000"/>
                  <w:sz w:val="22"/>
                  <w:szCs w:val="22"/>
                </w:rPr>
                <w:t>0.02</w:t>
              </w:r>
            </w:ins>
            <w:del w:id="493" w:author="Malte" w:date="2022-05-16T13:08:00Z">
              <w:r w:rsidDel="00CE2867">
                <w:rPr>
                  <w:rFonts w:ascii="Calibri" w:hAnsi="Calibri" w:cs="Calibri"/>
                  <w:color w:val="000000"/>
                  <w:sz w:val="22"/>
                  <w:szCs w:val="22"/>
                </w:rPr>
                <w:delText>0.017</w:delText>
              </w:r>
            </w:del>
          </w:p>
        </w:tc>
        <w:tc>
          <w:tcPr>
            <w:tcW w:w="2551" w:type="dxa"/>
            <w:noWrap/>
            <w:vAlign w:val="bottom"/>
          </w:tcPr>
          <w:p w14:paraId="13142ADE" w14:textId="102CDA9B" w:rsidR="004B152D" w:rsidRPr="002430A4" w:rsidRDefault="004B152D" w:rsidP="004B152D">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494" w:author="Malte" w:date="2022-05-16T13:08:00Z">
              <w:r>
                <w:rPr>
                  <w:rFonts w:ascii="Calibri" w:hAnsi="Calibri" w:cs="Calibri"/>
                  <w:color w:val="000000"/>
                  <w:sz w:val="22"/>
                  <w:szCs w:val="22"/>
                </w:rPr>
                <w:t>0.03</w:t>
              </w:r>
            </w:ins>
            <w:del w:id="495" w:author="Malte" w:date="2022-05-16T13:08:00Z">
              <w:r w:rsidDel="00CE2867">
                <w:rPr>
                  <w:rFonts w:ascii="Calibri" w:hAnsi="Calibri" w:cs="Calibri"/>
                  <w:color w:val="000000"/>
                  <w:sz w:val="22"/>
                  <w:szCs w:val="22"/>
                </w:rPr>
                <w:delText>0.032</w:delText>
              </w:r>
            </w:del>
          </w:p>
        </w:tc>
        <w:tc>
          <w:tcPr>
            <w:tcW w:w="2619" w:type="dxa"/>
            <w:noWrap/>
            <w:vAlign w:val="bottom"/>
          </w:tcPr>
          <w:p w14:paraId="07BD419F" w14:textId="45EAAD06" w:rsidR="004B152D" w:rsidRPr="002430A4" w:rsidRDefault="004B152D" w:rsidP="004B152D">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496" w:author="Malte" w:date="2022-05-16T13:08:00Z">
              <w:r>
                <w:rPr>
                  <w:rFonts w:ascii="Calibri" w:hAnsi="Calibri" w:cs="Calibri"/>
                  <w:color w:val="000000"/>
                  <w:sz w:val="22"/>
                  <w:szCs w:val="22"/>
                </w:rPr>
                <w:t>0.03</w:t>
              </w:r>
            </w:ins>
            <w:del w:id="497" w:author="Malte" w:date="2022-05-16T13:08:00Z">
              <w:r w:rsidDel="00CE2867">
                <w:rPr>
                  <w:rFonts w:ascii="Calibri" w:hAnsi="Calibri" w:cs="Calibri"/>
                  <w:color w:val="000000"/>
                  <w:sz w:val="22"/>
                  <w:szCs w:val="22"/>
                </w:rPr>
                <w:delText>0.026</w:delText>
              </w:r>
            </w:del>
          </w:p>
        </w:tc>
      </w:tr>
      <w:tr w:rsidR="00B1382C" w:rsidRPr="002430A4" w14:paraId="0477B282" w14:textId="77777777" w:rsidTr="004B152D">
        <w:trPr>
          <w:trHeight w:val="300"/>
        </w:trPr>
        <w:tc>
          <w:tcPr>
            <w:cnfStyle w:val="001000000000" w:firstRow="0" w:lastRow="0" w:firstColumn="1" w:lastColumn="0" w:oddVBand="0" w:evenVBand="0" w:oddHBand="0" w:evenHBand="0" w:firstRowFirstColumn="0" w:firstRowLastColumn="0" w:lastRowFirstColumn="0" w:lastRowLastColumn="0"/>
            <w:tcW w:w="9593" w:type="dxa"/>
            <w:gridSpan w:val="5"/>
            <w:tcBorders>
              <w:bottom w:val="single" w:sz="4" w:space="0" w:color="FFFFFF" w:themeColor="background1"/>
            </w:tcBorders>
            <w:shd w:val="clear" w:color="auto" w:fill="C00000"/>
            <w:noWrap/>
            <w:hideMark/>
          </w:tcPr>
          <w:p w14:paraId="2EB22D11" w14:textId="77777777" w:rsidR="00B1382C" w:rsidRPr="002430A4" w:rsidRDefault="00B1382C" w:rsidP="00B1382C">
            <w:pPr>
              <w:spacing w:before="0" w:line="240" w:lineRule="auto"/>
              <w:jc w:val="center"/>
              <w:rPr>
                <w:rFonts w:ascii="Calibri" w:hAnsi="Calibri"/>
                <w:color w:val="000000"/>
                <w:sz w:val="22"/>
                <w:szCs w:val="22"/>
              </w:rPr>
            </w:pPr>
            <w:r w:rsidRPr="002430A4">
              <w:rPr>
                <w:rFonts w:ascii="Calibri" w:hAnsi="Calibri"/>
                <w:color w:val="000000"/>
                <w:sz w:val="22"/>
                <w:szCs w:val="22"/>
              </w:rPr>
              <w:lastRenderedPageBreak/>
              <w:t>5°</w:t>
            </w:r>
          </w:p>
        </w:tc>
      </w:tr>
      <w:tr w:rsidR="00B1382C" w:rsidRPr="002430A4" w14:paraId="4D778C36" w14:textId="77777777" w:rsidTr="004B15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7" w:type="dxa"/>
            <w:tcBorders>
              <w:bottom w:val="single" w:sz="4" w:space="0" w:color="auto"/>
            </w:tcBorders>
            <w:shd w:val="clear" w:color="auto" w:fill="DBDBDB" w:themeFill="accent3" w:themeFillTint="66"/>
            <w:noWrap/>
            <w:hideMark/>
          </w:tcPr>
          <w:p w14:paraId="7F07DAB9" w14:textId="77777777" w:rsidR="00B1382C" w:rsidRPr="002430A4" w:rsidRDefault="00B1382C" w:rsidP="00B1382C">
            <w:pPr>
              <w:spacing w:before="0" w:line="240" w:lineRule="auto"/>
              <w:jc w:val="left"/>
              <w:rPr>
                <w:rFonts w:ascii="Calibri" w:hAnsi="Calibri"/>
                <w:color w:val="000000"/>
                <w:sz w:val="22"/>
                <w:szCs w:val="22"/>
              </w:rPr>
            </w:pPr>
            <w:r w:rsidRPr="002430A4">
              <w:rPr>
                <w:rFonts w:ascii="Calibri" w:hAnsi="Calibri"/>
                <w:color w:val="000000"/>
                <w:sz w:val="22"/>
                <w:szCs w:val="22"/>
              </w:rPr>
              <w:t>Nr.</w:t>
            </w:r>
          </w:p>
        </w:tc>
        <w:tc>
          <w:tcPr>
            <w:tcW w:w="1108" w:type="dxa"/>
            <w:tcBorders>
              <w:bottom w:val="single" w:sz="4" w:space="0" w:color="auto"/>
            </w:tcBorders>
            <w:noWrap/>
            <w:hideMark/>
          </w:tcPr>
          <w:p w14:paraId="6B5EDF91" w14:textId="77777777" w:rsidR="00B1382C" w:rsidRPr="002430A4" w:rsidRDefault="00B1382C" w:rsidP="00B1382C">
            <w:pPr>
              <w:spacing w:before="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2430A4">
              <w:rPr>
                <w:rFonts w:ascii="Calibri" w:hAnsi="Calibri"/>
                <w:color w:val="000000"/>
                <w:sz w:val="22"/>
                <w:szCs w:val="22"/>
              </w:rPr>
              <w:t>Pos1  [°]</w:t>
            </w:r>
          </w:p>
        </w:tc>
        <w:tc>
          <w:tcPr>
            <w:tcW w:w="1108" w:type="dxa"/>
            <w:tcBorders>
              <w:bottom w:val="single" w:sz="4" w:space="0" w:color="auto"/>
            </w:tcBorders>
            <w:noWrap/>
            <w:hideMark/>
          </w:tcPr>
          <w:p w14:paraId="31B3C153" w14:textId="77777777" w:rsidR="00B1382C" w:rsidRPr="002430A4" w:rsidRDefault="00B1382C" w:rsidP="00B1382C">
            <w:pPr>
              <w:spacing w:before="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2430A4">
              <w:rPr>
                <w:rFonts w:ascii="Calibri" w:hAnsi="Calibri"/>
                <w:color w:val="000000"/>
                <w:sz w:val="22"/>
                <w:szCs w:val="22"/>
              </w:rPr>
              <w:t>Pos2  [°]</w:t>
            </w:r>
          </w:p>
        </w:tc>
        <w:tc>
          <w:tcPr>
            <w:tcW w:w="2551" w:type="dxa"/>
            <w:tcBorders>
              <w:bottom w:val="single" w:sz="4" w:space="0" w:color="auto"/>
            </w:tcBorders>
            <w:noWrap/>
            <w:hideMark/>
          </w:tcPr>
          <w:p w14:paraId="580C6C89" w14:textId="77777777" w:rsidR="00B1382C" w:rsidRPr="002430A4" w:rsidRDefault="00B1382C" w:rsidP="00B1382C">
            <w:pPr>
              <w:spacing w:before="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2430A4">
              <w:rPr>
                <w:rFonts w:ascii="Calibri" w:hAnsi="Calibri"/>
                <w:color w:val="000000"/>
                <w:sz w:val="22"/>
                <w:szCs w:val="22"/>
              </w:rPr>
              <w:t>rel. Winkel Pos1'-Pos2' [°]</w:t>
            </w:r>
          </w:p>
        </w:tc>
        <w:tc>
          <w:tcPr>
            <w:tcW w:w="2619" w:type="dxa"/>
            <w:tcBorders>
              <w:bottom w:val="single" w:sz="4" w:space="0" w:color="auto"/>
            </w:tcBorders>
            <w:noWrap/>
            <w:hideMark/>
          </w:tcPr>
          <w:p w14:paraId="6FACA65F" w14:textId="77777777" w:rsidR="00B1382C" w:rsidRPr="002430A4" w:rsidRDefault="00B1382C" w:rsidP="00B1382C">
            <w:pPr>
              <w:spacing w:before="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2430A4">
              <w:rPr>
                <w:rFonts w:ascii="Calibri" w:hAnsi="Calibri"/>
                <w:color w:val="000000"/>
                <w:sz w:val="22"/>
                <w:szCs w:val="22"/>
              </w:rPr>
              <w:t>rel. Winkel Pos2'-Pos1'' [°]</w:t>
            </w:r>
          </w:p>
        </w:tc>
      </w:tr>
      <w:tr w:rsidR="004B152D" w:rsidRPr="002430A4" w14:paraId="2EE52A85" w14:textId="77777777" w:rsidTr="004B152D">
        <w:trPr>
          <w:trHeight w:val="288"/>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tcBorders>
            <w:shd w:val="clear" w:color="auto" w:fill="EDEDED" w:themeFill="accent3" w:themeFillTint="33"/>
            <w:noWrap/>
            <w:hideMark/>
          </w:tcPr>
          <w:p w14:paraId="7E4ADDA3" w14:textId="77777777" w:rsidR="004B152D" w:rsidRPr="002430A4" w:rsidRDefault="004B152D" w:rsidP="004B152D">
            <w:pPr>
              <w:spacing w:before="0" w:line="240" w:lineRule="auto"/>
              <w:jc w:val="right"/>
              <w:rPr>
                <w:rFonts w:ascii="Calibri" w:hAnsi="Calibri"/>
                <w:color w:val="000000"/>
                <w:sz w:val="22"/>
                <w:szCs w:val="22"/>
              </w:rPr>
            </w:pPr>
            <w:r w:rsidRPr="002430A4">
              <w:rPr>
                <w:rFonts w:ascii="Calibri" w:hAnsi="Calibri"/>
                <w:color w:val="000000"/>
                <w:sz w:val="22"/>
                <w:szCs w:val="22"/>
              </w:rPr>
              <w:t>1</w:t>
            </w:r>
          </w:p>
        </w:tc>
        <w:tc>
          <w:tcPr>
            <w:tcW w:w="1108" w:type="dxa"/>
            <w:tcBorders>
              <w:top w:val="single" w:sz="4" w:space="0" w:color="auto"/>
            </w:tcBorders>
            <w:noWrap/>
            <w:vAlign w:val="bottom"/>
            <w:hideMark/>
          </w:tcPr>
          <w:p w14:paraId="1925B73E" w14:textId="353808DD" w:rsidR="004B152D" w:rsidRPr="002430A4" w:rsidRDefault="004B152D" w:rsidP="004B152D">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498" w:author="Malte" w:date="2022-05-16T13:08:00Z">
              <w:r>
                <w:rPr>
                  <w:rFonts w:ascii="Calibri" w:hAnsi="Calibri" w:cs="Calibri"/>
                  <w:color w:val="000000"/>
                  <w:sz w:val="22"/>
                  <w:szCs w:val="22"/>
                </w:rPr>
                <w:t> </w:t>
              </w:r>
            </w:ins>
            <w:del w:id="499" w:author="Malte" w:date="2022-05-16T13:08:00Z">
              <w:r w:rsidDel="00F43968">
                <w:rPr>
                  <w:rFonts w:ascii="Calibri" w:hAnsi="Calibri" w:cs="Calibri"/>
                  <w:color w:val="000000"/>
                  <w:sz w:val="22"/>
                  <w:szCs w:val="22"/>
                </w:rPr>
                <w:delText> </w:delText>
              </w:r>
            </w:del>
          </w:p>
        </w:tc>
        <w:tc>
          <w:tcPr>
            <w:tcW w:w="1108" w:type="dxa"/>
            <w:tcBorders>
              <w:top w:val="single" w:sz="4" w:space="0" w:color="auto"/>
            </w:tcBorders>
            <w:noWrap/>
            <w:vAlign w:val="bottom"/>
            <w:hideMark/>
          </w:tcPr>
          <w:p w14:paraId="56F39745" w14:textId="6A5E959C" w:rsidR="004B152D" w:rsidRPr="002430A4" w:rsidRDefault="004B152D" w:rsidP="004B152D">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500" w:author="Malte" w:date="2022-05-16T13:08:00Z">
              <w:r>
                <w:rPr>
                  <w:rFonts w:ascii="Calibri" w:hAnsi="Calibri" w:cs="Calibri"/>
                  <w:color w:val="000000"/>
                  <w:sz w:val="22"/>
                  <w:szCs w:val="22"/>
                </w:rPr>
                <w:t>4.55</w:t>
              </w:r>
            </w:ins>
            <w:del w:id="501" w:author="Malte" w:date="2022-05-16T13:08:00Z">
              <w:r w:rsidDel="00F43968">
                <w:rPr>
                  <w:rFonts w:ascii="Calibri" w:hAnsi="Calibri" w:cs="Calibri"/>
                  <w:color w:val="000000"/>
                  <w:sz w:val="22"/>
                  <w:szCs w:val="22"/>
                </w:rPr>
                <w:delText>4.551</w:delText>
              </w:r>
            </w:del>
          </w:p>
        </w:tc>
        <w:tc>
          <w:tcPr>
            <w:tcW w:w="2551" w:type="dxa"/>
            <w:tcBorders>
              <w:top w:val="single" w:sz="4" w:space="0" w:color="auto"/>
            </w:tcBorders>
            <w:noWrap/>
            <w:vAlign w:val="bottom"/>
            <w:hideMark/>
          </w:tcPr>
          <w:p w14:paraId="59FF126C" w14:textId="5C37B61B" w:rsidR="004B152D" w:rsidRPr="002430A4" w:rsidRDefault="004B152D" w:rsidP="004B152D">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502" w:author="Malte" w:date="2022-05-16T13:08:00Z">
              <w:r>
                <w:rPr>
                  <w:rFonts w:ascii="Calibri" w:hAnsi="Calibri" w:cs="Calibri"/>
                  <w:color w:val="000000"/>
                  <w:sz w:val="22"/>
                  <w:szCs w:val="22"/>
                </w:rPr>
                <w:t> </w:t>
              </w:r>
            </w:ins>
            <w:del w:id="503" w:author="Malte" w:date="2022-05-16T13:08:00Z">
              <w:r w:rsidDel="00F43968">
                <w:rPr>
                  <w:rFonts w:ascii="Calibri" w:hAnsi="Calibri" w:cs="Calibri"/>
                  <w:color w:val="000000"/>
                  <w:sz w:val="22"/>
                  <w:szCs w:val="22"/>
                </w:rPr>
                <w:delText> </w:delText>
              </w:r>
            </w:del>
          </w:p>
        </w:tc>
        <w:tc>
          <w:tcPr>
            <w:tcW w:w="2619" w:type="dxa"/>
            <w:tcBorders>
              <w:top w:val="single" w:sz="4" w:space="0" w:color="auto"/>
            </w:tcBorders>
            <w:noWrap/>
            <w:vAlign w:val="bottom"/>
            <w:hideMark/>
          </w:tcPr>
          <w:p w14:paraId="2972A9B4" w14:textId="44C1D038" w:rsidR="004B152D" w:rsidRPr="002430A4" w:rsidRDefault="004B152D" w:rsidP="004B152D">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504" w:author="Malte" w:date="2022-05-16T13:08:00Z">
              <w:r>
                <w:rPr>
                  <w:rFonts w:ascii="Calibri" w:hAnsi="Calibri" w:cs="Calibri"/>
                  <w:color w:val="000000"/>
                  <w:sz w:val="22"/>
                  <w:szCs w:val="22"/>
                </w:rPr>
                <w:t>5.17</w:t>
              </w:r>
            </w:ins>
            <w:del w:id="505" w:author="Malte" w:date="2022-05-16T13:08:00Z">
              <w:r w:rsidDel="00F43968">
                <w:rPr>
                  <w:rFonts w:ascii="Calibri" w:hAnsi="Calibri" w:cs="Calibri"/>
                  <w:color w:val="000000"/>
                  <w:sz w:val="22"/>
                  <w:szCs w:val="22"/>
                </w:rPr>
                <w:delText>5.168</w:delText>
              </w:r>
            </w:del>
          </w:p>
        </w:tc>
      </w:tr>
      <w:tr w:rsidR="004B152D" w:rsidRPr="002430A4" w14:paraId="3CB719BE" w14:textId="77777777" w:rsidTr="004B152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07" w:type="dxa"/>
            <w:shd w:val="clear" w:color="auto" w:fill="DBDBDB" w:themeFill="accent3" w:themeFillTint="66"/>
            <w:noWrap/>
            <w:hideMark/>
          </w:tcPr>
          <w:p w14:paraId="289CF8C6" w14:textId="77777777" w:rsidR="004B152D" w:rsidRPr="002430A4" w:rsidRDefault="004B152D" w:rsidP="004B152D">
            <w:pPr>
              <w:spacing w:before="0" w:line="240" w:lineRule="auto"/>
              <w:jc w:val="right"/>
              <w:rPr>
                <w:rFonts w:ascii="Calibri" w:hAnsi="Calibri"/>
                <w:color w:val="000000"/>
                <w:sz w:val="22"/>
                <w:szCs w:val="22"/>
              </w:rPr>
            </w:pPr>
            <w:r w:rsidRPr="002430A4">
              <w:rPr>
                <w:rFonts w:ascii="Calibri" w:hAnsi="Calibri"/>
                <w:color w:val="000000"/>
                <w:sz w:val="22"/>
                <w:szCs w:val="22"/>
              </w:rPr>
              <w:t>2</w:t>
            </w:r>
          </w:p>
        </w:tc>
        <w:tc>
          <w:tcPr>
            <w:tcW w:w="1108" w:type="dxa"/>
            <w:noWrap/>
            <w:vAlign w:val="bottom"/>
            <w:hideMark/>
          </w:tcPr>
          <w:p w14:paraId="29009035" w14:textId="5BC1727C" w:rsidR="004B152D" w:rsidRPr="002430A4" w:rsidRDefault="004B152D" w:rsidP="004B152D">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506" w:author="Malte" w:date="2022-05-16T13:08:00Z">
              <w:r>
                <w:rPr>
                  <w:rFonts w:ascii="Calibri" w:hAnsi="Calibri" w:cs="Calibri"/>
                  <w:color w:val="000000"/>
                  <w:sz w:val="22"/>
                  <w:szCs w:val="22"/>
                </w:rPr>
                <w:t>-0.62</w:t>
              </w:r>
            </w:ins>
            <w:del w:id="507" w:author="Malte" w:date="2022-05-16T13:08:00Z">
              <w:r w:rsidDel="00F43968">
                <w:rPr>
                  <w:rFonts w:ascii="Calibri" w:hAnsi="Calibri" w:cs="Calibri"/>
                  <w:color w:val="000000"/>
                  <w:sz w:val="22"/>
                  <w:szCs w:val="22"/>
                </w:rPr>
                <w:delText>-0.618</w:delText>
              </w:r>
            </w:del>
          </w:p>
        </w:tc>
        <w:tc>
          <w:tcPr>
            <w:tcW w:w="1108" w:type="dxa"/>
            <w:noWrap/>
            <w:vAlign w:val="bottom"/>
            <w:hideMark/>
          </w:tcPr>
          <w:p w14:paraId="15A917A6" w14:textId="0E6C9AED" w:rsidR="004B152D" w:rsidRPr="002430A4" w:rsidRDefault="004B152D" w:rsidP="004B152D">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508" w:author="Malte" w:date="2022-05-16T13:08:00Z">
              <w:r>
                <w:rPr>
                  <w:rFonts w:ascii="Calibri" w:hAnsi="Calibri" w:cs="Calibri"/>
                  <w:color w:val="000000"/>
                  <w:sz w:val="22"/>
                  <w:szCs w:val="22"/>
                </w:rPr>
                <w:t>4.68</w:t>
              </w:r>
            </w:ins>
            <w:del w:id="509" w:author="Malte" w:date="2022-05-16T13:08:00Z">
              <w:r w:rsidDel="00F43968">
                <w:rPr>
                  <w:rFonts w:ascii="Calibri" w:hAnsi="Calibri" w:cs="Calibri"/>
                  <w:color w:val="000000"/>
                  <w:sz w:val="22"/>
                  <w:szCs w:val="22"/>
                </w:rPr>
                <w:delText>4.683</w:delText>
              </w:r>
            </w:del>
          </w:p>
        </w:tc>
        <w:tc>
          <w:tcPr>
            <w:tcW w:w="2551" w:type="dxa"/>
            <w:noWrap/>
            <w:vAlign w:val="bottom"/>
            <w:hideMark/>
          </w:tcPr>
          <w:p w14:paraId="12FCFF58" w14:textId="0D5CE055" w:rsidR="004B152D" w:rsidRPr="002430A4" w:rsidRDefault="004B152D" w:rsidP="004B152D">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510" w:author="Malte" w:date="2022-05-16T13:08:00Z">
              <w:r>
                <w:rPr>
                  <w:rFonts w:ascii="Calibri" w:hAnsi="Calibri" w:cs="Calibri"/>
                  <w:color w:val="000000"/>
                  <w:sz w:val="22"/>
                  <w:szCs w:val="22"/>
                </w:rPr>
                <w:t>5.30</w:t>
              </w:r>
            </w:ins>
            <w:del w:id="511" w:author="Malte" w:date="2022-05-16T13:08:00Z">
              <w:r w:rsidDel="00F43968">
                <w:rPr>
                  <w:rFonts w:ascii="Calibri" w:hAnsi="Calibri" w:cs="Calibri"/>
                  <w:color w:val="000000"/>
                  <w:sz w:val="22"/>
                  <w:szCs w:val="22"/>
                </w:rPr>
                <w:delText>5.301</w:delText>
              </w:r>
            </w:del>
          </w:p>
        </w:tc>
        <w:tc>
          <w:tcPr>
            <w:tcW w:w="2619" w:type="dxa"/>
            <w:noWrap/>
            <w:vAlign w:val="bottom"/>
            <w:hideMark/>
          </w:tcPr>
          <w:p w14:paraId="0EDC83C0" w14:textId="6AE1F21B" w:rsidR="004B152D" w:rsidRPr="002430A4" w:rsidRDefault="004B152D" w:rsidP="004B152D">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512" w:author="Malte" w:date="2022-05-16T13:08:00Z">
              <w:r>
                <w:rPr>
                  <w:rFonts w:ascii="Calibri" w:hAnsi="Calibri" w:cs="Calibri"/>
                  <w:color w:val="000000"/>
                  <w:sz w:val="22"/>
                  <w:szCs w:val="22"/>
                </w:rPr>
                <w:t>5.31</w:t>
              </w:r>
            </w:ins>
            <w:del w:id="513" w:author="Malte" w:date="2022-05-16T13:08:00Z">
              <w:r w:rsidDel="00F43968">
                <w:rPr>
                  <w:rFonts w:ascii="Calibri" w:hAnsi="Calibri" w:cs="Calibri"/>
                  <w:color w:val="000000"/>
                  <w:sz w:val="22"/>
                  <w:szCs w:val="22"/>
                </w:rPr>
                <w:delText>5.307</w:delText>
              </w:r>
            </w:del>
          </w:p>
        </w:tc>
      </w:tr>
      <w:tr w:rsidR="004B152D" w:rsidRPr="002430A4" w14:paraId="0C501187" w14:textId="77777777" w:rsidTr="004B152D">
        <w:trPr>
          <w:trHeight w:val="288"/>
        </w:trPr>
        <w:tc>
          <w:tcPr>
            <w:cnfStyle w:val="001000000000" w:firstRow="0" w:lastRow="0" w:firstColumn="1" w:lastColumn="0" w:oddVBand="0" w:evenVBand="0" w:oddHBand="0" w:evenHBand="0" w:firstRowFirstColumn="0" w:firstRowLastColumn="0" w:lastRowFirstColumn="0" w:lastRowLastColumn="0"/>
            <w:tcW w:w="2207" w:type="dxa"/>
            <w:shd w:val="clear" w:color="auto" w:fill="EDEDED" w:themeFill="accent3" w:themeFillTint="33"/>
            <w:noWrap/>
            <w:hideMark/>
          </w:tcPr>
          <w:p w14:paraId="57636251" w14:textId="77777777" w:rsidR="004B152D" w:rsidRPr="002430A4" w:rsidRDefault="004B152D" w:rsidP="004B152D">
            <w:pPr>
              <w:spacing w:before="0" w:line="240" w:lineRule="auto"/>
              <w:jc w:val="right"/>
              <w:rPr>
                <w:rFonts w:ascii="Calibri" w:hAnsi="Calibri"/>
                <w:color w:val="000000"/>
                <w:sz w:val="22"/>
                <w:szCs w:val="22"/>
              </w:rPr>
            </w:pPr>
            <w:r w:rsidRPr="002430A4">
              <w:rPr>
                <w:rFonts w:ascii="Calibri" w:hAnsi="Calibri"/>
                <w:color w:val="000000"/>
                <w:sz w:val="22"/>
                <w:szCs w:val="22"/>
              </w:rPr>
              <w:t>3</w:t>
            </w:r>
          </w:p>
        </w:tc>
        <w:tc>
          <w:tcPr>
            <w:tcW w:w="1108" w:type="dxa"/>
            <w:noWrap/>
            <w:vAlign w:val="bottom"/>
            <w:hideMark/>
          </w:tcPr>
          <w:p w14:paraId="1ABFA488" w14:textId="3E5482A7" w:rsidR="004B152D" w:rsidRPr="002430A4" w:rsidRDefault="004B152D" w:rsidP="004B152D">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514" w:author="Malte" w:date="2022-05-16T13:08:00Z">
              <w:r>
                <w:rPr>
                  <w:rFonts w:ascii="Calibri" w:hAnsi="Calibri" w:cs="Calibri"/>
                  <w:color w:val="000000"/>
                  <w:sz w:val="22"/>
                  <w:szCs w:val="22"/>
                </w:rPr>
                <w:t>-0.62</w:t>
              </w:r>
            </w:ins>
            <w:del w:id="515" w:author="Malte" w:date="2022-05-16T13:08:00Z">
              <w:r w:rsidDel="00F43968">
                <w:rPr>
                  <w:rFonts w:ascii="Calibri" w:hAnsi="Calibri" w:cs="Calibri"/>
                  <w:color w:val="000000"/>
                  <w:sz w:val="22"/>
                  <w:szCs w:val="22"/>
                </w:rPr>
                <w:delText>-0.624</w:delText>
              </w:r>
            </w:del>
          </w:p>
        </w:tc>
        <w:tc>
          <w:tcPr>
            <w:tcW w:w="1108" w:type="dxa"/>
            <w:noWrap/>
            <w:vAlign w:val="bottom"/>
            <w:hideMark/>
          </w:tcPr>
          <w:p w14:paraId="4517A67C" w14:textId="6726998A" w:rsidR="004B152D" w:rsidRPr="002430A4" w:rsidRDefault="004B152D" w:rsidP="004B152D">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516" w:author="Malte" w:date="2022-05-16T13:08:00Z">
              <w:r>
                <w:rPr>
                  <w:rFonts w:ascii="Calibri" w:hAnsi="Calibri" w:cs="Calibri"/>
                  <w:color w:val="000000"/>
                  <w:sz w:val="22"/>
                  <w:szCs w:val="22"/>
                </w:rPr>
                <w:t>4.66</w:t>
              </w:r>
            </w:ins>
            <w:del w:id="517" w:author="Malte" w:date="2022-05-16T13:08:00Z">
              <w:r w:rsidDel="00F43968">
                <w:rPr>
                  <w:rFonts w:ascii="Calibri" w:hAnsi="Calibri" w:cs="Calibri"/>
                  <w:color w:val="000000"/>
                  <w:sz w:val="22"/>
                  <w:szCs w:val="22"/>
                </w:rPr>
                <w:delText>4.662</w:delText>
              </w:r>
            </w:del>
          </w:p>
        </w:tc>
        <w:tc>
          <w:tcPr>
            <w:tcW w:w="2551" w:type="dxa"/>
            <w:noWrap/>
            <w:vAlign w:val="bottom"/>
            <w:hideMark/>
          </w:tcPr>
          <w:p w14:paraId="375ABBEA" w14:textId="1459C65F" w:rsidR="004B152D" w:rsidRPr="002430A4" w:rsidRDefault="004B152D" w:rsidP="004B152D">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518" w:author="Malte" w:date="2022-05-16T13:08:00Z">
              <w:r>
                <w:rPr>
                  <w:rFonts w:ascii="Calibri" w:hAnsi="Calibri" w:cs="Calibri"/>
                  <w:color w:val="000000"/>
                  <w:sz w:val="22"/>
                  <w:szCs w:val="22"/>
                </w:rPr>
                <w:t>5.29</w:t>
              </w:r>
            </w:ins>
            <w:del w:id="519" w:author="Malte" w:date="2022-05-16T13:08:00Z">
              <w:r w:rsidDel="00F43968">
                <w:rPr>
                  <w:rFonts w:ascii="Calibri" w:hAnsi="Calibri" w:cs="Calibri"/>
                  <w:color w:val="000000"/>
                  <w:sz w:val="22"/>
                  <w:szCs w:val="22"/>
                </w:rPr>
                <w:delText>5.286</w:delText>
              </w:r>
            </w:del>
          </w:p>
        </w:tc>
        <w:tc>
          <w:tcPr>
            <w:tcW w:w="2619" w:type="dxa"/>
            <w:noWrap/>
            <w:vAlign w:val="bottom"/>
            <w:hideMark/>
          </w:tcPr>
          <w:p w14:paraId="2EE7C3D2" w14:textId="723F20A0" w:rsidR="004B152D" w:rsidRPr="002430A4" w:rsidRDefault="004B152D" w:rsidP="004B152D">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520" w:author="Malte" w:date="2022-05-16T13:08:00Z">
              <w:r>
                <w:rPr>
                  <w:rFonts w:ascii="Calibri" w:hAnsi="Calibri" w:cs="Calibri"/>
                  <w:color w:val="000000"/>
                  <w:sz w:val="22"/>
                  <w:szCs w:val="22"/>
                </w:rPr>
                <w:t>5.23</w:t>
              </w:r>
            </w:ins>
            <w:del w:id="521" w:author="Malte" w:date="2022-05-16T13:08:00Z">
              <w:r w:rsidDel="00F43968">
                <w:rPr>
                  <w:rFonts w:ascii="Calibri" w:hAnsi="Calibri" w:cs="Calibri"/>
                  <w:color w:val="000000"/>
                  <w:sz w:val="22"/>
                  <w:szCs w:val="22"/>
                </w:rPr>
                <w:delText>5.233</w:delText>
              </w:r>
            </w:del>
          </w:p>
        </w:tc>
      </w:tr>
      <w:tr w:rsidR="004B152D" w:rsidRPr="002430A4" w14:paraId="3F470C38" w14:textId="77777777" w:rsidTr="004B152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07" w:type="dxa"/>
            <w:tcBorders>
              <w:bottom w:val="single" w:sz="4" w:space="0" w:color="FFFFFF" w:themeColor="background1"/>
            </w:tcBorders>
            <w:shd w:val="clear" w:color="auto" w:fill="DBDBDB" w:themeFill="accent3" w:themeFillTint="66"/>
            <w:noWrap/>
            <w:hideMark/>
          </w:tcPr>
          <w:p w14:paraId="76BD3165" w14:textId="77777777" w:rsidR="004B152D" w:rsidRPr="002430A4" w:rsidRDefault="004B152D" w:rsidP="004B152D">
            <w:pPr>
              <w:spacing w:before="0" w:line="240" w:lineRule="auto"/>
              <w:jc w:val="right"/>
              <w:rPr>
                <w:rFonts w:ascii="Calibri" w:hAnsi="Calibri"/>
                <w:color w:val="000000"/>
                <w:sz w:val="22"/>
                <w:szCs w:val="22"/>
              </w:rPr>
            </w:pPr>
            <w:r w:rsidRPr="002430A4">
              <w:rPr>
                <w:rFonts w:ascii="Calibri" w:hAnsi="Calibri"/>
                <w:color w:val="000000"/>
                <w:sz w:val="22"/>
                <w:szCs w:val="22"/>
              </w:rPr>
              <w:t>4</w:t>
            </w:r>
          </w:p>
        </w:tc>
        <w:tc>
          <w:tcPr>
            <w:tcW w:w="1108" w:type="dxa"/>
            <w:tcBorders>
              <w:bottom w:val="single" w:sz="4" w:space="0" w:color="FFFFFF" w:themeColor="background1"/>
            </w:tcBorders>
            <w:noWrap/>
            <w:vAlign w:val="bottom"/>
            <w:hideMark/>
          </w:tcPr>
          <w:p w14:paraId="531CE939" w14:textId="238C51FD" w:rsidR="004B152D" w:rsidRPr="002430A4" w:rsidRDefault="004B152D" w:rsidP="004B152D">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522" w:author="Malte" w:date="2022-05-16T13:08:00Z">
              <w:r>
                <w:rPr>
                  <w:rFonts w:ascii="Calibri" w:hAnsi="Calibri" w:cs="Calibri"/>
                  <w:color w:val="000000"/>
                  <w:sz w:val="22"/>
                  <w:szCs w:val="22"/>
                </w:rPr>
                <w:t>-0.57</w:t>
              </w:r>
            </w:ins>
            <w:del w:id="523" w:author="Malte" w:date="2022-05-16T13:08:00Z">
              <w:r w:rsidDel="00F43968">
                <w:rPr>
                  <w:rFonts w:ascii="Calibri" w:hAnsi="Calibri" w:cs="Calibri"/>
                  <w:color w:val="000000"/>
                  <w:sz w:val="22"/>
                  <w:szCs w:val="22"/>
                </w:rPr>
                <w:delText>-0.571</w:delText>
              </w:r>
            </w:del>
          </w:p>
        </w:tc>
        <w:tc>
          <w:tcPr>
            <w:tcW w:w="1108" w:type="dxa"/>
            <w:tcBorders>
              <w:bottom w:val="single" w:sz="4" w:space="0" w:color="FFFFFF" w:themeColor="background1"/>
            </w:tcBorders>
            <w:noWrap/>
            <w:vAlign w:val="bottom"/>
            <w:hideMark/>
          </w:tcPr>
          <w:p w14:paraId="172C2187" w14:textId="717A35FA" w:rsidR="004B152D" w:rsidRPr="002430A4" w:rsidRDefault="004B152D" w:rsidP="004B152D">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524" w:author="Malte" w:date="2022-05-16T13:08:00Z">
              <w:r>
                <w:rPr>
                  <w:rFonts w:ascii="Calibri" w:hAnsi="Calibri" w:cs="Calibri"/>
                  <w:color w:val="000000"/>
                  <w:sz w:val="22"/>
                  <w:szCs w:val="22"/>
                </w:rPr>
                <w:t>4.65</w:t>
              </w:r>
            </w:ins>
            <w:del w:id="525" w:author="Malte" w:date="2022-05-16T13:08:00Z">
              <w:r w:rsidDel="00F43968">
                <w:rPr>
                  <w:rFonts w:ascii="Calibri" w:hAnsi="Calibri" w:cs="Calibri"/>
                  <w:color w:val="000000"/>
                  <w:sz w:val="22"/>
                  <w:szCs w:val="22"/>
                </w:rPr>
                <w:delText>4.653</w:delText>
              </w:r>
            </w:del>
          </w:p>
        </w:tc>
        <w:tc>
          <w:tcPr>
            <w:tcW w:w="2551" w:type="dxa"/>
            <w:tcBorders>
              <w:bottom w:val="single" w:sz="4" w:space="0" w:color="FFFFFF" w:themeColor="background1"/>
            </w:tcBorders>
            <w:noWrap/>
            <w:vAlign w:val="bottom"/>
            <w:hideMark/>
          </w:tcPr>
          <w:p w14:paraId="130EE826" w14:textId="552D666E" w:rsidR="004B152D" w:rsidRPr="002430A4" w:rsidRDefault="004B152D" w:rsidP="004B152D">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526" w:author="Malte" w:date="2022-05-16T13:08:00Z">
              <w:r>
                <w:rPr>
                  <w:rFonts w:ascii="Calibri" w:hAnsi="Calibri" w:cs="Calibri"/>
                  <w:color w:val="000000"/>
                  <w:sz w:val="22"/>
                  <w:szCs w:val="22"/>
                </w:rPr>
                <w:t>5.22</w:t>
              </w:r>
            </w:ins>
            <w:del w:id="527" w:author="Malte" w:date="2022-05-16T13:08:00Z">
              <w:r w:rsidDel="00F43968">
                <w:rPr>
                  <w:rFonts w:ascii="Calibri" w:hAnsi="Calibri" w:cs="Calibri"/>
                  <w:color w:val="000000"/>
                  <w:sz w:val="22"/>
                  <w:szCs w:val="22"/>
                </w:rPr>
                <w:delText>5.224</w:delText>
              </w:r>
            </w:del>
          </w:p>
        </w:tc>
        <w:tc>
          <w:tcPr>
            <w:tcW w:w="2619" w:type="dxa"/>
            <w:tcBorders>
              <w:bottom w:val="single" w:sz="4" w:space="0" w:color="FFFFFF" w:themeColor="background1"/>
            </w:tcBorders>
            <w:noWrap/>
            <w:vAlign w:val="bottom"/>
            <w:hideMark/>
          </w:tcPr>
          <w:p w14:paraId="3DECC4CF" w14:textId="4D9B4A32" w:rsidR="004B152D" w:rsidRPr="002430A4" w:rsidRDefault="004B152D" w:rsidP="004B152D">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528" w:author="Malte" w:date="2022-05-16T13:08:00Z">
              <w:r>
                <w:rPr>
                  <w:rFonts w:ascii="Calibri" w:hAnsi="Calibri" w:cs="Calibri"/>
                  <w:color w:val="000000"/>
                  <w:sz w:val="22"/>
                  <w:szCs w:val="22"/>
                </w:rPr>
                <w:t>5.28</w:t>
              </w:r>
            </w:ins>
            <w:del w:id="529" w:author="Malte" w:date="2022-05-16T13:08:00Z">
              <w:r w:rsidDel="00F43968">
                <w:rPr>
                  <w:rFonts w:ascii="Calibri" w:hAnsi="Calibri" w:cs="Calibri"/>
                  <w:color w:val="000000"/>
                  <w:sz w:val="22"/>
                  <w:szCs w:val="22"/>
                </w:rPr>
                <w:delText>5.284</w:delText>
              </w:r>
            </w:del>
          </w:p>
        </w:tc>
      </w:tr>
      <w:tr w:rsidR="004B152D" w:rsidRPr="002430A4" w14:paraId="350DB62B" w14:textId="77777777" w:rsidTr="004B152D">
        <w:trPr>
          <w:trHeight w:val="288"/>
        </w:trPr>
        <w:tc>
          <w:tcPr>
            <w:cnfStyle w:val="001000000000" w:firstRow="0" w:lastRow="0" w:firstColumn="1" w:lastColumn="0" w:oddVBand="0" w:evenVBand="0" w:oddHBand="0" w:evenHBand="0" w:firstRowFirstColumn="0" w:firstRowLastColumn="0" w:lastRowFirstColumn="0" w:lastRowLastColumn="0"/>
            <w:tcW w:w="2207" w:type="dxa"/>
            <w:tcBorders>
              <w:bottom w:val="single" w:sz="4" w:space="0" w:color="auto"/>
            </w:tcBorders>
            <w:shd w:val="clear" w:color="auto" w:fill="EDEDED" w:themeFill="accent3" w:themeFillTint="33"/>
            <w:noWrap/>
            <w:hideMark/>
          </w:tcPr>
          <w:p w14:paraId="23ACA413" w14:textId="77777777" w:rsidR="004B152D" w:rsidRPr="002430A4" w:rsidRDefault="004B152D" w:rsidP="004B152D">
            <w:pPr>
              <w:spacing w:before="0" w:line="240" w:lineRule="auto"/>
              <w:jc w:val="right"/>
              <w:rPr>
                <w:rFonts w:ascii="Calibri" w:hAnsi="Calibri"/>
                <w:color w:val="000000"/>
                <w:sz w:val="22"/>
                <w:szCs w:val="22"/>
              </w:rPr>
            </w:pPr>
            <w:r w:rsidRPr="002430A4">
              <w:rPr>
                <w:rFonts w:ascii="Calibri" w:hAnsi="Calibri"/>
                <w:color w:val="000000"/>
                <w:sz w:val="22"/>
                <w:szCs w:val="22"/>
              </w:rPr>
              <w:t>5</w:t>
            </w:r>
          </w:p>
        </w:tc>
        <w:tc>
          <w:tcPr>
            <w:tcW w:w="1108" w:type="dxa"/>
            <w:tcBorders>
              <w:bottom w:val="single" w:sz="4" w:space="0" w:color="auto"/>
            </w:tcBorders>
            <w:noWrap/>
            <w:vAlign w:val="bottom"/>
            <w:hideMark/>
          </w:tcPr>
          <w:p w14:paraId="311F3DAD" w14:textId="43FB6869" w:rsidR="004B152D" w:rsidRPr="002430A4" w:rsidRDefault="004B152D" w:rsidP="004B152D">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530" w:author="Malte" w:date="2022-05-16T13:08:00Z">
              <w:r>
                <w:rPr>
                  <w:rFonts w:ascii="Calibri" w:hAnsi="Calibri" w:cs="Calibri"/>
                  <w:color w:val="000000"/>
                  <w:sz w:val="22"/>
                  <w:szCs w:val="22"/>
                </w:rPr>
                <w:t>-0.63</w:t>
              </w:r>
            </w:ins>
            <w:del w:id="531" w:author="Malte" w:date="2022-05-16T13:08:00Z">
              <w:r w:rsidDel="00F43968">
                <w:rPr>
                  <w:rFonts w:ascii="Calibri" w:hAnsi="Calibri" w:cs="Calibri"/>
                  <w:color w:val="000000"/>
                  <w:sz w:val="22"/>
                  <w:szCs w:val="22"/>
                </w:rPr>
                <w:delText>-0.631</w:delText>
              </w:r>
            </w:del>
          </w:p>
        </w:tc>
        <w:tc>
          <w:tcPr>
            <w:tcW w:w="1108" w:type="dxa"/>
            <w:tcBorders>
              <w:bottom w:val="single" w:sz="4" w:space="0" w:color="auto"/>
            </w:tcBorders>
            <w:noWrap/>
            <w:vAlign w:val="bottom"/>
            <w:hideMark/>
          </w:tcPr>
          <w:p w14:paraId="168DE859" w14:textId="47359A57" w:rsidR="004B152D" w:rsidRPr="002430A4" w:rsidRDefault="004B152D" w:rsidP="004B152D">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532" w:author="Malte" w:date="2022-05-16T13:08:00Z">
              <w:r>
                <w:rPr>
                  <w:rFonts w:ascii="Calibri" w:hAnsi="Calibri" w:cs="Calibri"/>
                  <w:color w:val="000000"/>
                  <w:sz w:val="22"/>
                  <w:szCs w:val="22"/>
                </w:rPr>
                <w:t>4.65</w:t>
              </w:r>
            </w:ins>
            <w:del w:id="533" w:author="Malte" w:date="2022-05-16T13:08:00Z">
              <w:r w:rsidDel="00F43968">
                <w:rPr>
                  <w:rFonts w:ascii="Calibri" w:hAnsi="Calibri" w:cs="Calibri"/>
                  <w:color w:val="000000"/>
                  <w:sz w:val="22"/>
                  <w:szCs w:val="22"/>
                </w:rPr>
                <w:delText>4.645</w:delText>
              </w:r>
            </w:del>
          </w:p>
        </w:tc>
        <w:tc>
          <w:tcPr>
            <w:tcW w:w="2551" w:type="dxa"/>
            <w:tcBorders>
              <w:bottom w:val="single" w:sz="4" w:space="0" w:color="auto"/>
            </w:tcBorders>
            <w:noWrap/>
            <w:vAlign w:val="bottom"/>
            <w:hideMark/>
          </w:tcPr>
          <w:p w14:paraId="5D175148" w14:textId="2BA6579B" w:rsidR="004B152D" w:rsidRPr="002430A4" w:rsidRDefault="004B152D" w:rsidP="004B152D">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534" w:author="Malte" w:date="2022-05-16T13:08:00Z">
              <w:r>
                <w:rPr>
                  <w:rFonts w:ascii="Calibri" w:hAnsi="Calibri" w:cs="Calibri"/>
                  <w:color w:val="000000"/>
                  <w:sz w:val="22"/>
                  <w:szCs w:val="22"/>
                </w:rPr>
                <w:t>5.28</w:t>
              </w:r>
            </w:ins>
            <w:del w:id="535" w:author="Malte" w:date="2022-05-16T13:08:00Z">
              <w:r w:rsidDel="00F43968">
                <w:rPr>
                  <w:rFonts w:ascii="Calibri" w:hAnsi="Calibri" w:cs="Calibri"/>
                  <w:color w:val="000000"/>
                  <w:sz w:val="22"/>
                  <w:szCs w:val="22"/>
                </w:rPr>
                <w:delText>5.276</w:delText>
              </w:r>
            </w:del>
          </w:p>
        </w:tc>
        <w:tc>
          <w:tcPr>
            <w:tcW w:w="2619" w:type="dxa"/>
            <w:tcBorders>
              <w:bottom w:val="single" w:sz="4" w:space="0" w:color="auto"/>
            </w:tcBorders>
            <w:noWrap/>
            <w:vAlign w:val="bottom"/>
            <w:hideMark/>
          </w:tcPr>
          <w:p w14:paraId="629624C6" w14:textId="4E4E9E3C" w:rsidR="004B152D" w:rsidRPr="002430A4" w:rsidRDefault="004B152D" w:rsidP="004B152D">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536" w:author="Malte" w:date="2022-05-16T13:08:00Z">
              <w:r>
                <w:rPr>
                  <w:rFonts w:ascii="Calibri" w:hAnsi="Calibri" w:cs="Calibri"/>
                  <w:color w:val="000000"/>
                  <w:sz w:val="22"/>
                  <w:szCs w:val="22"/>
                </w:rPr>
                <w:t> </w:t>
              </w:r>
            </w:ins>
            <w:del w:id="537" w:author="Malte" w:date="2022-05-16T13:08:00Z">
              <w:r w:rsidDel="00F43968">
                <w:rPr>
                  <w:rFonts w:ascii="Calibri" w:hAnsi="Calibri" w:cs="Calibri"/>
                  <w:color w:val="000000"/>
                  <w:sz w:val="22"/>
                  <w:szCs w:val="22"/>
                </w:rPr>
                <w:delText> </w:delText>
              </w:r>
            </w:del>
          </w:p>
        </w:tc>
      </w:tr>
      <w:tr w:rsidR="004B152D" w:rsidRPr="002430A4" w14:paraId="7E289705" w14:textId="77777777" w:rsidTr="004B15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tcBorders>
            <w:shd w:val="clear" w:color="auto" w:fill="DBDBDB" w:themeFill="accent3" w:themeFillTint="66"/>
            <w:noWrap/>
            <w:hideMark/>
          </w:tcPr>
          <w:p w14:paraId="6A125B39" w14:textId="77777777" w:rsidR="004B152D" w:rsidRPr="002430A4" w:rsidRDefault="004B152D" w:rsidP="004B152D">
            <w:pPr>
              <w:spacing w:before="0" w:line="240" w:lineRule="auto"/>
              <w:jc w:val="left"/>
              <w:rPr>
                <w:rFonts w:ascii="Calibri" w:hAnsi="Calibri"/>
                <w:color w:val="000000"/>
                <w:sz w:val="22"/>
                <w:szCs w:val="22"/>
              </w:rPr>
            </w:pPr>
            <w:r w:rsidRPr="002430A4">
              <w:rPr>
                <w:rFonts w:ascii="Calibri" w:hAnsi="Calibri"/>
                <w:color w:val="000000"/>
                <w:sz w:val="22"/>
                <w:szCs w:val="22"/>
              </w:rPr>
              <w:t>Mittelwert</w:t>
            </w:r>
          </w:p>
        </w:tc>
        <w:tc>
          <w:tcPr>
            <w:tcW w:w="1108" w:type="dxa"/>
            <w:tcBorders>
              <w:top w:val="single" w:sz="4" w:space="0" w:color="auto"/>
            </w:tcBorders>
            <w:noWrap/>
            <w:vAlign w:val="bottom"/>
            <w:hideMark/>
          </w:tcPr>
          <w:p w14:paraId="5D427E1C" w14:textId="4A7C0D46" w:rsidR="004B152D" w:rsidRPr="002430A4" w:rsidRDefault="004B152D" w:rsidP="004B152D">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538" w:author="Malte" w:date="2022-05-16T13:08:00Z">
              <w:r>
                <w:rPr>
                  <w:rFonts w:ascii="Calibri" w:hAnsi="Calibri" w:cs="Calibri"/>
                  <w:color w:val="000000"/>
                  <w:sz w:val="22"/>
                  <w:szCs w:val="22"/>
                </w:rPr>
                <w:t>-0.61</w:t>
              </w:r>
            </w:ins>
            <w:del w:id="539" w:author="Malte" w:date="2022-05-16T13:08:00Z">
              <w:r w:rsidDel="00E43248">
                <w:rPr>
                  <w:rFonts w:ascii="Calibri" w:hAnsi="Calibri" w:cs="Calibri"/>
                  <w:color w:val="000000"/>
                  <w:sz w:val="22"/>
                  <w:szCs w:val="22"/>
                </w:rPr>
                <w:delText>-0.611</w:delText>
              </w:r>
            </w:del>
          </w:p>
        </w:tc>
        <w:tc>
          <w:tcPr>
            <w:tcW w:w="1108" w:type="dxa"/>
            <w:tcBorders>
              <w:top w:val="single" w:sz="4" w:space="0" w:color="auto"/>
            </w:tcBorders>
            <w:noWrap/>
            <w:vAlign w:val="bottom"/>
            <w:hideMark/>
          </w:tcPr>
          <w:p w14:paraId="5AECE14C" w14:textId="2D5E3A08" w:rsidR="004B152D" w:rsidRPr="002430A4" w:rsidRDefault="004B152D" w:rsidP="004B152D">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540" w:author="Malte" w:date="2022-05-16T13:08:00Z">
              <w:r>
                <w:rPr>
                  <w:rFonts w:ascii="Calibri" w:hAnsi="Calibri" w:cs="Calibri"/>
                  <w:color w:val="000000"/>
                  <w:sz w:val="22"/>
                  <w:szCs w:val="22"/>
                </w:rPr>
                <w:t>4.64</w:t>
              </w:r>
            </w:ins>
            <w:del w:id="541" w:author="Malte" w:date="2022-05-16T13:08:00Z">
              <w:r w:rsidDel="00E43248">
                <w:rPr>
                  <w:rFonts w:ascii="Calibri" w:hAnsi="Calibri" w:cs="Calibri"/>
                  <w:color w:val="000000"/>
                  <w:sz w:val="22"/>
                  <w:szCs w:val="22"/>
                </w:rPr>
                <w:delText>4.639</w:delText>
              </w:r>
            </w:del>
          </w:p>
        </w:tc>
        <w:tc>
          <w:tcPr>
            <w:tcW w:w="2551" w:type="dxa"/>
            <w:tcBorders>
              <w:top w:val="single" w:sz="4" w:space="0" w:color="auto"/>
            </w:tcBorders>
            <w:noWrap/>
            <w:vAlign w:val="bottom"/>
            <w:hideMark/>
          </w:tcPr>
          <w:p w14:paraId="4C8BF461" w14:textId="7B3552EB" w:rsidR="004B152D" w:rsidRPr="002430A4" w:rsidRDefault="004B152D" w:rsidP="004B152D">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542" w:author="Malte" w:date="2022-05-16T13:08:00Z">
              <w:r>
                <w:rPr>
                  <w:rFonts w:ascii="Calibri" w:hAnsi="Calibri" w:cs="Calibri"/>
                  <w:color w:val="000000"/>
                  <w:sz w:val="22"/>
                  <w:szCs w:val="22"/>
                </w:rPr>
                <w:t>5.27</w:t>
              </w:r>
            </w:ins>
            <w:del w:id="543" w:author="Malte" w:date="2022-05-16T13:08:00Z">
              <w:r w:rsidDel="00E43248">
                <w:rPr>
                  <w:rFonts w:ascii="Calibri" w:hAnsi="Calibri" w:cs="Calibri"/>
                  <w:color w:val="000000"/>
                  <w:sz w:val="22"/>
                  <w:szCs w:val="22"/>
                </w:rPr>
                <w:delText>5.272</w:delText>
              </w:r>
            </w:del>
          </w:p>
        </w:tc>
        <w:tc>
          <w:tcPr>
            <w:tcW w:w="2619" w:type="dxa"/>
            <w:tcBorders>
              <w:top w:val="single" w:sz="4" w:space="0" w:color="auto"/>
            </w:tcBorders>
            <w:noWrap/>
            <w:vAlign w:val="bottom"/>
            <w:hideMark/>
          </w:tcPr>
          <w:p w14:paraId="302B09ED" w14:textId="69A313E4" w:rsidR="004B152D" w:rsidRPr="002430A4" w:rsidRDefault="004B152D" w:rsidP="004B152D">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544" w:author="Malte" w:date="2022-05-16T13:08:00Z">
              <w:r>
                <w:rPr>
                  <w:rFonts w:ascii="Calibri" w:hAnsi="Calibri" w:cs="Calibri"/>
                  <w:color w:val="000000"/>
                  <w:sz w:val="22"/>
                  <w:szCs w:val="22"/>
                </w:rPr>
                <w:t>5.25</w:t>
              </w:r>
            </w:ins>
            <w:del w:id="545" w:author="Malte" w:date="2022-05-16T13:08:00Z">
              <w:r w:rsidDel="00E43248">
                <w:rPr>
                  <w:rFonts w:ascii="Calibri" w:hAnsi="Calibri" w:cs="Calibri"/>
                  <w:color w:val="000000"/>
                  <w:sz w:val="22"/>
                  <w:szCs w:val="22"/>
                </w:rPr>
                <w:delText>5.248</w:delText>
              </w:r>
            </w:del>
          </w:p>
        </w:tc>
      </w:tr>
      <w:tr w:rsidR="004B152D" w:rsidRPr="002430A4" w14:paraId="00E7C0B3" w14:textId="77777777" w:rsidTr="004B152D">
        <w:trPr>
          <w:trHeight w:val="300"/>
        </w:trPr>
        <w:tc>
          <w:tcPr>
            <w:cnfStyle w:val="001000000000" w:firstRow="0" w:lastRow="0" w:firstColumn="1" w:lastColumn="0" w:oddVBand="0" w:evenVBand="0" w:oddHBand="0" w:evenHBand="0" w:firstRowFirstColumn="0" w:firstRowLastColumn="0" w:lastRowFirstColumn="0" w:lastRowLastColumn="0"/>
            <w:tcW w:w="2207" w:type="dxa"/>
            <w:shd w:val="clear" w:color="auto" w:fill="EDEDED" w:themeFill="accent3" w:themeFillTint="33"/>
            <w:noWrap/>
            <w:hideMark/>
          </w:tcPr>
          <w:p w14:paraId="7636976B" w14:textId="77777777" w:rsidR="004B152D" w:rsidRPr="002430A4" w:rsidRDefault="004B152D" w:rsidP="004B152D">
            <w:pPr>
              <w:spacing w:before="0" w:line="240" w:lineRule="auto"/>
              <w:jc w:val="left"/>
              <w:rPr>
                <w:rFonts w:ascii="Calibri" w:hAnsi="Calibri"/>
                <w:color w:val="000000"/>
                <w:sz w:val="22"/>
                <w:szCs w:val="22"/>
              </w:rPr>
            </w:pPr>
            <w:r w:rsidRPr="002430A4">
              <w:rPr>
                <w:rFonts w:ascii="Calibri" w:hAnsi="Calibri"/>
                <w:color w:val="000000"/>
                <w:sz w:val="22"/>
                <w:szCs w:val="22"/>
              </w:rPr>
              <w:t>Standardabweichung</w:t>
            </w:r>
          </w:p>
        </w:tc>
        <w:tc>
          <w:tcPr>
            <w:tcW w:w="1108" w:type="dxa"/>
            <w:noWrap/>
            <w:vAlign w:val="bottom"/>
            <w:hideMark/>
          </w:tcPr>
          <w:p w14:paraId="275BE6C6" w14:textId="7DEE76B9" w:rsidR="004B152D" w:rsidRPr="002430A4" w:rsidRDefault="004B152D" w:rsidP="004B152D">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546" w:author="Malte" w:date="2022-05-16T13:08:00Z">
              <w:r>
                <w:rPr>
                  <w:rFonts w:ascii="Calibri" w:hAnsi="Calibri" w:cs="Calibri"/>
                  <w:color w:val="000000"/>
                  <w:sz w:val="22"/>
                  <w:szCs w:val="22"/>
                </w:rPr>
                <w:t>0.03</w:t>
              </w:r>
            </w:ins>
            <w:del w:id="547" w:author="Malte" w:date="2022-05-16T13:08:00Z">
              <w:r w:rsidDel="00E43248">
                <w:rPr>
                  <w:rFonts w:ascii="Calibri" w:hAnsi="Calibri" w:cs="Calibri"/>
                  <w:color w:val="000000"/>
                  <w:sz w:val="22"/>
                  <w:szCs w:val="22"/>
                </w:rPr>
                <w:delText>0.027</w:delText>
              </w:r>
            </w:del>
          </w:p>
        </w:tc>
        <w:tc>
          <w:tcPr>
            <w:tcW w:w="1108" w:type="dxa"/>
            <w:noWrap/>
            <w:vAlign w:val="bottom"/>
            <w:hideMark/>
          </w:tcPr>
          <w:p w14:paraId="0BB0F9FF" w14:textId="7A4F1921" w:rsidR="004B152D" w:rsidRPr="002430A4" w:rsidRDefault="004B152D" w:rsidP="004B152D">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548" w:author="Malte" w:date="2022-05-16T13:08:00Z">
              <w:r>
                <w:rPr>
                  <w:rFonts w:ascii="Calibri" w:hAnsi="Calibri" w:cs="Calibri"/>
                  <w:color w:val="000000"/>
                  <w:sz w:val="22"/>
                  <w:szCs w:val="22"/>
                </w:rPr>
                <w:t>0.05</w:t>
              </w:r>
            </w:ins>
            <w:del w:id="549" w:author="Malte" w:date="2022-05-16T13:08:00Z">
              <w:r w:rsidDel="00E43248">
                <w:rPr>
                  <w:rFonts w:ascii="Calibri" w:hAnsi="Calibri" w:cs="Calibri"/>
                  <w:color w:val="000000"/>
                  <w:sz w:val="22"/>
                  <w:szCs w:val="22"/>
                </w:rPr>
                <w:delText>0.051</w:delText>
              </w:r>
            </w:del>
          </w:p>
        </w:tc>
        <w:tc>
          <w:tcPr>
            <w:tcW w:w="2551" w:type="dxa"/>
            <w:noWrap/>
            <w:vAlign w:val="bottom"/>
            <w:hideMark/>
          </w:tcPr>
          <w:p w14:paraId="1F736ABB" w14:textId="2DCFE33D" w:rsidR="004B152D" w:rsidRPr="002430A4" w:rsidRDefault="004B152D" w:rsidP="004B152D">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550" w:author="Malte" w:date="2022-05-16T13:08:00Z">
              <w:r>
                <w:rPr>
                  <w:rFonts w:ascii="Calibri" w:hAnsi="Calibri" w:cs="Calibri"/>
                  <w:color w:val="000000"/>
                  <w:sz w:val="22"/>
                  <w:szCs w:val="22"/>
                </w:rPr>
                <w:t>0.03</w:t>
              </w:r>
            </w:ins>
            <w:del w:id="551" w:author="Malte" w:date="2022-05-16T13:08:00Z">
              <w:r w:rsidDel="00E43248">
                <w:rPr>
                  <w:rFonts w:ascii="Calibri" w:hAnsi="Calibri" w:cs="Calibri"/>
                  <w:color w:val="000000"/>
                  <w:sz w:val="22"/>
                  <w:szCs w:val="22"/>
                </w:rPr>
                <w:delText>0.033</w:delText>
              </w:r>
            </w:del>
          </w:p>
        </w:tc>
        <w:tc>
          <w:tcPr>
            <w:tcW w:w="2619" w:type="dxa"/>
            <w:noWrap/>
            <w:vAlign w:val="bottom"/>
            <w:hideMark/>
          </w:tcPr>
          <w:p w14:paraId="29D2392A" w14:textId="02A0146E" w:rsidR="004B152D" w:rsidRPr="002430A4" w:rsidRDefault="004B152D" w:rsidP="004B152D">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552" w:author="Malte" w:date="2022-05-16T13:08:00Z">
              <w:r>
                <w:rPr>
                  <w:rFonts w:ascii="Calibri" w:hAnsi="Calibri" w:cs="Calibri"/>
                  <w:color w:val="000000"/>
                  <w:sz w:val="22"/>
                  <w:szCs w:val="22"/>
                </w:rPr>
                <w:t>0.06</w:t>
              </w:r>
            </w:ins>
            <w:del w:id="553" w:author="Malte" w:date="2022-05-16T13:08:00Z">
              <w:r w:rsidDel="00E43248">
                <w:rPr>
                  <w:rFonts w:ascii="Calibri" w:hAnsi="Calibri" w:cs="Calibri"/>
                  <w:color w:val="000000"/>
                  <w:sz w:val="22"/>
                  <w:szCs w:val="22"/>
                </w:rPr>
                <w:delText>0.062</w:delText>
              </w:r>
            </w:del>
          </w:p>
        </w:tc>
      </w:tr>
      <w:tr w:rsidR="00B1382C" w:rsidRPr="002430A4" w14:paraId="664C0691" w14:textId="77777777" w:rsidTr="004B15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3" w:type="dxa"/>
            <w:gridSpan w:val="5"/>
            <w:tcBorders>
              <w:bottom w:val="single" w:sz="4" w:space="0" w:color="FFFFFF" w:themeColor="background1"/>
            </w:tcBorders>
            <w:shd w:val="clear" w:color="auto" w:fill="C00000"/>
            <w:noWrap/>
            <w:hideMark/>
          </w:tcPr>
          <w:p w14:paraId="55D84E98" w14:textId="77777777" w:rsidR="00B1382C" w:rsidRPr="002430A4" w:rsidRDefault="00B1382C" w:rsidP="00B1382C">
            <w:pPr>
              <w:spacing w:before="0" w:line="240" w:lineRule="auto"/>
              <w:jc w:val="center"/>
              <w:rPr>
                <w:rFonts w:ascii="Calibri" w:hAnsi="Calibri"/>
                <w:color w:val="000000"/>
                <w:sz w:val="22"/>
                <w:szCs w:val="22"/>
              </w:rPr>
            </w:pPr>
            <w:r w:rsidRPr="002430A4">
              <w:rPr>
                <w:rFonts w:ascii="Calibri" w:hAnsi="Calibri"/>
                <w:color w:val="000000"/>
                <w:sz w:val="22"/>
                <w:szCs w:val="22"/>
              </w:rPr>
              <w:t>6°</w:t>
            </w:r>
          </w:p>
        </w:tc>
      </w:tr>
      <w:tr w:rsidR="00B1382C" w:rsidRPr="002430A4" w14:paraId="7BAAB55D" w14:textId="77777777" w:rsidTr="004B152D">
        <w:trPr>
          <w:trHeight w:val="300"/>
        </w:trPr>
        <w:tc>
          <w:tcPr>
            <w:cnfStyle w:val="001000000000" w:firstRow="0" w:lastRow="0" w:firstColumn="1" w:lastColumn="0" w:oddVBand="0" w:evenVBand="0" w:oddHBand="0" w:evenHBand="0" w:firstRowFirstColumn="0" w:firstRowLastColumn="0" w:lastRowFirstColumn="0" w:lastRowLastColumn="0"/>
            <w:tcW w:w="2207" w:type="dxa"/>
            <w:tcBorders>
              <w:bottom w:val="single" w:sz="4" w:space="0" w:color="auto"/>
            </w:tcBorders>
            <w:shd w:val="clear" w:color="auto" w:fill="EDEDED" w:themeFill="accent3" w:themeFillTint="33"/>
            <w:noWrap/>
            <w:hideMark/>
          </w:tcPr>
          <w:p w14:paraId="0DA4DCD1" w14:textId="77777777" w:rsidR="00B1382C" w:rsidRPr="002430A4" w:rsidRDefault="00B1382C" w:rsidP="00B1382C">
            <w:pPr>
              <w:spacing w:before="0" w:line="240" w:lineRule="auto"/>
              <w:jc w:val="left"/>
              <w:rPr>
                <w:rFonts w:ascii="Calibri" w:hAnsi="Calibri"/>
                <w:color w:val="000000"/>
                <w:sz w:val="22"/>
                <w:szCs w:val="22"/>
              </w:rPr>
            </w:pPr>
            <w:r w:rsidRPr="002430A4">
              <w:rPr>
                <w:rFonts w:ascii="Calibri" w:hAnsi="Calibri"/>
                <w:color w:val="000000"/>
                <w:sz w:val="22"/>
                <w:szCs w:val="22"/>
              </w:rPr>
              <w:t>Nr.</w:t>
            </w:r>
          </w:p>
        </w:tc>
        <w:tc>
          <w:tcPr>
            <w:tcW w:w="1108" w:type="dxa"/>
            <w:tcBorders>
              <w:bottom w:val="single" w:sz="4" w:space="0" w:color="auto"/>
            </w:tcBorders>
            <w:noWrap/>
            <w:hideMark/>
          </w:tcPr>
          <w:p w14:paraId="08B8063C" w14:textId="77777777" w:rsidR="00B1382C" w:rsidRPr="002430A4" w:rsidRDefault="00B1382C" w:rsidP="00B1382C">
            <w:pPr>
              <w:spacing w:before="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2430A4">
              <w:rPr>
                <w:rFonts w:ascii="Calibri" w:hAnsi="Calibri"/>
                <w:color w:val="000000"/>
                <w:sz w:val="22"/>
                <w:szCs w:val="22"/>
              </w:rPr>
              <w:t>Pos1  [°]</w:t>
            </w:r>
          </w:p>
        </w:tc>
        <w:tc>
          <w:tcPr>
            <w:tcW w:w="1108" w:type="dxa"/>
            <w:tcBorders>
              <w:bottom w:val="single" w:sz="4" w:space="0" w:color="auto"/>
            </w:tcBorders>
            <w:noWrap/>
            <w:hideMark/>
          </w:tcPr>
          <w:p w14:paraId="16D3EA24" w14:textId="77777777" w:rsidR="00B1382C" w:rsidRPr="002430A4" w:rsidRDefault="00B1382C" w:rsidP="00B1382C">
            <w:pPr>
              <w:spacing w:before="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2430A4">
              <w:rPr>
                <w:rFonts w:ascii="Calibri" w:hAnsi="Calibri"/>
                <w:color w:val="000000"/>
                <w:sz w:val="22"/>
                <w:szCs w:val="22"/>
              </w:rPr>
              <w:t>Pos2  [°]</w:t>
            </w:r>
          </w:p>
        </w:tc>
        <w:tc>
          <w:tcPr>
            <w:tcW w:w="2551" w:type="dxa"/>
            <w:tcBorders>
              <w:bottom w:val="single" w:sz="4" w:space="0" w:color="auto"/>
            </w:tcBorders>
            <w:noWrap/>
            <w:hideMark/>
          </w:tcPr>
          <w:p w14:paraId="5ACA1F59" w14:textId="77777777" w:rsidR="00B1382C" w:rsidRPr="002430A4" w:rsidRDefault="00B1382C" w:rsidP="00B1382C">
            <w:pPr>
              <w:spacing w:before="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2430A4">
              <w:rPr>
                <w:rFonts w:ascii="Calibri" w:hAnsi="Calibri"/>
                <w:color w:val="000000"/>
                <w:sz w:val="22"/>
                <w:szCs w:val="22"/>
              </w:rPr>
              <w:t>rel. Winkel Pos1'-Pos2' [°]</w:t>
            </w:r>
          </w:p>
        </w:tc>
        <w:tc>
          <w:tcPr>
            <w:tcW w:w="2619" w:type="dxa"/>
            <w:tcBorders>
              <w:bottom w:val="single" w:sz="4" w:space="0" w:color="auto"/>
            </w:tcBorders>
            <w:noWrap/>
            <w:hideMark/>
          </w:tcPr>
          <w:p w14:paraId="172182FC" w14:textId="77777777" w:rsidR="00B1382C" w:rsidRPr="002430A4" w:rsidRDefault="00B1382C" w:rsidP="00B1382C">
            <w:pPr>
              <w:spacing w:before="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2430A4">
              <w:rPr>
                <w:rFonts w:ascii="Calibri" w:hAnsi="Calibri"/>
                <w:color w:val="000000"/>
                <w:sz w:val="22"/>
                <w:szCs w:val="22"/>
              </w:rPr>
              <w:t>rel. Winkel Pos2'-Pos1'' [°]</w:t>
            </w:r>
          </w:p>
        </w:tc>
      </w:tr>
      <w:tr w:rsidR="004B152D" w:rsidRPr="002430A4" w14:paraId="1224BACB" w14:textId="77777777" w:rsidTr="004B152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tcBorders>
            <w:shd w:val="clear" w:color="auto" w:fill="DBDBDB" w:themeFill="accent3" w:themeFillTint="66"/>
            <w:noWrap/>
            <w:hideMark/>
          </w:tcPr>
          <w:p w14:paraId="5EFCBD59" w14:textId="77777777" w:rsidR="004B152D" w:rsidRPr="002430A4" w:rsidRDefault="004B152D" w:rsidP="004B152D">
            <w:pPr>
              <w:spacing w:before="0" w:line="240" w:lineRule="auto"/>
              <w:jc w:val="right"/>
              <w:rPr>
                <w:rFonts w:ascii="Calibri" w:hAnsi="Calibri"/>
                <w:color w:val="000000"/>
                <w:sz w:val="22"/>
                <w:szCs w:val="22"/>
              </w:rPr>
            </w:pPr>
            <w:r w:rsidRPr="002430A4">
              <w:rPr>
                <w:rFonts w:ascii="Calibri" w:hAnsi="Calibri"/>
                <w:color w:val="000000"/>
                <w:sz w:val="22"/>
                <w:szCs w:val="22"/>
              </w:rPr>
              <w:t>1</w:t>
            </w:r>
          </w:p>
        </w:tc>
        <w:tc>
          <w:tcPr>
            <w:tcW w:w="1108" w:type="dxa"/>
            <w:tcBorders>
              <w:top w:val="single" w:sz="4" w:space="0" w:color="auto"/>
            </w:tcBorders>
            <w:noWrap/>
            <w:vAlign w:val="bottom"/>
            <w:hideMark/>
          </w:tcPr>
          <w:p w14:paraId="20F8F63F" w14:textId="2018A445" w:rsidR="004B152D" w:rsidRPr="002430A4" w:rsidRDefault="004B152D" w:rsidP="004B152D">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554" w:author="Malte" w:date="2022-05-16T13:09:00Z">
              <w:r>
                <w:rPr>
                  <w:rFonts w:ascii="Calibri" w:hAnsi="Calibri" w:cs="Calibri"/>
                  <w:color w:val="000000"/>
                  <w:sz w:val="22"/>
                  <w:szCs w:val="22"/>
                </w:rPr>
                <w:t> </w:t>
              </w:r>
            </w:ins>
            <w:del w:id="555" w:author="Malte" w:date="2022-05-16T13:09:00Z">
              <w:r w:rsidDel="00644EC8">
                <w:rPr>
                  <w:rFonts w:ascii="Calibri" w:hAnsi="Calibri" w:cs="Calibri"/>
                  <w:color w:val="000000"/>
                  <w:sz w:val="22"/>
                  <w:szCs w:val="22"/>
                </w:rPr>
                <w:delText> </w:delText>
              </w:r>
            </w:del>
          </w:p>
        </w:tc>
        <w:tc>
          <w:tcPr>
            <w:tcW w:w="1108" w:type="dxa"/>
            <w:tcBorders>
              <w:top w:val="single" w:sz="4" w:space="0" w:color="auto"/>
            </w:tcBorders>
            <w:noWrap/>
            <w:vAlign w:val="bottom"/>
            <w:hideMark/>
          </w:tcPr>
          <w:p w14:paraId="0A0B8C7B" w14:textId="21D5C4BA" w:rsidR="004B152D" w:rsidRPr="002430A4" w:rsidRDefault="004B152D" w:rsidP="004B152D">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556" w:author="Malte" w:date="2022-05-16T13:09:00Z">
              <w:r>
                <w:rPr>
                  <w:rFonts w:ascii="Calibri" w:hAnsi="Calibri" w:cs="Calibri"/>
                  <w:color w:val="000000"/>
                  <w:sz w:val="22"/>
                  <w:szCs w:val="22"/>
                </w:rPr>
                <w:t>5.95</w:t>
              </w:r>
            </w:ins>
            <w:del w:id="557" w:author="Malte" w:date="2022-05-16T13:09:00Z">
              <w:r w:rsidDel="00644EC8">
                <w:rPr>
                  <w:rFonts w:ascii="Calibri" w:hAnsi="Calibri" w:cs="Calibri"/>
                  <w:color w:val="000000"/>
                  <w:sz w:val="22"/>
                  <w:szCs w:val="22"/>
                </w:rPr>
                <w:delText>5.949</w:delText>
              </w:r>
            </w:del>
          </w:p>
        </w:tc>
        <w:tc>
          <w:tcPr>
            <w:tcW w:w="2551" w:type="dxa"/>
            <w:tcBorders>
              <w:top w:val="single" w:sz="4" w:space="0" w:color="auto"/>
            </w:tcBorders>
            <w:noWrap/>
            <w:vAlign w:val="bottom"/>
            <w:hideMark/>
          </w:tcPr>
          <w:p w14:paraId="781909FF" w14:textId="1E765A08" w:rsidR="004B152D" w:rsidRPr="002430A4" w:rsidRDefault="004B152D" w:rsidP="004B152D">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558" w:author="Malte" w:date="2022-05-16T13:09:00Z">
              <w:r>
                <w:rPr>
                  <w:rFonts w:ascii="Calibri" w:hAnsi="Calibri" w:cs="Calibri"/>
                  <w:color w:val="000000"/>
                  <w:sz w:val="22"/>
                  <w:szCs w:val="22"/>
                </w:rPr>
                <w:t> </w:t>
              </w:r>
            </w:ins>
            <w:del w:id="559" w:author="Malte" w:date="2022-05-16T13:09:00Z">
              <w:r w:rsidDel="00644EC8">
                <w:rPr>
                  <w:rFonts w:ascii="Calibri" w:hAnsi="Calibri" w:cs="Calibri"/>
                  <w:color w:val="000000"/>
                  <w:sz w:val="22"/>
                  <w:szCs w:val="22"/>
                </w:rPr>
                <w:delText> </w:delText>
              </w:r>
            </w:del>
          </w:p>
        </w:tc>
        <w:tc>
          <w:tcPr>
            <w:tcW w:w="2619" w:type="dxa"/>
            <w:tcBorders>
              <w:top w:val="single" w:sz="4" w:space="0" w:color="auto"/>
            </w:tcBorders>
            <w:noWrap/>
            <w:vAlign w:val="bottom"/>
            <w:hideMark/>
          </w:tcPr>
          <w:p w14:paraId="73A16821" w14:textId="73B2D65A" w:rsidR="004B152D" w:rsidRPr="002430A4" w:rsidRDefault="004B152D" w:rsidP="004B152D">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560" w:author="Malte" w:date="2022-05-16T13:09:00Z">
              <w:r>
                <w:rPr>
                  <w:rFonts w:ascii="Calibri" w:hAnsi="Calibri" w:cs="Calibri"/>
                  <w:color w:val="000000"/>
                  <w:sz w:val="22"/>
                  <w:szCs w:val="22"/>
                </w:rPr>
                <w:t>6.56</w:t>
              </w:r>
            </w:ins>
            <w:del w:id="561" w:author="Malte" w:date="2022-05-16T13:09:00Z">
              <w:r w:rsidDel="00644EC8">
                <w:rPr>
                  <w:rFonts w:ascii="Calibri" w:hAnsi="Calibri" w:cs="Calibri"/>
                  <w:color w:val="000000"/>
                  <w:sz w:val="22"/>
                  <w:szCs w:val="22"/>
                </w:rPr>
                <w:delText>6.564</w:delText>
              </w:r>
            </w:del>
          </w:p>
        </w:tc>
      </w:tr>
      <w:tr w:rsidR="004B152D" w:rsidRPr="002430A4" w14:paraId="31324B2D" w14:textId="77777777" w:rsidTr="004B152D">
        <w:trPr>
          <w:trHeight w:val="288"/>
        </w:trPr>
        <w:tc>
          <w:tcPr>
            <w:cnfStyle w:val="001000000000" w:firstRow="0" w:lastRow="0" w:firstColumn="1" w:lastColumn="0" w:oddVBand="0" w:evenVBand="0" w:oddHBand="0" w:evenHBand="0" w:firstRowFirstColumn="0" w:firstRowLastColumn="0" w:lastRowFirstColumn="0" w:lastRowLastColumn="0"/>
            <w:tcW w:w="2207" w:type="dxa"/>
            <w:shd w:val="clear" w:color="auto" w:fill="EDEDED" w:themeFill="accent3" w:themeFillTint="33"/>
            <w:noWrap/>
            <w:hideMark/>
          </w:tcPr>
          <w:p w14:paraId="261EBA84" w14:textId="77777777" w:rsidR="004B152D" w:rsidRPr="002430A4" w:rsidRDefault="004B152D" w:rsidP="004B152D">
            <w:pPr>
              <w:spacing w:before="0" w:line="240" w:lineRule="auto"/>
              <w:jc w:val="right"/>
              <w:rPr>
                <w:rFonts w:ascii="Calibri" w:hAnsi="Calibri"/>
                <w:color w:val="000000"/>
                <w:sz w:val="22"/>
                <w:szCs w:val="22"/>
              </w:rPr>
            </w:pPr>
            <w:r w:rsidRPr="002430A4">
              <w:rPr>
                <w:rFonts w:ascii="Calibri" w:hAnsi="Calibri"/>
                <w:color w:val="000000"/>
                <w:sz w:val="22"/>
                <w:szCs w:val="22"/>
              </w:rPr>
              <w:t>2</w:t>
            </w:r>
          </w:p>
        </w:tc>
        <w:tc>
          <w:tcPr>
            <w:tcW w:w="1108" w:type="dxa"/>
            <w:noWrap/>
            <w:vAlign w:val="bottom"/>
            <w:hideMark/>
          </w:tcPr>
          <w:p w14:paraId="03E61959" w14:textId="6B875C55" w:rsidR="004B152D" w:rsidRPr="002430A4" w:rsidRDefault="004B152D" w:rsidP="004B152D">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562" w:author="Malte" w:date="2022-05-16T13:09:00Z">
              <w:r>
                <w:rPr>
                  <w:rFonts w:ascii="Calibri" w:hAnsi="Calibri" w:cs="Calibri"/>
                  <w:color w:val="000000"/>
                  <w:sz w:val="22"/>
                  <w:szCs w:val="22"/>
                </w:rPr>
                <w:t>-0.61</w:t>
              </w:r>
            </w:ins>
            <w:del w:id="563" w:author="Malte" w:date="2022-05-16T13:09:00Z">
              <w:r w:rsidDel="00644EC8">
                <w:rPr>
                  <w:rFonts w:ascii="Calibri" w:hAnsi="Calibri" w:cs="Calibri"/>
                  <w:color w:val="000000"/>
                  <w:sz w:val="22"/>
                  <w:szCs w:val="22"/>
                </w:rPr>
                <w:delText>-0.614</w:delText>
              </w:r>
            </w:del>
          </w:p>
        </w:tc>
        <w:tc>
          <w:tcPr>
            <w:tcW w:w="1108" w:type="dxa"/>
            <w:noWrap/>
            <w:vAlign w:val="bottom"/>
            <w:hideMark/>
          </w:tcPr>
          <w:p w14:paraId="2D671212" w14:textId="45D5FA83" w:rsidR="004B152D" w:rsidRPr="002430A4" w:rsidRDefault="004B152D" w:rsidP="004B152D">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564" w:author="Malte" w:date="2022-05-16T13:09:00Z">
              <w:r>
                <w:rPr>
                  <w:rFonts w:ascii="Calibri" w:hAnsi="Calibri" w:cs="Calibri"/>
                  <w:color w:val="000000"/>
                  <w:sz w:val="22"/>
                  <w:szCs w:val="22"/>
                </w:rPr>
                <w:t>5.97</w:t>
              </w:r>
            </w:ins>
            <w:del w:id="565" w:author="Malte" w:date="2022-05-16T13:09:00Z">
              <w:r w:rsidDel="00644EC8">
                <w:rPr>
                  <w:rFonts w:ascii="Calibri" w:hAnsi="Calibri" w:cs="Calibri"/>
                  <w:color w:val="000000"/>
                  <w:sz w:val="22"/>
                  <w:szCs w:val="22"/>
                </w:rPr>
                <w:delText>5.968</w:delText>
              </w:r>
            </w:del>
          </w:p>
        </w:tc>
        <w:tc>
          <w:tcPr>
            <w:tcW w:w="2551" w:type="dxa"/>
            <w:noWrap/>
            <w:vAlign w:val="bottom"/>
            <w:hideMark/>
          </w:tcPr>
          <w:p w14:paraId="662D12DB" w14:textId="1B40F7D6" w:rsidR="004B152D" w:rsidRPr="002430A4" w:rsidRDefault="004B152D" w:rsidP="004B152D">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566" w:author="Malte" w:date="2022-05-16T13:09:00Z">
              <w:r>
                <w:rPr>
                  <w:rFonts w:ascii="Calibri" w:hAnsi="Calibri" w:cs="Calibri"/>
                  <w:color w:val="000000"/>
                  <w:sz w:val="22"/>
                  <w:szCs w:val="22"/>
                </w:rPr>
                <w:t>6.58</w:t>
              </w:r>
            </w:ins>
            <w:del w:id="567" w:author="Malte" w:date="2022-05-16T13:09:00Z">
              <w:r w:rsidDel="00644EC8">
                <w:rPr>
                  <w:rFonts w:ascii="Calibri" w:hAnsi="Calibri" w:cs="Calibri"/>
                  <w:color w:val="000000"/>
                  <w:sz w:val="22"/>
                  <w:szCs w:val="22"/>
                </w:rPr>
                <w:delText>6.582</w:delText>
              </w:r>
            </w:del>
          </w:p>
        </w:tc>
        <w:tc>
          <w:tcPr>
            <w:tcW w:w="2619" w:type="dxa"/>
            <w:noWrap/>
            <w:vAlign w:val="bottom"/>
            <w:hideMark/>
          </w:tcPr>
          <w:p w14:paraId="6A393EFC" w14:textId="468903C8" w:rsidR="004B152D" w:rsidRPr="002430A4" w:rsidRDefault="004B152D" w:rsidP="004B152D">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568" w:author="Malte" w:date="2022-05-16T13:09:00Z">
              <w:r>
                <w:rPr>
                  <w:rFonts w:ascii="Calibri" w:hAnsi="Calibri" w:cs="Calibri"/>
                  <w:color w:val="000000"/>
                  <w:sz w:val="22"/>
                  <w:szCs w:val="22"/>
                </w:rPr>
                <w:t>6.53</w:t>
              </w:r>
            </w:ins>
            <w:del w:id="569" w:author="Malte" w:date="2022-05-16T13:09:00Z">
              <w:r w:rsidDel="00644EC8">
                <w:rPr>
                  <w:rFonts w:ascii="Calibri" w:hAnsi="Calibri" w:cs="Calibri"/>
                  <w:color w:val="000000"/>
                  <w:sz w:val="22"/>
                  <w:szCs w:val="22"/>
                </w:rPr>
                <w:delText>6.526</w:delText>
              </w:r>
            </w:del>
          </w:p>
        </w:tc>
      </w:tr>
      <w:tr w:rsidR="004B152D" w:rsidRPr="002430A4" w14:paraId="48F27EEE" w14:textId="77777777" w:rsidTr="004B152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07" w:type="dxa"/>
            <w:shd w:val="clear" w:color="auto" w:fill="DBDBDB" w:themeFill="accent3" w:themeFillTint="66"/>
            <w:noWrap/>
            <w:hideMark/>
          </w:tcPr>
          <w:p w14:paraId="717AB9F6" w14:textId="77777777" w:rsidR="004B152D" w:rsidRPr="002430A4" w:rsidRDefault="004B152D" w:rsidP="004B152D">
            <w:pPr>
              <w:spacing w:before="0" w:line="240" w:lineRule="auto"/>
              <w:jc w:val="right"/>
              <w:rPr>
                <w:rFonts w:ascii="Calibri" w:hAnsi="Calibri"/>
                <w:color w:val="000000"/>
                <w:sz w:val="22"/>
                <w:szCs w:val="22"/>
              </w:rPr>
            </w:pPr>
            <w:r w:rsidRPr="002430A4">
              <w:rPr>
                <w:rFonts w:ascii="Calibri" w:hAnsi="Calibri"/>
                <w:color w:val="000000"/>
                <w:sz w:val="22"/>
                <w:szCs w:val="22"/>
              </w:rPr>
              <w:t>3</w:t>
            </w:r>
          </w:p>
        </w:tc>
        <w:tc>
          <w:tcPr>
            <w:tcW w:w="1108" w:type="dxa"/>
            <w:noWrap/>
            <w:vAlign w:val="bottom"/>
            <w:hideMark/>
          </w:tcPr>
          <w:p w14:paraId="0C3D108D" w14:textId="19BBA949" w:rsidR="004B152D" w:rsidRPr="002430A4" w:rsidRDefault="004B152D" w:rsidP="004B152D">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570" w:author="Malte" w:date="2022-05-16T13:09:00Z">
              <w:r>
                <w:rPr>
                  <w:rFonts w:ascii="Calibri" w:hAnsi="Calibri" w:cs="Calibri"/>
                  <w:color w:val="000000"/>
                  <w:sz w:val="22"/>
                  <w:szCs w:val="22"/>
                </w:rPr>
                <w:t>-0.56</w:t>
              </w:r>
            </w:ins>
            <w:del w:id="571" w:author="Malte" w:date="2022-05-16T13:09:00Z">
              <w:r w:rsidDel="00644EC8">
                <w:rPr>
                  <w:rFonts w:ascii="Calibri" w:hAnsi="Calibri" w:cs="Calibri"/>
                  <w:color w:val="000000"/>
                  <w:sz w:val="22"/>
                  <w:szCs w:val="22"/>
                </w:rPr>
                <w:delText>-0.558</w:delText>
              </w:r>
            </w:del>
          </w:p>
        </w:tc>
        <w:tc>
          <w:tcPr>
            <w:tcW w:w="1108" w:type="dxa"/>
            <w:noWrap/>
            <w:vAlign w:val="bottom"/>
            <w:hideMark/>
          </w:tcPr>
          <w:p w14:paraId="1DB0A035" w14:textId="500EA2A8" w:rsidR="004B152D" w:rsidRPr="002430A4" w:rsidRDefault="004B152D" w:rsidP="004B152D">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572" w:author="Malte" w:date="2022-05-16T13:09:00Z">
              <w:r>
                <w:rPr>
                  <w:rFonts w:ascii="Calibri" w:hAnsi="Calibri" w:cs="Calibri"/>
                  <w:color w:val="000000"/>
                  <w:sz w:val="22"/>
                  <w:szCs w:val="22"/>
                </w:rPr>
                <w:t>5.95</w:t>
              </w:r>
            </w:ins>
            <w:del w:id="573" w:author="Malte" w:date="2022-05-16T13:09:00Z">
              <w:r w:rsidDel="00644EC8">
                <w:rPr>
                  <w:rFonts w:ascii="Calibri" w:hAnsi="Calibri" w:cs="Calibri"/>
                  <w:color w:val="000000"/>
                  <w:sz w:val="22"/>
                  <w:szCs w:val="22"/>
                </w:rPr>
                <w:delText>5.945</w:delText>
              </w:r>
            </w:del>
          </w:p>
        </w:tc>
        <w:tc>
          <w:tcPr>
            <w:tcW w:w="2551" w:type="dxa"/>
            <w:noWrap/>
            <w:vAlign w:val="bottom"/>
            <w:hideMark/>
          </w:tcPr>
          <w:p w14:paraId="1BFEC076" w14:textId="245E3829" w:rsidR="004B152D" w:rsidRPr="002430A4" w:rsidRDefault="004B152D" w:rsidP="004B152D">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574" w:author="Malte" w:date="2022-05-16T13:09:00Z">
              <w:r>
                <w:rPr>
                  <w:rFonts w:ascii="Calibri" w:hAnsi="Calibri" w:cs="Calibri"/>
                  <w:color w:val="000000"/>
                  <w:sz w:val="22"/>
                  <w:szCs w:val="22"/>
                </w:rPr>
                <w:t>6.50</w:t>
              </w:r>
            </w:ins>
            <w:del w:id="575" w:author="Malte" w:date="2022-05-16T13:09:00Z">
              <w:r w:rsidDel="00644EC8">
                <w:rPr>
                  <w:rFonts w:ascii="Calibri" w:hAnsi="Calibri" w:cs="Calibri"/>
                  <w:color w:val="000000"/>
                  <w:sz w:val="22"/>
                  <w:szCs w:val="22"/>
                </w:rPr>
                <w:delText>6.503</w:delText>
              </w:r>
            </w:del>
          </w:p>
        </w:tc>
        <w:tc>
          <w:tcPr>
            <w:tcW w:w="2619" w:type="dxa"/>
            <w:noWrap/>
            <w:vAlign w:val="bottom"/>
            <w:hideMark/>
          </w:tcPr>
          <w:p w14:paraId="172A32FB" w14:textId="23A5CF0E" w:rsidR="004B152D" w:rsidRPr="002430A4" w:rsidRDefault="004B152D" w:rsidP="004B152D">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576" w:author="Malte" w:date="2022-05-16T13:09:00Z">
              <w:r>
                <w:rPr>
                  <w:rFonts w:ascii="Calibri" w:hAnsi="Calibri" w:cs="Calibri"/>
                  <w:color w:val="000000"/>
                  <w:sz w:val="22"/>
                  <w:szCs w:val="22"/>
                </w:rPr>
                <w:t>6.58</w:t>
              </w:r>
            </w:ins>
            <w:del w:id="577" w:author="Malte" w:date="2022-05-16T13:09:00Z">
              <w:r w:rsidDel="00644EC8">
                <w:rPr>
                  <w:rFonts w:ascii="Calibri" w:hAnsi="Calibri" w:cs="Calibri"/>
                  <w:color w:val="000000"/>
                  <w:sz w:val="22"/>
                  <w:szCs w:val="22"/>
                </w:rPr>
                <w:delText>6.579</w:delText>
              </w:r>
            </w:del>
          </w:p>
        </w:tc>
      </w:tr>
      <w:tr w:rsidR="004B152D" w:rsidRPr="002430A4" w14:paraId="0ADF6552" w14:textId="77777777" w:rsidTr="004B152D">
        <w:trPr>
          <w:trHeight w:val="288"/>
        </w:trPr>
        <w:tc>
          <w:tcPr>
            <w:cnfStyle w:val="001000000000" w:firstRow="0" w:lastRow="0" w:firstColumn="1" w:lastColumn="0" w:oddVBand="0" w:evenVBand="0" w:oddHBand="0" w:evenHBand="0" w:firstRowFirstColumn="0" w:firstRowLastColumn="0" w:lastRowFirstColumn="0" w:lastRowLastColumn="0"/>
            <w:tcW w:w="2207" w:type="dxa"/>
            <w:tcBorders>
              <w:bottom w:val="single" w:sz="4" w:space="0" w:color="FFFFFF" w:themeColor="background1"/>
            </w:tcBorders>
            <w:shd w:val="clear" w:color="auto" w:fill="EDEDED" w:themeFill="accent3" w:themeFillTint="33"/>
            <w:noWrap/>
            <w:hideMark/>
          </w:tcPr>
          <w:p w14:paraId="19FC4FB3" w14:textId="77777777" w:rsidR="004B152D" w:rsidRPr="002430A4" w:rsidRDefault="004B152D" w:rsidP="004B152D">
            <w:pPr>
              <w:spacing w:before="0" w:line="240" w:lineRule="auto"/>
              <w:jc w:val="right"/>
              <w:rPr>
                <w:rFonts w:ascii="Calibri" w:hAnsi="Calibri"/>
                <w:color w:val="000000"/>
                <w:sz w:val="22"/>
                <w:szCs w:val="22"/>
              </w:rPr>
            </w:pPr>
            <w:r w:rsidRPr="002430A4">
              <w:rPr>
                <w:rFonts w:ascii="Calibri" w:hAnsi="Calibri"/>
                <w:color w:val="000000"/>
                <w:sz w:val="22"/>
                <w:szCs w:val="22"/>
              </w:rPr>
              <w:t>4</w:t>
            </w:r>
          </w:p>
        </w:tc>
        <w:tc>
          <w:tcPr>
            <w:tcW w:w="1108" w:type="dxa"/>
            <w:tcBorders>
              <w:bottom w:val="single" w:sz="4" w:space="0" w:color="FFFFFF" w:themeColor="background1"/>
            </w:tcBorders>
            <w:noWrap/>
            <w:vAlign w:val="bottom"/>
            <w:hideMark/>
          </w:tcPr>
          <w:p w14:paraId="7F8A3454" w14:textId="7C370D2D" w:rsidR="004B152D" w:rsidRPr="002430A4" w:rsidRDefault="004B152D" w:rsidP="004B152D">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578" w:author="Malte" w:date="2022-05-16T13:09:00Z">
              <w:r>
                <w:rPr>
                  <w:rFonts w:ascii="Calibri" w:hAnsi="Calibri" w:cs="Calibri"/>
                  <w:color w:val="000000"/>
                  <w:sz w:val="22"/>
                  <w:szCs w:val="22"/>
                </w:rPr>
                <w:t>-0.63</w:t>
              </w:r>
            </w:ins>
            <w:del w:id="579" w:author="Malte" w:date="2022-05-16T13:09:00Z">
              <w:r w:rsidDel="00644EC8">
                <w:rPr>
                  <w:rFonts w:ascii="Calibri" w:hAnsi="Calibri" w:cs="Calibri"/>
                  <w:color w:val="000000"/>
                  <w:sz w:val="22"/>
                  <w:szCs w:val="22"/>
                </w:rPr>
                <w:delText>-0.634</w:delText>
              </w:r>
            </w:del>
          </w:p>
        </w:tc>
        <w:tc>
          <w:tcPr>
            <w:tcW w:w="1108" w:type="dxa"/>
            <w:tcBorders>
              <w:bottom w:val="single" w:sz="4" w:space="0" w:color="FFFFFF" w:themeColor="background1"/>
            </w:tcBorders>
            <w:noWrap/>
            <w:vAlign w:val="bottom"/>
            <w:hideMark/>
          </w:tcPr>
          <w:p w14:paraId="74068475" w14:textId="3DB61502" w:rsidR="004B152D" w:rsidRPr="002430A4" w:rsidRDefault="004B152D" w:rsidP="004B152D">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580" w:author="Malte" w:date="2022-05-16T13:09:00Z">
              <w:r>
                <w:rPr>
                  <w:rFonts w:ascii="Calibri" w:hAnsi="Calibri" w:cs="Calibri"/>
                  <w:color w:val="000000"/>
                  <w:sz w:val="22"/>
                  <w:szCs w:val="22"/>
                </w:rPr>
                <w:t>5.97</w:t>
              </w:r>
            </w:ins>
            <w:del w:id="581" w:author="Malte" w:date="2022-05-16T13:09:00Z">
              <w:r w:rsidDel="00644EC8">
                <w:rPr>
                  <w:rFonts w:ascii="Calibri" w:hAnsi="Calibri" w:cs="Calibri"/>
                  <w:color w:val="000000"/>
                  <w:sz w:val="22"/>
                  <w:szCs w:val="22"/>
                </w:rPr>
                <w:delText>5.973</w:delText>
              </w:r>
            </w:del>
          </w:p>
        </w:tc>
        <w:tc>
          <w:tcPr>
            <w:tcW w:w="2551" w:type="dxa"/>
            <w:tcBorders>
              <w:bottom w:val="single" w:sz="4" w:space="0" w:color="FFFFFF" w:themeColor="background1"/>
            </w:tcBorders>
            <w:noWrap/>
            <w:vAlign w:val="bottom"/>
            <w:hideMark/>
          </w:tcPr>
          <w:p w14:paraId="391465C7" w14:textId="6E6C7E33" w:rsidR="004B152D" w:rsidRPr="002430A4" w:rsidRDefault="004B152D" w:rsidP="004B152D">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582" w:author="Malte" w:date="2022-05-16T13:09:00Z">
              <w:r>
                <w:rPr>
                  <w:rFonts w:ascii="Calibri" w:hAnsi="Calibri" w:cs="Calibri"/>
                  <w:color w:val="000000"/>
                  <w:sz w:val="22"/>
                  <w:szCs w:val="22"/>
                </w:rPr>
                <w:t>6.61</w:t>
              </w:r>
            </w:ins>
            <w:del w:id="583" w:author="Malte" w:date="2022-05-16T13:09:00Z">
              <w:r w:rsidDel="00644EC8">
                <w:rPr>
                  <w:rFonts w:ascii="Calibri" w:hAnsi="Calibri" w:cs="Calibri"/>
                  <w:color w:val="000000"/>
                  <w:sz w:val="22"/>
                  <w:szCs w:val="22"/>
                </w:rPr>
                <w:delText>6.607</w:delText>
              </w:r>
            </w:del>
          </w:p>
        </w:tc>
        <w:tc>
          <w:tcPr>
            <w:tcW w:w="2619" w:type="dxa"/>
            <w:tcBorders>
              <w:bottom w:val="single" w:sz="4" w:space="0" w:color="FFFFFF" w:themeColor="background1"/>
            </w:tcBorders>
            <w:noWrap/>
            <w:vAlign w:val="bottom"/>
            <w:hideMark/>
          </w:tcPr>
          <w:p w14:paraId="5E916513" w14:textId="4E60CEAF" w:rsidR="004B152D" w:rsidRPr="002430A4" w:rsidRDefault="004B152D" w:rsidP="004B152D">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584" w:author="Malte" w:date="2022-05-16T13:09:00Z">
              <w:r>
                <w:rPr>
                  <w:rFonts w:ascii="Calibri" w:hAnsi="Calibri" w:cs="Calibri"/>
                  <w:color w:val="000000"/>
                  <w:sz w:val="22"/>
                  <w:szCs w:val="22"/>
                </w:rPr>
                <w:t>6.50</w:t>
              </w:r>
            </w:ins>
            <w:del w:id="585" w:author="Malte" w:date="2022-05-16T13:09:00Z">
              <w:r w:rsidDel="00644EC8">
                <w:rPr>
                  <w:rFonts w:ascii="Calibri" w:hAnsi="Calibri" w:cs="Calibri"/>
                  <w:color w:val="000000"/>
                  <w:sz w:val="22"/>
                  <w:szCs w:val="22"/>
                </w:rPr>
                <w:delText>6.498</w:delText>
              </w:r>
            </w:del>
          </w:p>
        </w:tc>
      </w:tr>
      <w:tr w:rsidR="004B152D" w:rsidRPr="002430A4" w14:paraId="7D6132CD" w14:textId="77777777" w:rsidTr="004B152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07" w:type="dxa"/>
            <w:tcBorders>
              <w:bottom w:val="single" w:sz="4" w:space="0" w:color="auto"/>
            </w:tcBorders>
            <w:shd w:val="clear" w:color="auto" w:fill="DBDBDB" w:themeFill="accent3" w:themeFillTint="66"/>
            <w:noWrap/>
            <w:hideMark/>
          </w:tcPr>
          <w:p w14:paraId="373E9EFB" w14:textId="77777777" w:rsidR="004B152D" w:rsidRPr="002430A4" w:rsidRDefault="004B152D" w:rsidP="004B152D">
            <w:pPr>
              <w:spacing w:before="0" w:line="240" w:lineRule="auto"/>
              <w:jc w:val="right"/>
              <w:rPr>
                <w:rFonts w:ascii="Calibri" w:hAnsi="Calibri"/>
                <w:color w:val="000000"/>
                <w:sz w:val="22"/>
                <w:szCs w:val="22"/>
              </w:rPr>
            </w:pPr>
            <w:r w:rsidRPr="002430A4">
              <w:rPr>
                <w:rFonts w:ascii="Calibri" w:hAnsi="Calibri"/>
                <w:color w:val="000000"/>
                <w:sz w:val="22"/>
                <w:szCs w:val="22"/>
              </w:rPr>
              <w:t>5</w:t>
            </w:r>
          </w:p>
        </w:tc>
        <w:tc>
          <w:tcPr>
            <w:tcW w:w="1108" w:type="dxa"/>
            <w:tcBorders>
              <w:bottom w:val="single" w:sz="4" w:space="0" w:color="auto"/>
            </w:tcBorders>
            <w:noWrap/>
            <w:vAlign w:val="bottom"/>
            <w:hideMark/>
          </w:tcPr>
          <w:p w14:paraId="7865D2C1" w14:textId="7C155833" w:rsidR="004B152D" w:rsidRPr="002430A4" w:rsidRDefault="004B152D" w:rsidP="004B152D">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586" w:author="Malte" w:date="2022-05-16T13:09:00Z">
              <w:r>
                <w:rPr>
                  <w:rFonts w:ascii="Calibri" w:hAnsi="Calibri" w:cs="Calibri"/>
                  <w:color w:val="000000"/>
                  <w:sz w:val="22"/>
                  <w:szCs w:val="22"/>
                </w:rPr>
                <w:t>-0.53</w:t>
              </w:r>
            </w:ins>
            <w:del w:id="587" w:author="Malte" w:date="2022-05-16T13:09:00Z">
              <w:r w:rsidDel="00644EC8">
                <w:rPr>
                  <w:rFonts w:ascii="Calibri" w:hAnsi="Calibri" w:cs="Calibri"/>
                  <w:color w:val="000000"/>
                  <w:sz w:val="22"/>
                  <w:szCs w:val="22"/>
                </w:rPr>
                <w:delText>-0.525</w:delText>
              </w:r>
            </w:del>
          </w:p>
        </w:tc>
        <w:tc>
          <w:tcPr>
            <w:tcW w:w="1108" w:type="dxa"/>
            <w:tcBorders>
              <w:bottom w:val="single" w:sz="4" w:space="0" w:color="auto"/>
            </w:tcBorders>
            <w:noWrap/>
            <w:vAlign w:val="bottom"/>
            <w:hideMark/>
          </w:tcPr>
          <w:p w14:paraId="75533291" w14:textId="566A5E52" w:rsidR="004B152D" w:rsidRPr="002430A4" w:rsidRDefault="004B152D" w:rsidP="004B152D">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588" w:author="Malte" w:date="2022-05-16T13:09:00Z">
              <w:r>
                <w:rPr>
                  <w:rFonts w:ascii="Calibri" w:hAnsi="Calibri" w:cs="Calibri"/>
                  <w:color w:val="000000"/>
                  <w:sz w:val="22"/>
                  <w:szCs w:val="22"/>
                </w:rPr>
                <w:t>5.97</w:t>
              </w:r>
            </w:ins>
            <w:del w:id="589" w:author="Malte" w:date="2022-05-16T13:09:00Z">
              <w:r w:rsidDel="00644EC8">
                <w:rPr>
                  <w:rFonts w:ascii="Calibri" w:hAnsi="Calibri" w:cs="Calibri"/>
                  <w:color w:val="000000"/>
                  <w:sz w:val="22"/>
                  <w:szCs w:val="22"/>
                </w:rPr>
                <w:delText>5.975</w:delText>
              </w:r>
            </w:del>
          </w:p>
        </w:tc>
        <w:tc>
          <w:tcPr>
            <w:tcW w:w="2551" w:type="dxa"/>
            <w:tcBorders>
              <w:bottom w:val="single" w:sz="4" w:space="0" w:color="auto"/>
            </w:tcBorders>
            <w:noWrap/>
            <w:vAlign w:val="bottom"/>
            <w:hideMark/>
          </w:tcPr>
          <w:p w14:paraId="13C7D9A4" w14:textId="331A4360" w:rsidR="004B152D" w:rsidRPr="002430A4" w:rsidRDefault="004B152D" w:rsidP="004B152D">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590" w:author="Malte" w:date="2022-05-16T13:09:00Z">
              <w:r>
                <w:rPr>
                  <w:rFonts w:ascii="Calibri" w:hAnsi="Calibri" w:cs="Calibri"/>
                  <w:color w:val="000000"/>
                  <w:sz w:val="22"/>
                  <w:szCs w:val="22"/>
                </w:rPr>
                <w:t>6.50</w:t>
              </w:r>
            </w:ins>
            <w:del w:id="591" w:author="Malte" w:date="2022-05-16T13:09:00Z">
              <w:r w:rsidDel="00644EC8">
                <w:rPr>
                  <w:rFonts w:ascii="Calibri" w:hAnsi="Calibri" w:cs="Calibri"/>
                  <w:color w:val="000000"/>
                  <w:sz w:val="22"/>
                  <w:szCs w:val="22"/>
                </w:rPr>
                <w:delText>6.500</w:delText>
              </w:r>
            </w:del>
          </w:p>
        </w:tc>
        <w:tc>
          <w:tcPr>
            <w:tcW w:w="2619" w:type="dxa"/>
            <w:tcBorders>
              <w:bottom w:val="single" w:sz="4" w:space="0" w:color="auto"/>
            </w:tcBorders>
            <w:noWrap/>
            <w:vAlign w:val="bottom"/>
            <w:hideMark/>
          </w:tcPr>
          <w:p w14:paraId="74F530E2" w14:textId="7C7862C4" w:rsidR="004B152D" w:rsidRPr="002430A4" w:rsidRDefault="004B152D" w:rsidP="004B152D">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592" w:author="Malte" w:date="2022-05-16T13:09:00Z">
              <w:r>
                <w:rPr>
                  <w:rFonts w:ascii="Calibri" w:hAnsi="Calibri" w:cs="Calibri"/>
                  <w:color w:val="000000"/>
                  <w:sz w:val="22"/>
                  <w:szCs w:val="22"/>
                </w:rPr>
                <w:t> </w:t>
              </w:r>
            </w:ins>
            <w:del w:id="593" w:author="Malte" w:date="2022-05-16T13:09:00Z">
              <w:r w:rsidDel="00644EC8">
                <w:rPr>
                  <w:rFonts w:ascii="Calibri" w:hAnsi="Calibri" w:cs="Calibri"/>
                  <w:color w:val="000000"/>
                  <w:sz w:val="22"/>
                  <w:szCs w:val="22"/>
                </w:rPr>
                <w:delText> </w:delText>
              </w:r>
            </w:del>
          </w:p>
        </w:tc>
      </w:tr>
      <w:tr w:rsidR="004B152D" w:rsidRPr="002430A4" w14:paraId="40E74054" w14:textId="77777777" w:rsidTr="004B152D">
        <w:trPr>
          <w:trHeight w:val="300"/>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tcBorders>
            <w:shd w:val="clear" w:color="auto" w:fill="EDEDED" w:themeFill="accent3" w:themeFillTint="33"/>
            <w:noWrap/>
            <w:hideMark/>
          </w:tcPr>
          <w:p w14:paraId="14E6E779" w14:textId="77777777" w:rsidR="004B152D" w:rsidRPr="002430A4" w:rsidRDefault="004B152D" w:rsidP="004B152D">
            <w:pPr>
              <w:spacing w:before="0" w:line="240" w:lineRule="auto"/>
              <w:jc w:val="left"/>
              <w:rPr>
                <w:rFonts w:ascii="Calibri" w:hAnsi="Calibri"/>
                <w:color w:val="000000"/>
                <w:sz w:val="22"/>
                <w:szCs w:val="22"/>
              </w:rPr>
            </w:pPr>
            <w:r w:rsidRPr="002430A4">
              <w:rPr>
                <w:rFonts w:ascii="Calibri" w:hAnsi="Calibri"/>
                <w:color w:val="000000"/>
                <w:sz w:val="22"/>
                <w:szCs w:val="22"/>
              </w:rPr>
              <w:t>Mittelwert</w:t>
            </w:r>
          </w:p>
        </w:tc>
        <w:tc>
          <w:tcPr>
            <w:tcW w:w="1108" w:type="dxa"/>
            <w:tcBorders>
              <w:top w:val="single" w:sz="4" w:space="0" w:color="auto"/>
            </w:tcBorders>
            <w:noWrap/>
            <w:vAlign w:val="bottom"/>
            <w:hideMark/>
          </w:tcPr>
          <w:p w14:paraId="794AD050" w14:textId="683088F7" w:rsidR="004B152D" w:rsidRPr="002430A4" w:rsidRDefault="004B152D" w:rsidP="004B152D">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594" w:author="Malte" w:date="2022-05-16T13:09:00Z">
              <w:r>
                <w:rPr>
                  <w:rFonts w:ascii="Calibri" w:hAnsi="Calibri" w:cs="Calibri"/>
                  <w:color w:val="000000"/>
                  <w:sz w:val="22"/>
                  <w:szCs w:val="22"/>
                </w:rPr>
                <w:t>-0.58</w:t>
              </w:r>
            </w:ins>
            <w:del w:id="595" w:author="Malte" w:date="2022-05-16T13:09:00Z">
              <w:r w:rsidDel="000047C1">
                <w:rPr>
                  <w:rFonts w:ascii="Calibri" w:hAnsi="Calibri" w:cs="Calibri"/>
                  <w:color w:val="000000"/>
                  <w:sz w:val="22"/>
                  <w:szCs w:val="22"/>
                </w:rPr>
                <w:delText>-0.583</w:delText>
              </w:r>
            </w:del>
          </w:p>
        </w:tc>
        <w:tc>
          <w:tcPr>
            <w:tcW w:w="1108" w:type="dxa"/>
            <w:tcBorders>
              <w:top w:val="single" w:sz="4" w:space="0" w:color="auto"/>
            </w:tcBorders>
            <w:noWrap/>
            <w:vAlign w:val="bottom"/>
            <w:hideMark/>
          </w:tcPr>
          <w:p w14:paraId="46269894" w14:textId="0084C1B4" w:rsidR="004B152D" w:rsidRPr="002430A4" w:rsidRDefault="004B152D" w:rsidP="004B152D">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596" w:author="Malte" w:date="2022-05-16T13:09:00Z">
              <w:r>
                <w:rPr>
                  <w:rFonts w:ascii="Calibri" w:hAnsi="Calibri" w:cs="Calibri"/>
                  <w:color w:val="000000"/>
                  <w:sz w:val="22"/>
                  <w:szCs w:val="22"/>
                </w:rPr>
                <w:t>5.96</w:t>
              </w:r>
            </w:ins>
            <w:del w:id="597" w:author="Malte" w:date="2022-05-16T13:09:00Z">
              <w:r w:rsidDel="000047C1">
                <w:rPr>
                  <w:rFonts w:ascii="Calibri" w:hAnsi="Calibri" w:cs="Calibri"/>
                  <w:color w:val="000000"/>
                  <w:sz w:val="22"/>
                  <w:szCs w:val="22"/>
                </w:rPr>
                <w:delText>5.962</w:delText>
              </w:r>
            </w:del>
          </w:p>
        </w:tc>
        <w:tc>
          <w:tcPr>
            <w:tcW w:w="2551" w:type="dxa"/>
            <w:tcBorders>
              <w:top w:val="single" w:sz="4" w:space="0" w:color="auto"/>
            </w:tcBorders>
            <w:noWrap/>
            <w:vAlign w:val="bottom"/>
            <w:hideMark/>
          </w:tcPr>
          <w:p w14:paraId="51B847FF" w14:textId="44540CC8" w:rsidR="004B152D" w:rsidRPr="002430A4" w:rsidRDefault="004B152D" w:rsidP="004B152D">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598" w:author="Malte" w:date="2022-05-16T13:09:00Z">
              <w:r>
                <w:rPr>
                  <w:rFonts w:ascii="Calibri" w:hAnsi="Calibri" w:cs="Calibri"/>
                  <w:color w:val="000000"/>
                  <w:sz w:val="22"/>
                  <w:szCs w:val="22"/>
                </w:rPr>
                <w:t>6.55</w:t>
              </w:r>
            </w:ins>
            <w:del w:id="599" w:author="Malte" w:date="2022-05-16T13:09:00Z">
              <w:r w:rsidDel="000047C1">
                <w:rPr>
                  <w:rFonts w:ascii="Calibri" w:hAnsi="Calibri" w:cs="Calibri"/>
                  <w:color w:val="000000"/>
                  <w:sz w:val="22"/>
                  <w:szCs w:val="22"/>
                </w:rPr>
                <w:delText>6.548</w:delText>
              </w:r>
            </w:del>
          </w:p>
        </w:tc>
        <w:tc>
          <w:tcPr>
            <w:tcW w:w="2619" w:type="dxa"/>
            <w:tcBorders>
              <w:top w:val="single" w:sz="4" w:space="0" w:color="auto"/>
            </w:tcBorders>
            <w:noWrap/>
            <w:vAlign w:val="bottom"/>
            <w:hideMark/>
          </w:tcPr>
          <w:p w14:paraId="25AEE07F" w14:textId="7A7E78D7" w:rsidR="004B152D" w:rsidRPr="002430A4" w:rsidRDefault="004B152D" w:rsidP="004B152D">
            <w:pPr>
              <w:spacing w:before="0"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ins w:id="600" w:author="Malte" w:date="2022-05-16T13:09:00Z">
              <w:r>
                <w:rPr>
                  <w:rFonts w:ascii="Calibri" w:hAnsi="Calibri" w:cs="Calibri"/>
                  <w:color w:val="000000"/>
                  <w:sz w:val="22"/>
                  <w:szCs w:val="22"/>
                </w:rPr>
                <w:t>6.54</w:t>
              </w:r>
            </w:ins>
            <w:del w:id="601" w:author="Malte" w:date="2022-05-16T13:09:00Z">
              <w:r w:rsidDel="000047C1">
                <w:rPr>
                  <w:rFonts w:ascii="Calibri" w:hAnsi="Calibri" w:cs="Calibri"/>
                  <w:color w:val="000000"/>
                  <w:sz w:val="22"/>
                  <w:szCs w:val="22"/>
                </w:rPr>
                <w:delText>6.542</w:delText>
              </w:r>
            </w:del>
          </w:p>
        </w:tc>
      </w:tr>
      <w:tr w:rsidR="004B152D" w:rsidRPr="002430A4" w14:paraId="118E12B3" w14:textId="77777777" w:rsidTr="004B15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7" w:type="dxa"/>
            <w:shd w:val="clear" w:color="auto" w:fill="DBDBDB" w:themeFill="accent3" w:themeFillTint="66"/>
            <w:noWrap/>
            <w:hideMark/>
          </w:tcPr>
          <w:p w14:paraId="029BA857" w14:textId="77777777" w:rsidR="004B152D" w:rsidRPr="002430A4" w:rsidRDefault="004B152D" w:rsidP="004B152D">
            <w:pPr>
              <w:spacing w:before="0" w:line="240" w:lineRule="auto"/>
              <w:jc w:val="left"/>
              <w:rPr>
                <w:rFonts w:ascii="Calibri" w:hAnsi="Calibri"/>
                <w:color w:val="000000"/>
                <w:sz w:val="22"/>
                <w:szCs w:val="22"/>
              </w:rPr>
            </w:pPr>
            <w:r w:rsidRPr="002430A4">
              <w:rPr>
                <w:rFonts w:ascii="Calibri" w:hAnsi="Calibri"/>
                <w:color w:val="000000"/>
                <w:sz w:val="22"/>
                <w:szCs w:val="22"/>
              </w:rPr>
              <w:t>Standardabweichung</w:t>
            </w:r>
          </w:p>
        </w:tc>
        <w:tc>
          <w:tcPr>
            <w:tcW w:w="1108" w:type="dxa"/>
            <w:noWrap/>
            <w:vAlign w:val="bottom"/>
            <w:hideMark/>
          </w:tcPr>
          <w:p w14:paraId="2895D292" w14:textId="446F7BCF" w:rsidR="004B152D" w:rsidRPr="002430A4" w:rsidRDefault="004B152D" w:rsidP="004B152D">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602" w:author="Malte" w:date="2022-05-16T13:09:00Z">
              <w:r>
                <w:rPr>
                  <w:rFonts w:ascii="Calibri" w:hAnsi="Calibri" w:cs="Calibri"/>
                  <w:color w:val="000000"/>
                  <w:sz w:val="22"/>
                  <w:szCs w:val="22"/>
                </w:rPr>
                <w:t>0.05</w:t>
              </w:r>
            </w:ins>
            <w:del w:id="603" w:author="Malte" w:date="2022-05-16T13:09:00Z">
              <w:r w:rsidDel="000047C1">
                <w:rPr>
                  <w:rFonts w:ascii="Calibri" w:hAnsi="Calibri" w:cs="Calibri"/>
                  <w:color w:val="000000"/>
                  <w:sz w:val="22"/>
                  <w:szCs w:val="22"/>
                </w:rPr>
                <w:delText>0.050</w:delText>
              </w:r>
            </w:del>
          </w:p>
        </w:tc>
        <w:tc>
          <w:tcPr>
            <w:tcW w:w="1108" w:type="dxa"/>
            <w:noWrap/>
            <w:vAlign w:val="bottom"/>
            <w:hideMark/>
          </w:tcPr>
          <w:p w14:paraId="16BBF107" w14:textId="4B3849C3" w:rsidR="004B152D" w:rsidRPr="002430A4" w:rsidRDefault="004B152D" w:rsidP="004B152D">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604" w:author="Malte" w:date="2022-05-16T13:09:00Z">
              <w:r>
                <w:rPr>
                  <w:rFonts w:ascii="Calibri" w:hAnsi="Calibri" w:cs="Calibri"/>
                  <w:color w:val="000000"/>
                  <w:sz w:val="22"/>
                  <w:szCs w:val="22"/>
                </w:rPr>
                <w:t>0.01</w:t>
              </w:r>
            </w:ins>
            <w:del w:id="605" w:author="Malte" w:date="2022-05-16T13:09:00Z">
              <w:r w:rsidDel="000047C1">
                <w:rPr>
                  <w:rFonts w:ascii="Calibri" w:hAnsi="Calibri" w:cs="Calibri"/>
                  <w:color w:val="000000"/>
                  <w:sz w:val="22"/>
                  <w:szCs w:val="22"/>
                </w:rPr>
                <w:delText>0.014</w:delText>
              </w:r>
            </w:del>
          </w:p>
        </w:tc>
        <w:tc>
          <w:tcPr>
            <w:tcW w:w="2551" w:type="dxa"/>
            <w:noWrap/>
            <w:vAlign w:val="bottom"/>
            <w:hideMark/>
          </w:tcPr>
          <w:p w14:paraId="431A56AF" w14:textId="4C5CDDF1" w:rsidR="004B152D" w:rsidRPr="002430A4" w:rsidRDefault="004B152D" w:rsidP="004B152D">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606" w:author="Malte" w:date="2022-05-16T13:09:00Z">
              <w:r>
                <w:rPr>
                  <w:rFonts w:ascii="Calibri" w:hAnsi="Calibri" w:cs="Calibri"/>
                  <w:color w:val="000000"/>
                  <w:sz w:val="22"/>
                  <w:szCs w:val="22"/>
                </w:rPr>
                <w:t>0.05</w:t>
              </w:r>
            </w:ins>
            <w:del w:id="607" w:author="Malte" w:date="2022-05-16T13:09:00Z">
              <w:r w:rsidDel="000047C1">
                <w:rPr>
                  <w:rFonts w:ascii="Calibri" w:hAnsi="Calibri" w:cs="Calibri"/>
                  <w:color w:val="000000"/>
                  <w:sz w:val="22"/>
                  <w:szCs w:val="22"/>
                </w:rPr>
                <w:delText>0.055</w:delText>
              </w:r>
            </w:del>
          </w:p>
        </w:tc>
        <w:tc>
          <w:tcPr>
            <w:tcW w:w="2619" w:type="dxa"/>
            <w:noWrap/>
            <w:vAlign w:val="bottom"/>
            <w:hideMark/>
          </w:tcPr>
          <w:p w14:paraId="647C59CE" w14:textId="3215C44A" w:rsidR="004B152D" w:rsidRPr="002430A4" w:rsidRDefault="004B152D" w:rsidP="004B152D">
            <w:pPr>
              <w:spacing w:before="0"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ins w:id="608" w:author="Malte" w:date="2022-05-16T13:09:00Z">
              <w:r>
                <w:rPr>
                  <w:rFonts w:ascii="Calibri" w:hAnsi="Calibri" w:cs="Calibri"/>
                  <w:color w:val="000000"/>
                  <w:sz w:val="22"/>
                  <w:szCs w:val="22"/>
                </w:rPr>
                <w:t>0.04</w:t>
              </w:r>
            </w:ins>
            <w:del w:id="609" w:author="Malte" w:date="2022-05-16T13:09:00Z">
              <w:r w:rsidDel="000047C1">
                <w:rPr>
                  <w:rFonts w:ascii="Calibri" w:hAnsi="Calibri" w:cs="Calibri"/>
                  <w:color w:val="000000"/>
                  <w:sz w:val="22"/>
                  <w:szCs w:val="22"/>
                </w:rPr>
                <w:delText>0.037</w:delText>
              </w:r>
            </w:del>
          </w:p>
        </w:tc>
      </w:tr>
    </w:tbl>
    <w:p w14:paraId="6B052864" w14:textId="77777777" w:rsidR="004375E4" w:rsidRDefault="004375E4" w:rsidP="00A92237">
      <w:pPr>
        <w:keepNext/>
        <w:jc w:val="center"/>
      </w:pPr>
      <w:r>
        <w:rPr>
          <w:noProof/>
        </w:rPr>
        <w:lastRenderedPageBreak/>
        <w:drawing>
          <wp:inline distT="0" distB="0" distL="0" distR="0" wp14:anchorId="3AAE6E9E" wp14:editId="2E4501D9">
            <wp:extent cx="7825820" cy="4679315"/>
            <wp:effectExtent l="0" t="7938"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B0021.png"/>
                    <pic:cNvPicPr/>
                  </pic:nvPicPr>
                  <pic:blipFill rotWithShape="1">
                    <a:blip r:embed="rId11">
                      <a:extLst>
                        <a:ext uri="{28A0092B-C50C-407E-A947-70E740481C1C}">
                          <a14:useLocalDpi xmlns:a14="http://schemas.microsoft.com/office/drawing/2010/main" val="0"/>
                        </a:ext>
                      </a:extLst>
                    </a:blip>
                    <a:srcRect l="10308" r="6033"/>
                    <a:stretch/>
                  </pic:blipFill>
                  <pic:spPr bwMode="auto">
                    <a:xfrm rot="16200000">
                      <a:off x="0" y="0"/>
                      <a:ext cx="7825820" cy="4679315"/>
                    </a:xfrm>
                    <a:prstGeom prst="rect">
                      <a:avLst/>
                    </a:prstGeom>
                    <a:ln>
                      <a:noFill/>
                    </a:ln>
                    <a:extLst>
                      <a:ext uri="{53640926-AAD7-44D8-BBD7-CCE9431645EC}">
                        <a14:shadowObscured xmlns:a14="http://schemas.microsoft.com/office/drawing/2010/main"/>
                      </a:ext>
                    </a:extLst>
                  </pic:spPr>
                </pic:pic>
              </a:graphicData>
            </a:graphic>
          </wp:inline>
        </w:drawing>
      </w:r>
    </w:p>
    <w:p w14:paraId="69F61F7B" w14:textId="41C7579B" w:rsidR="004375E4" w:rsidRDefault="004375E4" w:rsidP="00A92237">
      <w:pPr>
        <w:pStyle w:val="Beschriftung"/>
        <w:jc w:val="center"/>
        <w:rPr>
          <w:b/>
          <w:i w:val="0"/>
          <w:color w:val="000000" w:themeColor="text1"/>
        </w:rPr>
      </w:pPr>
      <w:bookmarkStart w:id="610" w:name="_Ref103091042"/>
      <w:r w:rsidRPr="004375E4">
        <w:rPr>
          <w:b/>
          <w:i w:val="0"/>
          <w:color w:val="000000" w:themeColor="text1"/>
        </w:rPr>
        <w:t xml:space="preserve">Bild </w:t>
      </w:r>
      <w:r w:rsidR="00BF22EE">
        <w:rPr>
          <w:b/>
          <w:i w:val="0"/>
          <w:color w:val="000000" w:themeColor="text1"/>
        </w:rPr>
        <w:fldChar w:fldCharType="begin"/>
      </w:r>
      <w:r w:rsidR="00BF22EE">
        <w:rPr>
          <w:b/>
          <w:i w:val="0"/>
          <w:color w:val="000000" w:themeColor="text1"/>
        </w:rPr>
        <w:instrText xml:space="preserve"> STYLEREF 1 \s </w:instrText>
      </w:r>
      <w:r w:rsidR="00BF22EE">
        <w:rPr>
          <w:b/>
          <w:i w:val="0"/>
          <w:color w:val="000000" w:themeColor="text1"/>
        </w:rPr>
        <w:fldChar w:fldCharType="separate"/>
      </w:r>
      <w:r w:rsidR="00BF22EE">
        <w:rPr>
          <w:b/>
          <w:i w:val="0"/>
          <w:noProof/>
          <w:color w:val="000000" w:themeColor="text1"/>
        </w:rPr>
        <w:t>3</w:t>
      </w:r>
      <w:r w:rsidR="00BF22EE">
        <w:rPr>
          <w:b/>
          <w:i w:val="0"/>
          <w:color w:val="000000" w:themeColor="text1"/>
        </w:rPr>
        <w:fldChar w:fldCharType="end"/>
      </w:r>
      <w:r w:rsidR="00BF22EE">
        <w:rPr>
          <w:b/>
          <w:i w:val="0"/>
          <w:color w:val="000000" w:themeColor="text1"/>
        </w:rPr>
        <w:t>.</w:t>
      </w:r>
      <w:r w:rsidR="00BF22EE">
        <w:rPr>
          <w:b/>
          <w:i w:val="0"/>
          <w:color w:val="000000" w:themeColor="text1"/>
        </w:rPr>
        <w:fldChar w:fldCharType="begin"/>
      </w:r>
      <w:r w:rsidR="00BF22EE">
        <w:rPr>
          <w:b/>
          <w:i w:val="0"/>
          <w:color w:val="000000" w:themeColor="text1"/>
        </w:rPr>
        <w:instrText xml:space="preserve"> SEQ Bild \* ARABIC \s 1 </w:instrText>
      </w:r>
      <w:r w:rsidR="00BF22EE">
        <w:rPr>
          <w:b/>
          <w:i w:val="0"/>
          <w:color w:val="000000" w:themeColor="text1"/>
        </w:rPr>
        <w:fldChar w:fldCharType="separate"/>
      </w:r>
      <w:r w:rsidR="00BF22EE">
        <w:rPr>
          <w:b/>
          <w:i w:val="0"/>
          <w:noProof/>
          <w:color w:val="000000" w:themeColor="text1"/>
        </w:rPr>
        <w:t>1</w:t>
      </w:r>
      <w:r w:rsidR="00BF22EE">
        <w:rPr>
          <w:b/>
          <w:i w:val="0"/>
          <w:color w:val="000000" w:themeColor="text1"/>
        </w:rPr>
        <w:fldChar w:fldCharType="end"/>
      </w:r>
      <w:bookmarkEnd w:id="610"/>
      <w:r w:rsidRPr="004375E4">
        <w:rPr>
          <w:b/>
          <w:i w:val="0"/>
          <w:color w:val="000000" w:themeColor="text1"/>
        </w:rPr>
        <w:t xml:space="preserve"> Mit der MSB-0021-</w:t>
      </w:r>
      <w:r w:rsidR="00A07580">
        <w:rPr>
          <w:b/>
          <w:i w:val="0"/>
          <w:color w:val="000000" w:themeColor="text1"/>
        </w:rPr>
        <w:t>A ermittelten</w:t>
      </w:r>
      <w:r w:rsidR="00ED1B53">
        <w:rPr>
          <w:b/>
          <w:i w:val="0"/>
          <w:color w:val="000000" w:themeColor="text1"/>
        </w:rPr>
        <w:t xml:space="preserve"> Winkel</w:t>
      </w:r>
      <w:r w:rsidR="00A92237">
        <w:rPr>
          <w:b/>
          <w:i w:val="0"/>
          <w:color w:val="000000" w:themeColor="text1"/>
        </w:rPr>
        <w:t>, getrennt nach den Soll-Winkeln</w:t>
      </w:r>
      <w:r w:rsidR="00A972B9">
        <w:rPr>
          <w:b/>
          <w:i w:val="0"/>
          <w:color w:val="000000" w:themeColor="text1"/>
        </w:rPr>
        <w:t>. Der grün markierte Bereich entspricht der Ausgangsposition (Position 1) und der rot markierter Bereich entspricht der ausgelenkten Position (Position 2).</w:t>
      </w:r>
    </w:p>
    <w:p w14:paraId="207FDD53" w14:textId="77777777" w:rsidR="00A92237" w:rsidRPr="00A92237" w:rsidRDefault="00A92237" w:rsidP="00A92237"/>
    <w:p w14:paraId="15F74038" w14:textId="4AEB2CD2" w:rsidR="00A73093" w:rsidRDefault="00A73093" w:rsidP="00A73093">
      <w:pPr>
        <w:pStyle w:val="berschrift2"/>
        <w:ind w:left="851" w:hanging="851"/>
        <w:rPr>
          <w:rFonts w:ascii="Times New Roman" w:hAnsi="Times New Roman"/>
        </w:rPr>
      </w:pPr>
      <w:bookmarkStart w:id="611" w:name="_Toc104198214"/>
      <w:r>
        <w:rPr>
          <w:rFonts w:ascii="Times New Roman" w:hAnsi="Times New Roman"/>
        </w:rPr>
        <w:lastRenderedPageBreak/>
        <w:t>Auswertung Neigungswinkel</w:t>
      </w:r>
      <w:bookmarkEnd w:id="611"/>
    </w:p>
    <w:p w14:paraId="7FE5602B" w14:textId="4F61EA28" w:rsidR="00ED1B53" w:rsidRDefault="00A73093" w:rsidP="00B1382C">
      <w:r>
        <w:t>I</w:t>
      </w:r>
      <w:r w:rsidR="00ED1B53">
        <w:t xml:space="preserve">n </w:t>
      </w:r>
      <w:r w:rsidR="00174395" w:rsidRPr="00174395">
        <w:fldChar w:fldCharType="begin"/>
      </w:r>
      <w:r w:rsidR="00174395" w:rsidRPr="00174395">
        <w:instrText xml:space="preserve"> REF _Ref103092056 \h  \* MERGEFORMAT </w:instrText>
      </w:r>
      <w:r w:rsidR="00174395" w:rsidRPr="00174395">
        <w:fldChar w:fldCharType="separate"/>
      </w:r>
      <w:r w:rsidR="00174395" w:rsidRPr="00174395">
        <w:t xml:space="preserve">Bild </w:t>
      </w:r>
      <w:r w:rsidR="00174395" w:rsidRPr="00174395">
        <w:rPr>
          <w:noProof/>
        </w:rPr>
        <w:t>4</w:t>
      </w:r>
      <w:r w:rsidR="00174395" w:rsidRPr="00174395">
        <w:t>.</w:t>
      </w:r>
      <w:r w:rsidR="00174395" w:rsidRPr="00174395">
        <w:rPr>
          <w:noProof/>
        </w:rPr>
        <w:t>1</w:t>
      </w:r>
      <w:r w:rsidR="00174395" w:rsidRPr="00174395">
        <w:fldChar w:fldCharType="end"/>
      </w:r>
      <w:r w:rsidR="00174395" w:rsidRPr="00174395">
        <w:t xml:space="preserve"> und </w:t>
      </w:r>
      <w:r w:rsidR="00174395" w:rsidRPr="00174395">
        <w:fldChar w:fldCharType="begin"/>
      </w:r>
      <w:r w:rsidR="00174395" w:rsidRPr="00174395">
        <w:instrText xml:space="preserve"> REF _Ref103092058 \h  \* MERGEFORMAT </w:instrText>
      </w:r>
      <w:r w:rsidR="00174395" w:rsidRPr="00174395">
        <w:fldChar w:fldCharType="separate"/>
      </w:r>
      <w:r w:rsidR="00174395" w:rsidRPr="00174395">
        <w:t xml:space="preserve">Bild </w:t>
      </w:r>
      <w:r w:rsidR="00174395" w:rsidRPr="00174395">
        <w:rPr>
          <w:noProof/>
        </w:rPr>
        <w:t>4</w:t>
      </w:r>
      <w:r w:rsidR="00174395" w:rsidRPr="00174395">
        <w:t>.</w:t>
      </w:r>
      <w:r w:rsidR="00174395" w:rsidRPr="00174395">
        <w:rPr>
          <w:noProof/>
        </w:rPr>
        <w:t>2</w:t>
      </w:r>
      <w:r w:rsidR="00174395" w:rsidRPr="00174395">
        <w:fldChar w:fldCharType="end"/>
      </w:r>
      <w:r w:rsidR="00ED1B53">
        <w:t xml:space="preserve"> </w:t>
      </w:r>
      <w:r>
        <w:t xml:space="preserve"> sind die mit dem</w:t>
      </w:r>
      <w:r w:rsidR="00ED1B53">
        <w:t xml:space="preserve"> Neigungsmessgerät</w:t>
      </w:r>
      <w:r>
        <w:t xml:space="preserve"> und der MSB</w:t>
      </w:r>
      <w:r w:rsidR="00ED1B53">
        <w:t xml:space="preserve"> aufgenommenen Winkeln und daraus berechnet</w:t>
      </w:r>
      <w:r w:rsidR="001D43A1">
        <w:t xml:space="preserve"> relativen Winkeln </w:t>
      </w:r>
      <w:r>
        <w:t>dargestellt</w:t>
      </w:r>
      <w:r w:rsidR="001D43A1">
        <w:t>. Wie in den Diagrammen zu erkennen ist, ist der von der MSB ermittelte relative Winkel immer etwas größer als der von dem Neigungsmessgerät ermittelte relative Winkel.</w:t>
      </w:r>
    </w:p>
    <w:p w14:paraId="60A1724C" w14:textId="08428C25" w:rsidR="00805C61" w:rsidRDefault="00BE597D" w:rsidP="00805C61">
      <w:pPr>
        <w:keepNext/>
        <w:jc w:val="center"/>
      </w:pPr>
      <w:r>
        <w:rPr>
          <w:noProof/>
        </w:rPr>
        <w:drawing>
          <wp:inline distT="0" distB="0" distL="0" distR="0" wp14:anchorId="34684C8B" wp14:editId="03AC68F1">
            <wp:extent cx="5053965" cy="28956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3965" cy="2895600"/>
                    </a:xfrm>
                    <a:prstGeom prst="rect">
                      <a:avLst/>
                    </a:prstGeom>
                    <a:noFill/>
                  </pic:spPr>
                </pic:pic>
              </a:graphicData>
            </a:graphic>
          </wp:inline>
        </w:drawing>
      </w:r>
    </w:p>
    <w:p w14:paraId="09272D73" w14:textId="344A158D" w:rsidR="00805C61" w:rsidRPr="00805C61" w:rsidRDefault="00805C61" w:rsidP="00805C61">
      <w:pPr>
        <w:pStyle w:val="Beschriftung"/>
        <w:jc w:val="center"/>
        <w:rPr>
          <w:b/>
          <w:i w:val="0"/>
          <w:color w:val="auto"/>
        </w:rPr>
      </w:pPr>
      <w:bookmarkStart w:id="612" w:name="_Ref103092056"/>
      <w:r w:rsidRPr="00805C61">
        <w:rPr>
          <w:b/>
          <w:i w:val="0"/>
          <w:color w:val="auto"/>
        </w:rPr>
        <w:t xml:space="preserve">Bild </w:t>
      </w:r>
      <w:r w:rsidR="00BF22EE">
        <w:rPr>
          <w:b/>
          <w:i w:val="0"/>
          <w:color w:val="auto"/>
        </w:rPr>
        <w:fldChar w:fldCharType="begin"/>
      </w:r>
      <w:r w:rsidR="00BF22EE">
        <w:rPr>
          <w:b/>
          <w:i w:val="0"/>
          <w:color w:val="auto"/>
        </w:rPr>
        <w:instrText xml:space="preserve"> STYLEREF 1 \s </w:instrText>
      </w:r>
      <w:r w:rsidR="00BF22EE">
        <w:rPr>
          <w:b/>
          <w:i w:val="0"/>
          <w:color w:val="auto"/>
        </w:rPr>
        <w:fldChar w:fldCharType="separate"/>
      </w:r>
      <w:r w:rsidR="00BF22EE">
        <w:rPr>
          <w:b/>
          <w:i w:val="0"/>
          <w:noProof/>
          <w:color w:val="auto"/>
        </w:rPr>
        <w:t>4</w:t>
      </w:r>
      <w:r w:rsidR="00BF22EE">
        <w:rPr>
          <w:b/>
          <w:i w:val="0"/>
          <w:color w:val="auto"/>
        </w:rPr>
        <w:fldChar w:fldCharType="end"/>
      </w:r>
      <w:r w:rsidR="00BF22EE">
        <w:rPr>
          <w:b/>
          <w:i w:val="0"/>
          <w:color w:val="auto"/>
        </w:rPr>
        <w:t>.</w:t>
      </w:r>
      <w:r w:rsidR="00BF22EE">
        <w:rPr>
          <w:b/>
          <w:i w:val="0"/>
          <w:color w:val="auto"/>
        </w:rPr>
        <w:fldChar w:fldCharType="begin"/>
      </w:r>
      <w:r w:rsidR="00BF22EE">
        <w:rPr>
          <w:b/>
          <w:i w:val="0"/>
          <w:color w:val="auto"/>
        </w:rPr>
        <w:instrText xml:space="preserve"> SEQ Bild \* ARABIC \s 1 </w:instrText>
      </w:r>
      <w:r w:rsidR="00BF22EE">
        <w:rPr>
          <w:b/>
          <w:i w:val="0"/>
          <w:color w:val="auto"/>
        </w:rPr>
        <w:fldChar w:fldCharType="separate"/>
      </w:r>
      <w:r w:rsidR="00BF22EE">
        <w:rPr>
          <w:b/>
          <w:i w:val="0"/>
          <w:noProof/>
          <w:color w:val="auto"/>
        </w:rPr>
        <w:t>1</w:t>
      </w:r>
      <w:r w:rsidR="00BF22EE">
        <w:rPr>
          <w:b/>
          <w:i w:val="0"/>
          <w:color w:val="auto"/>
        </w:rPr>
        <w:fldChar w:fldCharType="end"/>
      </w:r>
      <w:bookmarkEnd w:id="612"/>
      <w:r w:rsidRPr="00805C61">
        <w:rPr>
          <w:b/>
          <w:i w:val="0"/>
          <w:color w:val="auto"/>
        </w:rPr>
        <w:t xml:space="preserve"> </w:t>
      </w:r>
      <w:r>
        <w:rPr>
          <w:b/>
          <w:i w:val="0"/>
          <w:color w:val="auto"/>
        </w:rPr>
        <w:t>Vergleich zwischen den gemessenen und daraus berechneten relativen Winken zwischen Position 1 und Position 2</w:t>
      </w:r>
      <w:ins w:id="613" w:author="Andreas Haselsteiner" w:date="2022-05-12T13:52:00Z">
        <w:r w:rsidR="000041A4">
          <w:rPr>
            <w:b/>
            <w:i w:val="0"/>
            <w:color w:val="auto"/>
          </w:rPr>
          <w:t xml:space="preserve"> (Pos2‘</w:t>
        </w:r>
      </w:ins>
      <w:ins w:id="614" w:author="Andreas Haselsteiner" w:date="2022-05-12T13:53:00Z">
        <w:r w:rsidR="000041A4">
          <w:rPr>
            <w:b/>
            <w:i w:val="0"/>
            <w:color w:val="auto"/>
          </w:rPr>
          <w:t xml:space="preserve"> -  Pos1‘</w:t>
        </w:r>
      </w:ins>
      <w:ins w:id="615" w:author="Andreas Haselsteiner" w:date="2022-05-12T13:52:00Z">
        <w:r w:rsidR="000041A4">
          <w:rPr>
            <w:b/>
            <w:i w:val="0"/>
            <w:color w:val="auto"/>
          </w:rPr>
          <w:t>)</w:t>
        </w:r>
      </w:ins>
      <w:r>
        <w:rPr>
          <w:b/>
          <w:i w:val="0"/>
          <w:color w:val="auto"/>
        </w:rPr>
        <w:t>.</w:t>
      </w:r>
    </w:p>
    <w:p w14:paraId="65366040" w14:textId="60C5CB08" w:rsidR="00805C61" w:rsidRDefault="00BE597D" w:rsidP="00805C61">
      <w:pPr>
        <w:keepNext/>
        <w:jc w:val="center"/>
      </w:pPr>
      <w:r>
        <w:rPr>
          <w:noProof/>
        </w:rPr>
        <w:drawing>
          <wp:inline distT="0" distB="0" distL="0" distR="0" wp14:anchorId="73829543" wp14:editId="0FBD006B">
            <wp:extent cx="5053965" cy="28956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3965" cy="2895600"/>
                    </a:xfrm>
                    <a:prstGeom prst="rect">
                      <a:avLst/>
                    </a:prstGeom>
                    <a:noFill/>
                  </pic:spPr>
                </pic:pic>
              </a:graphicData>
            </a:graphic>
          </wp:inline>
        </w:drawing>
      </w:r>
    </w:p>
    <w:p w14:paraId="042AA745" w14:textId="0D8F454D" w:rsidR="0048659A" w:rsidRPr="0048659A" w:rsidRDefault="00805C61" w:rsidP="0048659A">
      <w:pPr>
        <w:pStyle w:val="Beschriftung"/>
        <w:jc w:val="center"/>
        <w:rPr>
          <w:b/>
          <w:i w:val="0"/>
          <w:color w:val="auto"/>
        </w:rPr>
      </w:pPr>
      <w:bookmarkStart w:id="616" w:name="_Ref103092058"/>
      <w:r w:rsidRPr="00805C61">
        <w:rPr>
          <w:b/>
          <w:i w:val="0"/>
          <w:color w:val="auto"/>
        </w:rPr>
        <w:t xml:space="preserve">Bild </w:t>
      </w:r>
      <w:r w:rsidR="00BF22EE">
        <w:rPr>
          <w:b/>
          <w:i w:val="0"/>
          <w:color w:val="auto"/>
        </w:rPr>
        <w:fldChar w:fldCharType="begin"/>
      </w:r>
      <w:r w:rsidR="00BF22EE">
        <w:rPr>
          <w:b/>
          <w:i w:val="0"/>
          <w:color w:val="auto"/>
        </w:rPr>
        <w:instrText xml:space="preserve"> STYLEREF 1 \s </w:instrText>
      </w:r>
      <w:r w:rsidR="00BF22EE">
        <w:rPr>
          <w:b/>
          <w:i w:val="0"/>
          <w:color w:val="auto"/>
        </w:rPr>
        <w:fldChar w:fldCharType="separate"/>
      </w:r>
      <w:r w:rsidR="00BF22EE">
        <w:rPr>
          <w:b/>
          <w:i w:val="0"/>
          <w:noProof/>
          <w:color w:val="auto"/>
        </w:rPr>
        <w:t>4</w:t>
      </w:r>
      <w:r w:rsidR="00BF22EE">
        <w:rPr>
          <w:b/>
          <w:i w:val="0"/>
          <w:color w:val="auto"/>
        </w:rPr>
        <w:fldChar w:fldCharType="end"/>
      </w:r>
      <w:r w:rsidR="00BF22EE">
        <w:rPr>
          <w:b/>
          <w:i w:val="0"/>
          <w:color w:val="auto"/>
        </w:rPr>
        <w:t>.</w:t>
      </w:r>
      <w:r w:rsidR="00BF22EE">
        <w:rPr>
          <w:b/>
          <w:i w:val="0"/>
          <w:color w:val="auto"/>
        </w:rPr>
        <w:fldChar w:fldCharType="begin"/>
      </w:r>
      <w:r w:rsidR="00BF22EE">
        <w:rPr>
          <w:b/>
          <w:i w:val="0"/>
          <w:color w:val="auto"/>
        </w:rPr>
        <w:instrText xml:space="preserve"> SEQ Bild \* ARABIC \s 1 </w:instrText>
      </w:r>
      <w:r w:rsidR="00BF22EE">
        <w:rPr>
          <w:b/>
          <w:i w:val="0"/>
          <w:color w:val="auto"/>
        </w:rPr>
        <w:fldChar w:fldCharType="separate"/>
      </w:r>
      <w:r w:rsidR="00BF22EE">
        <w:rPr>
          <w:b/>
          <w:i w:val="0"/>
          <w:noProof/>
          <w:color w:val="auto"/>
        </w:rPr>
        <w:t>2</w:t>
      </w:r>
      <w:r w:rsidR="00BF22EE">
        <w:rPr>
          <w:b/>
          <w:i w:val="0"/>
          <w:color w:val="auto"/>
        </w:rPr>
        <w:fldChar w:fldCharType="end"/>
      </w:r>
      <w:bookmarkEnd w:id="616"/>
      <w:r w:rsidRPr="00805C61">
        <w:rPr>
          <w:b/>
          <w:i w:val="0"/>
          <w:color w:val="auto"/>
        </w:rPr>
        <w:t xml:space="preserve"> Vergleich zwischen den gemessenen und daraus berechneten relativen Winkeln zwischen Position 2 und Position </w:t>
      </w:r>
      <w:r>
        <w:rPr>
          <w:b/>
          <w:i w:val="0"/>
          <w:color w:val="auto"/>
        </w:rPr>
        <w:t>1</w:t>
      </w:r>
      <w:ins w:id="617" w:author="Andreas Haselsteiner" w:date="2022-05-12T13:53:00Z">
        <w:r w:rsidR="000041A4">
          <w:rPr>
            <w:b/>
            <w:i w:val="0"/>
            <w:color w:val="auto"/>
          </w:rPr>
          <w:t xml:space="preserve"> (Pos2‘ – Pos1‘‘)</w:t>
        </w:r>
      </w:ins>
      <w:r w:rsidRPr="00805C61">
        <w:rPr>
          <w:b/>
          <w:i w:val="0"/>
          <w:color w:val="auto"/>
        </w:rPr>
        <w:t>.</w:t>
      </w:r>
    </w:p>
    <w:p w14:paraId="6956D03A" w14:textId="3DD906A1" w:rsidR="009B196E" w:rsidRDefault="0048659A" w:rsidP="0048659A">
      <w:r>
        <w:t>In</w:t>
      </w:r>
      <w:r w:rsidRPr="0048659A">
        <w:t xml:space="preserve"> </w:t>
      </w:r>
      <w:r w:rsidRPr="0048659A">
        <w:fldChar w:fldCharType="begin"/>
      </w:r>
      <w:r w:rsidRPr="0048659A">
        <w:instrText xml:space="preserve"> REF _Ref103149422 \h  \* MERGEFORMAT </w:instrText>
      </w:r>
      <w:r w:rsidRPr="0048659A">
        <w:fldChar w:fldCharType="separate"/>
      </w:r>
      <w:r w:rsidRPr="0048659A">
        <w:rPr>
          <w:color w:val="000000" w:themeColor="text1"/>
        </w:rPr>
        <w:t xml:space="preserve">Tabelle </w:t>
      </w:r>
      <w:r w:rsidRPr="0048659A">
        <w:rPr>
          <w:noProof/>
          <w:color w:val="000000" w:themeColor="text1"/>
        </w:rPr>
        <w:t>4</w:t>
      </w:r>
      <w:r w:rsidRPr="0048659A">
        <w:rPr>
          <w:color w:val="000000" w:themeColor="text1"/>
        </w:rPr>
        <w:noBreakHyphen/>
      </w:r>
      <w:r w:rsidRPr="0048659A">
        <w:rPr>
          <w:noProof/>
          <w:color w:val="000000" w:themeColor="text1"/>
        </w:rPr>
        <w:t>1</w:t>
      </w:r>
      <w:r w:rsidRPr="0048659A">
        <w:fldChar w:fldCharType="end"/>
      </w:r>
      <w:r>
        <w:t xml:space="preserve"> sind die mit dem Neigungsmessgerät und der MSB-0021-A ermittelten relativen Winkel zwischen der Ausgangsposition (Position 1) und der ausgelenkten Position (Position 2) sowie die relativen Winkel zwischen der ausgelenkten Position (Position 2) und der Ausgangsposition (Position 1) für den jeweiligen Soll-Winkel aufgelistet. </w:t>
      </w:r>
      <w:r w:rsidR="00E14C9E">
        <w:t xml:space="preserve">Zusätzlich wurden </w:t>
      </w:r>
      <w:r w:rsidR="00E14C9E">
        <w:lastRenderedPageBreak/>
        <w:t xml:space="preserve">die Abweichungen zwischen den ermittelten relativen Winkeln aufgelistet. Wie in </w:t>
      </w:r>
      <w:r w:rsidR="00E14C9E" w:rsidRPr="0048659A">
        <w:fldChar w:fldCharType="begin"/>
      </w:r>
      <w:r w:rsidR="00E14C9E" w:rsidRPr="0048659A">
        <w:instrText xml:space="preserve"> REF _Ref103149422 \h  \* MERGEFORMAT </w:instrText>
      </w:r>
      <w:r w:rsidR="00E14C9E" w:rsidRPr="0048659A">
        <w:fldChar w:fldCharType="separate"/>
      </w:r>
      <w:r w:rsidR="00E14C9E" w:rsidRPr="0048659A">
        <w:rPr>
          <w:color w:val="000000" w:themeColor="text1"/>
        </w:rPr>
        <w:t xml:space="preserve">Tabelle </w:t>
      </w:r>
      <w:r w:rsidR="00E14C9E" w:rsidRPr="0048659A">
        <w:rPr>
          <w:noProof/>
          <w:color w:val="000000" w:themeColor="text1"/>
        </w:rPr>
        <w:t>4</w:t>
      </w:r>
      <w:r w:rsidR="00E14C9E" w:rsidRPr="0048659A">
        <w:rPr>
          <w:color w:val="000000" w:themeColor="text1"/>
        </w:rPr>
        <w:noBreakHyphen/>
      </w:r>
      <w:r w:rsidR="00E14C9E" w:rsidRPr="0048659A">
        <w:rPr>
          <w:noProof/>
          <w:color w:val="000000" w:themeColor="text1"/>
        </w:rPr>
        <w:t>1</w:t>
      </w:r>
      <w:r w:rsidR="00E14C9E" w:rsidRPr="0048659A">
        <w:fldChar w:fldCharType="end"/>
      </w:r>
      <w:r w:rsidR="00E14C9E">
        <w:t xml:space="preserve"> und in </w:t>
      </w:r>
      <w:r w:rsidR="00E14C9E" w:rsidRPr="00E14C9E">
        <w:fldChar w:fldCharType="begin"/>
      </w:r>
      <w:r w:rsidR="00E14C9E" w:rsidRPr="00E14C9E">
        <w:instrText xml:space="preserve"> REF _Ref103149703 \h  \* MERGEFORMAT </w:instrText>
      </w:r>
      <w:r w:rsidR="00E14C9E" w:rsidRPr="00E14C9E">
        <w:fldChar w:fldCharType="separate"/>
      </w:r>
      <w:r w:rsidR="00E14C9E" w:rsidRPr="00E14C9E">
        <w:t xml:space="preserve">Bild </w:t>
      </w:r>
      <w:r w:rsidR="00E14C9E" w:rsidRPr="00E14C9E">
        <w:rPr>
          <w:noProof/>
        </w:rPr>
        <w:t>4</w:t>
      </w:r>
      <w:r w:rsidR="00E14C9E" w:rsidRPr="00E14C9E">
        <w:t>.</w:t>
      </w:r>
      <w:r w:rsidR="00E14C9E" w:rsidRPr="00E14C9E">
        <w:rPr>
          <w:noProof/>
        </w:rPr>
        <w:t>3</w:t>
      </w:r>
      <w:r w:rsidR="00E14C9E" w:rsidRPr="00E14C9E">
        <w:fldChar w:fldCharType="end"/>
      </w:r>
      <w:r w:rsidR="00E14C9E">
        <w:t xml:space="preserve"> zu erkennen ist, liegen die Abweichungen der relativen Winkel zwischen 0,127° und 0,329°. Die Abweichungen </w:t>
      </w:r>
      <w:r w:rsidR="00221DBA">
        <w:t xml:space="preserve">zwischen Neigungsmessgerät und MSB liegen für beide relativen Winkel bei den jeweiligen Soll-Winkeln in einem ähnlichen Bereich. Zu erkennen ist, dass, ausgenommen vom Sollwinkel </w:t>
      </w:r>
      <m:oMath>
        <m:r>
          <w:rPr>
            <w:rFonts w:ascii="Cambria Math" w:hAnsi="Cambria Math"/>
          </w:rPr>
          <m:t>α=3°</m:t>
        </m:r>
      </m:oMath>
      <w:r w:rsidR="00221DBA">
        <w:t xml:space="preserve"> die Abweichung mit steigendem Soll-Winkel auch ansteigt. </w:t>
      </w:r>
      <w:r w:rsidR="00144969">
        <w:t xml:space="preserve">Eine mögliche Ursache könnte dafür die Verbindung zwischen MSB und Roboterarm sein. Der Adapter, mit dem die MSB an dem </w:t>
      </w:r>
      <w:r w:rsidR="008A5ACF">
        <w:t>Roboterarm montiert wird ist</w:t>
      </w:r>
      <w:ins w:id="618" w:author="Andreas Haselsteiner" w:date="2022-05-12T13:55:00Z">
        <w:r w:rsidR="00EF514D">
          <w:t>,</w:t>
        </w:r>
      </w:ins>
      <w:r w:rsidR="008A5ACF">
        <w:t xml:space="preserve"> besteht aus </w:t>
      </w:r>
      <w:r w:rsidR="00BF22EE">
        <w:t>einer mitteldichten Holzfaserplatte (MDF-Platte) mit einer Materialstärke von 3 mm und ist flexibel. Durch den ansteigenden zu messenden Soll-Winkel kann sich aufgrund der Flexibilität des Adapter</w:t>
      </w:r>
      <w:ins w:id="619" w:author="Andreas Haselsteiner" w:date="2022-05-12T13:56:00Z">
        <w:r w:rsidR="00EF514D">
          <w:t>s</w:t>
        </w:r>
      </w:ins>
      <w:r w:rsidR="00BF22EE">
        <w:t xml:space="preserve"> die MSB unabhängig vom Roboterarm um den Winkel </w:t>
      </w:r>
      <m:oMath>
        <m:r>
          <w:rPr>
            <w:rFonts w:ascii="Cambria Math" w:hAnsi="Cambria Math"/>
          </w:rPr>
          <m:t>β</m:t>
        </m:r>
      </m:oMath>
      <w:r w:rsidR="00A062DC">
        <w:t xml:space="preserve"> zusätzlich neigen (siehe </w:t>
      </w:r>
      <w:r w:rsidR="00A062DC" w:rsidRPr="00A062DC">
        <w:fldChar w:fldCharType="begin"/>
      </w:r>
      <w:r w:rsidR="00A062DC" w:rsidRPr="00A062DC">
        <w:instrText xml:space="preserve"> REF _Ref103153059 \h  \* MERGEFORMAT </w:instrText>
      </w:r>
      <w:r w:rsidR="00A062DC" w:rsidRPr="00A062DC">
        <w:fldChar w:fldCharType="separate"/>
      </w:r>
      <w:r w:rsidR="00A062DC" w:rsidRPr="00A062DC">
        <w:rPr>
          <w:color w:val="000000" w:themeColor="text1"/>
        </w:rPr>
        <w:t xml:space="preserve">Bild </w:t>
      </w:r>
      <w:r w:rsidR="00A062DC" w:rsidRPr="00A062DC">
        <w:rPr>
          <w:noProof/>
          <w:color w:val="000000" w:themeColor="text1"/>
        </w:rPr>
        <w:t>4</w:t>
      </w:r>
      <w:r w:rsidR="00A062DC" w:rsidRPr="00A062DC">
        <w:rPr>
          <w:color w:val="000000" w:themeColor="text1"/>
        </w:rPr>
        <w:t>.</w:t>
      </w:r>
      <w:r w:rsidR="00A062DC" w:rsidRPr="00A062DC">
        <w:rPr>
          <w:noProof/>
          <w:color w:val="000000" w:themeColor="text1"/>
        </w:rPr>
        <w:t>4</w:t>
      </w:r>
      <w:r w:rsidR="00A062DC" w:rsidRPr="00A062DC">
        <w:fldChar w:fldCharType="end"/>
      </w:r>
      <w:r w:rsidR="00A062DC">
        <w:t>).</w:t>
      </w:r>
      <w:ins w:id="620" w:author="Andreas Haselsteiner" w:date="2022-05-12T13:56:00Z">
        <w:r w:rsidR="00EF514D">
          <w:t xml:space="preserve"> Auch d</w:t>
        </w:r>
      </w:ins>
      <w:ins w:id="621" w:author="Andreas Haselsteiner" w:date="2022-05-12T13:57:00Z">
        <w:r w:rsidR="00EF514D">
          <w:t xml:space="preserve">as Montageelement, das </w:t>
        </w:r>
        <w:proofErr w:type="spellStart"/>
        <w:r w:rsidR="00EF514D">
          <w:t>Endteil</w:t>
        </w:r>
        <w:proofErr w:type="spellEnd"/>
        <w:r w:rsidR="00EF514D">
          <w:t xml:space="preserve"> des Roboterarms, ist flexibel und könnte zu dem Winkel </w:t>
        </w:r>
        <m:oMath>
          <m:r>
            <w:rPr>
              <w:rFonts w:ascii="Cambria Math" w:hAnsi="Cambria Math"/>
            </w:rPr>
            <m:t>β</m:t>
          </m:r>
        </m:oMath>
        <w:r w:rsidR="00EF514D">
          <w:t xml:space="preserve"> beitragen.</w:t>
        </w:r>
      </w:ins>
      <w:r w:rsidR="008A3B40">
        <w:t xml:space="preserve"> </w:t>
      </w:r>
    </w:p>
    <w:p w14:paraId="1565B11B" w14:textId="27619014" w:rsidR="004A13E1" w:rsidRPr="004A13E1" w:rsidRDefault="004A13E1" w:rsidP="004A13E1">
      <w:pPr>
        <w:pStyle w:val="Beschriftung"/>
        <w:keepNext/>
        <w:rPr>
          <w:b/>
          <w:i w:val="0"/>
          <w:color w:val="000000" w:themeColor="text1"/>
        </w:rPr>
      </w:pPr>
      <w:bookmarkStart w:id="622" w:name="_Ref103149422"/>
      <w:r w:rsidRPr="004A13E1">
        <w:rPr>
          <w:b/>
          <w:i w:val="0"/>
          <w:color w:val="000000" w:themeColor="text1"/>
        </w:rPr>
        <w:t xml:space="preserve">Tabelle </w:t>
      </w:r>
      <w:r w:rsidR="00350D32">
        <w:rPr>
          <w:b/>
          <w:i w:val="0"/>
          <w:color w:val="000000" w:themeColor="text1"/>
        </w:rPr>
        <w:fldChar w:fldCharType="begin"/>
      </w:r>
      <w:r w:rsidR="00350D32">
        <w:rPr>
          <w:b/>
          <w:i w:val="0"/>
          <w:color w:val="000000" w:themeColor="text1"/>
        </w:rPr>
        <w:instrText xml:space="preserve"> STYLEREF 1 \s </w:instrText>
      </w:r>
      <w:r w:rsidR="00350D32">
        <w:rPr>
          <w:b/>
          <w:i w:val="0"/>
          <w:color w:val="000000" w:themeColor="text1"/>
        </w:rPr>
        <w:fldChar w:fldCharType="separate"/>
      </w:r>
      <w:r w:rsidR="00350D32">
        <w:rPr>
          <w:b/>
          <w:i w:val="0"/>
          <w:noProof/>
          <w:color w:val="000000" w:themeColor="text1"/>
        </w:rPr>
        <w:t>3</w:t>
      </w:r>
      <w:r w:rsidR="00350D32">
        <w:rPr>
          <w:b/>
          <w:i w:val="0"/>
          <w:color w:val="000000" w:themeColor="text1"/>
        </w:rPr>
        <w:fldChar w:fldCharType="end"/>
      </w:r>
      <w:r w:rsidR="00350D32">
        <w:rPr>
          <w:b/>
          <w:i w:val="0"/>
          <w:color w:val="000000" w:themeColor="text1"/>
        </w:rPr>
        <w:noBreakHyphen/>
      </w:r>
      <w:r w:rsidR="00350D32">
        <w:rPr>
          <w:b/>
          <w:i w:val="0"/>
          <w:color w:val="000000" w:themeColor="text1"/>
        </w:rPr>
        <w:fldChar w:fldCharType="begin"/>
      </w:r>
      <w:r w:rsidR="00350D32">
        <w:rPr>
          <w:b/>
          <w:i w:val="0"/>
          <w:color w:val="000000" w:themeColor="text1"/>
        </w:rPr>
        <w:instrText xml:space="preserve"> SEQ Tabelle \* ARABIC \s 1 </w:instrText>
      </w:r>
      <w:r w:rsidR="00350D32">
        <w:rPr>
          <w:b/>
          <w:i w:val="0"/>
          <w:color w:val="000000" w:themeColor="text1"/>
        </w:rPr>
        <w:fldChar w:fldCharType="separate"/>
      </w:r>
      <w:r w:rsidR="00350D32">
        <w:rPr>
          <w:b/>
          <w:i w:val="0"/>
          <w:noProof/>
          <w:color w:val="000000" w:themeColor="text1"/>
        </w:rPr>
        <w:t>3</w:t>
      </w:r>
      <w:r w:rsidR="00350D32">
        <w:rPr>
          <w:b/>
          <w:i w:val="0"/>
          <w:color w:val="000000" w:themeColor="text1"/>
        </w:rPr>
        <w:fldChar w:fldCharType="end"/>
      </w:r>
      <w:bookmarkEnd w:id="622"/>
      <w:r w:rsidRPr="004A13E1">
        <w:rPr>
          <w:b/>
          <w:i w:val="0"/>
          <w:color w:val="000000" w:themeColor="text1"/>
        </w:rPr>
        <w:t xml:space="preserve"> Relative Winkel zwischen Position 1 - Position 2</w:t>
      </w:r>
      <w:r w:rsidR="00F1181F">
        <w:rPr>
          <w:b/>
          <w:i w:val="0"/>
          <w:color w:val="000000" w:themeColor="text1"/>
        </w:rPr>
        <w:t xml:space="preserve"> (Pos1‘ – Pos2‘)</w:t>
      </w:r>
      <w:r w:rsidRPr="004A13E1">
        <w:rPr>
          <w:b/>
          <w:i w:val="0"/>
          <w:color w:val="000000" w:themeColor="text1"/>
        </w:rPr>
        <w:t xml:space="preserve"> und zwischen Position 2 - Position 1</w:t>
      </w:r>
      <w:r w:rsidR="00F1181F">
        <w:rPr>
          <w:b/>
          <w:i w:val="0"/>
          <w:color w:val="000000" w:themeColor="text1"/>
        </w:rPr>
        <w:t xml:space="preserve"> (Pos2‘ – Pos1‘‘)</w:t>
      </w:r>
      <w:r w:rsidRPr="004A13E1">
        <w:rPr>
          <w:b/>
          <w:i w:val="0"/>
          <w:color w:val="000000" w:themeColor="text1"/>
        </w:rPr>
        <w:t xml:space="preserve"> für das Neigungsmessgerät Laserliner und die MSB-0021-A und die Abweichung zwischen den ermittelten Winkeln.</w:t>
      </w:r>
    </w:p>
    <w:tbl>
      <w:tblPr>
        <w:tblStyle w:val="Gitternetztabelle5dunkelAkzent3"/>
        <w:tblW w:w="10207" w:type="dxa"/>
        <w:tblInd w:w="-431" w:type="dxa"/>
        <w:tblLayout w:type="fixed"/>
        <w:tblLook w:val="04A0" w:firstRow="1" w:lastRow="0" w:firstColumn="1" w:lastColumn="0" w:noHBand="0" w:noVBand="1"/>
      </w:tblPr>
      <w:tblGrid>
        <w:gridCol w:w="1208"/>
        <w:gridCol w:w="1499"/>
        <w:gridCol w:w="1500"/>
        <w:gridCol w:w="1500"/>
        <w:gridCol w:w="1500"/>
        <w:gridCol w:w="1500"/>
        <w:gridCol w:w="1500"/>
      </w:tblGrid>
      <w:tr w:rsidR="004A13E1" w:rsidRPr="00443412" w14:paraId="7F84B562" w14:textId="77777777" w:rsidTr="004A13E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8" w:type="dxa"/>
            <w:tcBorders>
              <w:bottom w:val="single" w:sz="4" w:space="0" w:color="auto"/>
              <w:right w:val="single" w:sz="4" w:space="0" w:color="FFFFFF" w:themeColor="background1"/>
            </w:tcBorders>
            <w:shd w:val="clear" w:color="auto" w:fill="FFFFFF" w:themeFill="background1"/>
          </w:tcPr>
          <w:p w14:paraId="3E1625C8" w14:textId="77777777" w:rsidR="004A13E1" w:rsidRPr="00F9325E" w:rsidRDefault="004A13E1" w:rsidP="00F9325E">
            <w:pPr>
              <w:jc w:val="center"/>
              <w:rPr>
                <w:rFonts w:asciiTheme="minorHAnsi" w:hAnsiTheme="minorHAnsi" w:cstheme="minorHAnsi"/>
                <w:sz w:val="22"/>
                <w:szCs w:val="22"/>
              </w:rPr>
            </w:pPr>
          </w:p>
        </w:tc>
        <w:tc>
          <w:tcPr>
            <w:tcW w:w="4499" w:type="dxa"/>
            <w:gridSpan w:val="3"/>
            <w:tcBorders>
              <w:bottom w:val="single" w:sz="4" w:space="0" w:color="auto"/>
              <w:right w:val="single" w:sz="4" w:space="0" w:color="FFFFFF" w:themeColor="background1"/>
            </w:tcBorders>
            <w:noWrap/>
            <w:hideMark/>
          </w:tcPr>
          <w:p w14:paraId="2721BD44" w14:textId="15F6F4B3" w:rsidR="004A13E1" w:rsidRPr="00F9325E" w:rsidRDefault="004A13E1" w:rsidP="00F9325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F9325E">
              <w:rPr>
                <w:rFonts w:asciiTheme="minorHAnsi" w:hAnsiTheme="minorHAnsi" w:cstheme="minorHAnsi"/>
                <w:color w:val="auto"/>
                <w:sz w:val="22"/>
                <w:szCs w:val="22"/>
              </w:rPr>
              <w:t>Relativer Winkel Position 1 - Position 2</w:t>
            </w:r>
          </w:p>
        </w:tc>
        <w:tc>
          <w:tcPr>
            <w:tcW w:w="4500" w:type="dxa"/>
            <w:gridSpan w:val="3"/>
            <w:tcBorders>
              <w:left w:val="single" w:sz="4" w:space="0" w:color="FFFFFF" w:themeColor="background1"/>
              <w:bottom w:val="single" w:sz="4" w:space="0" w:color="auto"/>
            </w:tcBorders>
            <w:noWrap/>
            <w:hideMark/>
          </w:tcPr>
          <w:p w14:paraId="54669C3D" w14:textId="77777777" w:rsidR="004A13E1" w:rsidRPr="00F9325E" w:rsidRDefault="004A13E1" w:rsidP="00F9325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F9325E">
              <w:rPr>
                <w:rFonts w:asciiTheme="minorHAnsi" w:hAnsiTheme="minorHAnsi" w:cstheme="minorHAnsi"/>
                <w:color w:val="auto"/>
                <w:sz w:val="22"/>
                <w:szCs w:val="22"/>
              </w:rPr>
              <w:t>Relativer Winkel Position 2 - Position 1</w:t>
            </w:r>
          </w:p>
        </w:tc>
      </w:tr>
      <w:tr w:rsidR="004A13E1" w:rsidRPr="00443412" w14:paraId="62635187" w14:textId="77777777" w:rsidTr="004A13E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8" w:type="dxa"/>
            <w:tcBorders>
              <w:top w:val="single" w:sz="4" w:space="0" w:color="auto"/>
              <w:bottom w:val="single" w:sz="4" w:space="0" w:color="auto"/>
            </w:tcBorders>
          </w:tcPr>
          <w:p w14:paraId="0A881A0D" w14:textId="3A09DBB0" w:rsidR="004A13E1" w:rsidRPr="00F51B84" w:rsidRDefault="004A13E1" w:rsidP="00443412">
            <w:pPr>
              <w:rPr>
                <w:rFonts w:asciiTheme="minorHAnsi" w:hAnsiTheme="minorHAnsi" w:cstheme="minorHAnsi"/>
                <w:sz w:val="20"/>
              </w:rPr>
            </w:pPr>
            <w:r w:rsidRPr="004A13E1">
              <w:rPr>
                <w:rFonts w:asciiTheme="minorHAnsi" w:hAnsiTheme="minorHAnsi" w:cstheme="minorHAnsi"/>
                <w:color w:val="000000" w:themeColor="text1"/>
                <w:sz w:val="20"/>
              </w:rPr>
              <w:t>Soll-Winkel</w:t>
            </w:r>
          </w:p>
        </w:tc>
        <w:tc>
          <w:tcPr>
            <w:tcW w:w="1499" w:type="dxa"/>
            <w:tcBorders>
              <w:top w:val="single" w:sz="4" w:space="0" w:color="auto"/>
              <w:bottom w:val="single" w:sz="4" w:space="0" w:color="auto"/>
            </w:tcBorders>
            <w:shd w:val="clear" w:color="auto" w:fill="FFC000"/>
            <w:noWrap/>
            <w:hideMark/>
          </w:tcPr>
          <w:p w14:paraId="212F8004" w14:textId="72B450AE" w:rsidR="004A13E1" w:rsidRPr="00F51B84" w:rsidRDefault="004A13E1" w:rsidP="0044341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F51B84">
              <w:rPr>
                <w:rFonts w:asciiTheme="minorHAnsi" w:hAnsiTheme="minorHAnsi" w:cstheme="minorHAnsi"/>
                <w:sz w:val="20"/>
              </w:rPr>
              <w:t>Laserliner [°]</w:t>
            </w:r>
          </w:p>
        </w:tc>
        <w:tc>
          <w:tcPr>
            <w:tcW w:w="1500" w:type="dxa"/>
            <w:tcBorders>
              <w:top w:val="single" w:sz="4" w:space="0" w:color="auto"/>
              <w:bottom w:val="single" w:sz="4" w:space="0" w:color="auto"/>
            </w:tcBorders>
            <w:shd w:val="clear" w:color="auto" w:fill="C00000"/>
            <w:noWrap/>
            <w:hideMark/>
          </w:tcPr>
          <w:p w14:paraId="364EE668" w14:textId="77777777" w:rsidR="004A13E1" w:rsidRPr="00F51B84" w:rsidRDefault="004A13E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0"/>
              </w:rPr>
            </w:pPr>
            <w:r w:rsidRPr="00F51B84">
              <w:rPr>
                <w:rFonts w:asciiTheme="minorHAnsi" w:hAnsiTheme="minorHAnsi" w:cstheme="minorHAnsi"/>
                <w:b/>
                <w:color w:val="000000" w:themeColor="text1"/>
                <w:sz w:val="20"/>
              </w:rPr>
              <w:t>MSB-0021-A [°]</w:t>
            </w:r>
          </w:p>
        </w:tc>
        <w:tc>
          <w:tcPr>
            <w:tcW w:w="1500" w:type="dxa"/>
            <w:tcBorders>
              <w:top w:val="single" w:sz="4" w:space="0" w:color="auto"/>
              <w:bottom w:val="single" w:sz="4" w:space="0" w:color="auto"/>
            </w:tcBorders>
            <w:shd w:val="clear" w:color="auto" w:fill="A5A5A5" w:themeFill="accent3"/>
            <w:noWrap/>
            <w:hideMark/>
          </w:tcPr>
          <w:p w14:paraId="0BE9EC2A" w14:textId="456943B3" w:rsidR="004A13E1" w:rsidRPr="00F51B84" w:rsidRDefault="004A13E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0"/>
              </w:rPr>
            </w:pPr>
            <w:r>
              <w:rPr>
                <w:rFonts w:asciiTheme="minorHAnsi" w:hAnsiTheme="minorHAnsi" w:cstheme="minorHAnsi"/>
                <w:b/>
                <w:sz w:val="20"/>
              </w:rPr>
              <w:t>Abweichung [°</w:t>
            </w:r>
            <w:r w:rsidRPr="00F51B84">
              <w:rPr>
                <w:rFonts w:asciiTheme="minorHAnsi" w:hAnsiTheme="minorHAnsi" w:cstheme="minorHAnsi"/>
                <w:b/>
                <w:sz w:val="20"/>
              </w:rPr>
              <w:t>]</w:t>
            </w:r>
          </w:p>
        </w:tc>
        <w:tc>
          <w:tcPr>
            <w:tcW w:w="1500" w:type="dxa"/>
            <w:tcBorders>
              <w:top w:val="single" w:sz="4" w:space="0" w:color="auto"/>
              <w:bottom w:val="single" w:sz="4" w:space="0" w:color="auto"/>
            </w:tcBorders>
            <w:shd w:val="clear" w:color="auto" w:fill="FFC000"/>
            <w:noWrap/>
            <w:hideMark/>
          </w:tcPr>
          <w:p w14:paraId="2815CC91" w14:textId="66F92E3E" w:rsidR="004A13E1" w:rsidRPr="00F51B84" w:rsidRDefault="004A13E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0"/>
              </w:rPr>
            </w:pPr>
            <w:r>
              <w:rPr>
                <w:rFonts w:asciiTheme="minorHAnsi" w:hAnsiTheme="minorHAnsi" w:cstheme="minorHAnsi"/>
                <w:b/>
                <w:sz w:val="20"/>
              </w:rPr>
              <w:t>Laserliner [°</w:t>
            </w:r>
            <w:r w:rsidRPr="00F51B84">
              <w:rPr>
                <w:rFonts w:asciiTheme="minorHAnsi" w:hAnsiTheme="minorHAnsi" w:cstheme="minorHAnsi"/>
                <w:b/>
                <w:sz w:val="20"/>
              </w:rPr>
              <w:t>]</w:t>
            </w:r>
          </w:p>
        </w:tc>
        <w:tc>
          <w:tcPr>
            <w:tcW w:w="1500" w:type="dxa"/>
            <w:tcBorders>
              <w:top w:val="single" w:sz="4" w:space="0" w:color="auto"/>
              <w:bottom w:val="single" w:sz="4" w:space="0" w:color="auto"/>
            </w:tcBorders>
            <w:shd w:val="clear" w:color="auto" w:fill="C00000"/>
            <w:noWrap/>
            <w:hideMark/>
          </w:tcPr>
          <w:p w14:paraId="6755B130" w14:textId="77777777" w:rsidR="004A13E1" w:rsidRPr="00F51B84" w:rsidRDefault="004A13E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0"/>
              </w:rPr>
            </w:pPr>
            <w:r w:rsidRPr="00F51B84">
              <w:rPr>
                <w:rFonts w:asciiTheme="minorHAnsi" w:hAnsiTheme="minorHAnsi" w:cstheme="minorHAnsi"/>
                <w:b/>
                <w:color w:val="000000" w:themeColor="text1"/>
                <w:sz w:val="20"/>
              </w:rPr>
              <w:t>MSB-0021-A [°]</w:t>
            </w:r>
          </w:p>
        </w:tc>
        <w:tc>
          <w:tcPr>
            <w:tcW w:w="1500" w:type="dxa"/>
            <w:tcBorders>
              <w:top w:val="single" w:sz="4" w:space="0" w:color="auto"/>
              <w:bottom w:val="single" w:sz="4" w:space="0" w:color="auto"/>
            </w:tcBorders>
            <w:shd w:val="clear" w:color="auto" w:fill="A5A5A5" w:themeFill="accent3"/>
            <w:noWrap/>
            <w:hideMark/>
          </w:tcPr>
          <w:p w14:paraId="5D7B6876" w14:textId="620BB59C" w:rsidR="004A13E1" w:rsidRPr="00F51B84" w:rsidRDefault="004A13E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0"/>
              </w:rPr>
            </w:pPr>
            <w:r>
              <w:rPr>
                <w:rFonts w:asciiTheme="minorHAnsi" w:hAnsiTheme="minorHAnsi" w:cstheme="minorHAnsi"/>
                <w:b/>
                <w:sz w:val="20"/>
              </w:rPr>
              <w:t>Abweichung [°</w:t>
            </w:r>
            <w:r w:rsidRPr="00F51B84">
              <w:rPr>
                <w:rFonts w:asciiTheme="minorHAnsi" w:hAnsiTheme="minorHAnsi" w:cstheme="minorHAnsi"/>
                <w:b/>
                <w:sz w:val="20"/>
              </w:rPr>
              <w:t>]</w:t>
            </w:r>
          </w:p>
        </w:tc>
      </w:tr>
      <w:tr w:rsidR="0012276C" w:rsidRPr="00443412" w14:paraId="7FB6E92F" w14:textId="77777777" w:rsidTr="004A13E1">
        <w:trPr>
          <w:trHeight w:val="300"/>
        </w:trPr>
        <w:tc>
          <w:tcPr>
            <w:cnfStyle w:val="001000000000" w:firstRow="0" w:lastRow="0" w:firstColumn="1" w:lastColumn="0" w:oddVBand="0" w:evenVBand="0" w:oddHBand="0" w:evenHBand="0" w:firstRowFirstColumn="0" w:firstRowLastColumn="0" w:lastRowFirstColumn="0" w:lastRowLastColumn="0"/>
            <w:tcW w:w="1208" w:type="dxa"/>
            <w:tcBorders>
              <w:top w:val="single" w:sz="4" w:space="0" w:color="auto"/>
            </w:tcBorders>
            <w:shd w:val="clear" w:color="auto" w:fill="EDEDED" w:themeFill="accent3" w:themeFillTint="33"/>
          </w:tcPr>
          <w:p w14:paraId="4297A882" w14:textId="4F789569" w:rsidR="0012276C" w:rsidRPr="004A13E1" w:rsidRDefault="0012276C" w:rsidP="0012276C">
            <w:pPr>
              <w:jc w:val="right"/>
              <w:rPr>
                <w:rFonts w:ascii="Calibri" w:hAnsi="Calibri" w:cs="Calibri"/>
                <w:b w:val="0"/>
                <w:color w:val="000000"/>
                <w:sz w:val="20"/>
              </w:rPr>
            </w:pPr>
            <w:r w:rsidRPr="004A13E1">
              <w:rPr>
                <w:rFonts w:ascii="Calibri" w:hAnsi="Calibri" w:cs="Calibri"/>
                <w:b w:val="0"/>
                <w:color w:val="000000"/>
                <w:sz w:val="20"/>
              </w:rPr>
              <w:t>2</w:t>
            </w:r>
          </w:p>
        </w:tc>
        <w:tc>
          <w:tcPr>
            <w:tcW w:w="1499" w:type="dxa"/>
            <w:tcBorders>
              <w:top w:val="single" w:sz="4" w:space="0" w:color="auto"/>
            </w:tcBorders>
            <w:noWrap/>
            <w:vAlign w:val="bottom"/>
            <w:hideMark/>
          </w:tcPr>
          <w:p w14:paraId="173BA002" w14:textId="0DEECDAA" w:rsidR="0012276C" w:rsidRPr="00FC0587" w:rsidRDefault="0012276C" w:rsidP="0012276C">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Pr>
                <w:rFonts w:ascii="Calibri" w:hAnsi="Calibri" w:cs="Calibri"/>
                <w:color w:val="000000"/>
                <w:sz w:val="22"/>
                <w:szCs w:val="22"/>
              </w:rPr>
              <w:t>1.95</w:t>
            </w:r>
          </w:p>
        </w:tc>
        <w:tc>
          <w:tcPr>
            <w:tcW w:w="1500" w:type="dxa"/>
            <w:tcBorders>
              <w:top w:val="single" w:sz="4" w:space="0" w:color="auto"/>
            </w:tcBorders>
            <w:noWrap/>
            <w:vAlign w:val="bottom"/>
            <w:hideMark/>
          </w:tcPr>
          <w:p w14:paraId="657618C8" w14:textId="52BC6601" w:rsidR="0012276C" w:rsidRPr="00FC0587" w:rsidRDefault="0012276C" w:rsidP="0012276C">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Pr>
                <w:rFonts w:ascii="Calibri" w:hAnsi="Calibri" w:cs="Calibri"/>
                <w:color w:val="000000"/>
                <w:sz w:val="22"/>
                <w:szCs w:val="22"/>
              </w:rPr>
              <w:t>2.12</w:t>
            </w:r>
          </w:p>
        </w:tc>
        <w:tc>
          <w:tcPr>
            <w:tcW w:w="1500" w:type="dxa"/>
            <w:tcBorders>
              <w:top w:val="single" w:sz="4" w:space="0" w:color="auto"/>
            </w:tcBorders>
            <w:noWrap/>
            <w:vAlign w:val="bottom"/>
            <w:hideMark/>
          </w:tcPr>
          <w:p w14:paraId="7EA1A95D" w14:textId="047AAD65" w:rsidR="0012276C" w:rsidRPr="00FC0587" w:rsidRDefault="0012276C" w:rsidP="0012276C">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Pr>
                <w:rFonts w:ascii="Calibri" w:hAnsi="Calibri" w:cs="Calibri"/>
                <w:color w:val="000000"/>
                <w:sz w:val="22"/>
                <w:szCs w:val="22"/>
              </w:rPr>
              <w:t>0.17</w:t>
            </w:r>
          </w:p>
        </w:tc>
        <w:tc>
          <w:tcPr>
            <w:tcW w:w="1500" w:type="dxa"/>
            <w:tcBorders>
              <w:top w:val="single" w:sz="4" w:space="0" w:color="auto"/>
            </w:tcBorders>
            <w:noWrap/>
            <w:vAlign w:val="bottom"/>
            <w:hideMark/>
          </w:tcPr>
          <w:p w14:paraId="1AEB4687" w14:textId="3D38AABA" w:rsidR="0012276C" w:rsidRPr="00FC0587" w:rsidRDefault="0012276C" w:rsidP="0012276C">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Pr>
                <w:rFonts w:ascii="Calibri" w:hAnsi="Calibri" w:cs="Calibri"/>
                <w:color w:val="000000"/>
                <w:sz w:val="22"/>
                <w:szCs w:val="22"/>
              </w:rPr>
              <w:t>1.95</w:t>
            </w:r>
          </w:p>
        </w:tc>
        <w:tc>
          <w:tcPr>
            <w:tcW w:w="1500" w:type="dxa"/>
            <w:tcBorders>
              <w:top w:val="single" w:sz="4" w:space="0" w:color="auto"/>
            </w:tcBorders>
            <w:noWrap/>
            <w:vAlign w:val="bottom"/>
            <w:hideMark/>
          </w:tcPr>
          <w:p w14:paraId="4EFD78B1" w14:textId="4123BF67" w:rsidR="0012276C" w:rsidRPr="00FC0587" w:rsidRDefault="0012276C" w:rsidP="0012276C">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Pr>
                <w:rFonts w:ascii="Calibri" w:hAnsi="Calibri" w:cs="Calibri"/>
                <w:color w:val="000000"/>
                <w:sz w:val="22"/>
                <w:szCs w:val="22"/>
              </w:rPr>
              <w:t>2.11</w:t>
            </w:r>
          </w:p>
        </w:tc>
        <w:tc>
          <w:tcPr>
            <w:tcW w:w="1500" w:type="dxa"/>
            <w:tcBorders>
              <w:top w:val="single" w:sz="4" w:space="0" w:color="auto"/>
            </w:tcBorders>
            <w:noWrap/>
            <w:vAlign w:val="bottom"/>
            <w:hideMark/>
          </w:tcPr>
          <w:p w14:paraId="6D0BFB5C" w14:textId="32106899" w:rsidR="0012276C" w:rsidRPr="00FC0587" w:rsidRDefault="0012276C" w:rsidP="0012276C">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Pr>
                <w:rFonts w:ascii="Calibri" w:hAnsi="Calibri" w:cs="Calibri"/>
                <w:color w:val="000000"/>
                <w:sz w:val="22"/>
                <w:szCs w:val="22"/>
              </w:rPr>
              <w:t>0.16</w:t>
            </w:r>
          </w:p>
        </w:tc>
      </w:tr>
      <w:tr w:rsidR="0012276C" w:rsidRPr="00443412" w14:paraId="05D05054" w14:textId="77777777" w:rsidTr="004A13E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08" w:type="dxa"/>
            <w:shd w:val="clear" w:color="auto" w:fill="DBDBDB" w:themeFill="accent3" w:themeFillTint="66"/>
          </w:tcPr>
          <w:p w14:paraId="5C085584" w14:textId="6008C2F8" w:rsidR="0012276C" w:rsidRPr="004A13E1" w:rsidRDefault="0012276C" w:rsidP="0012276C">
            <w:pPr>
              <w:jc w:val="right"/>
              <w:rPr>
                <w:rFonts w:ascii="Calibri" w:hAnsi="Calibri" w:cs="Calibri"/>
                <w:b w:val="0"/>
                <w:color w:val="000000"/>
                <w:sz w:val="20"/>
              </w:rPr>
            </w:pPr>
            <w:r w:rsidRPr="004A13E1">
              <w:rPr>
                <w:rFonts w:ascii="Calibri" w:hAnsi="Calibri" w:cs="Calibri"/>
                <w:b w:val="0"/>
                <w:color w:val="000000"/>
                <w:sz w:val="20"/>
              </w:rPr>
              <w:t>3</w:t>
            </w:r>
          </w:p>
        </w:tc>
        <w:tc>
          <w:tcPr>
            <w:tcW w:w="1499" w:type="dxa"/>
            <w:noWrap/>
            <w:vAlign w:val="bottom"/>
            <w:hideMark/>
          </w:tcPr>
          <w:p w14:paraId="271CBE84" w14:textId="47421715" w:rsidR="0012276C" w:rsidRPr="00FC0587" w:rsidRDefault="0012276C" w:rsidP="0012276C">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Pr>
                <w:rFonts w:ascii="Calibri" w:hAnsi="Calibri" w:cs="Calibri"/>
                <w:color w:val="000000"/>
                <w:sz w:val="22"/>
                <w:szCs w:val="22"/>
              </w:rPr>
              <w:t>3.08</w:t>
            </w:r>
          </w:p>
        </w:tc>
        <w:tc>
          <w:tcPr>
            <w:tcW w:w="1500" w:type="dxa"/>
            <w:noWrap/>
            <w:vAlign w:val="bottom"/>
            <w:hideMark/>
          </w:tcPr>
          <w:p w14:paraId="14C58CF9" w14:textId="37D8318F" w:rsidR="0012276C" w:rsidRPr="00FC0587" w:rsidRDefault="0012276C" w:rsidP="0012276C">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Pr>
                <w:rFonts w:ascii="Calibri" w:hAnsi="Calibri" w:cs="Calibri"/>
                <w:color w:val="000000"/>
                <w:sz w:val="22"/>
                <w:szCs w:val="22"/>
              </w:rPr>
              <w:t>3.20</w:t>
            </w:r>
          </w:p>
        </w:tc>
        <w:tc>
          <w:tcPr>
            <w:tcW w:w="1500" w:type="dxa"/>
            <w:noWrap/>
            <w:vAlign w:val="bottom"/>
            <w:hideMark/>
          </w:tcPr>
          <w:p w14:paraId="79BDD6B7" w14:textId="0EC9F571" w:rsidR="0012276C" w:rsidRPr="00FC0587" w:rsidRDefault="0012276C" w:rsidP="0012276C">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Pr>
                <w:rFonts w:ascii="Calibri" w:hAnsi="Calibri" w:cs="Calibri"/>
                <w:color w:val="000000"/>
                <w:sz w:val="22"/>
                <w:szCs w:val="22"/>
              </w:rPr>
              <w:t>0.13</w:t>
            </w:r>
          </w:p>
        </w:tc>
        <w:tc>
          <w:tcPr>
            <w:tcW w:w="1500" w:type="dxa"/>
            <w:noWrap/>
            <w:vAlign w:val="bottom"/>
            <w:hideMark/>
          </w:tcPr>
          <w:p w14:paraId="02E31568" w14:textId="5BD949EC" w:rsidR="0012276C" w:rsidRPr="00FC0587" w:rsidRDefault="0012276C" w:rsidP="0012276C">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Pr>
                <w:rFonts w:ascii="Calibri" w:hAnsi="Calibri" w:cs="Calibri"/>
                <w:color w:val="000000"/>
                <w:sz w:val="22"/>
                <w:szCs w:val="22"/>
              </w:rPr>
              <w:t>3.06</w:t>
            </w:r>
          </w:p>
        </w:tc>
        <w:tc>
          <w:tcPr>
            <w:tcW w:w="1500" w:type="dxa"/>
            <w:noWrap/>
            <w:vAlign w:val="bottom"/>
            <w:hideMark/>
          </w:tcPr>
          <w:p w14:paraId="5CB8F20C" w14:textId="242A9B3F" w:rsidR="0012276C" w:rsidRPr="00FC0587" w:rsidRDefault="0012276C" w:rsidP="0012276C">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Pr>
                <w:rFonts w:ascii="Calibri" w:hAnsi="Calibri" w:cs="Calibri"/>
                <w:color w:val="000000"/>
                <w:sz w:val="22"/>
                <w:szCs w:val="22"/>
              </w:rPr>
              <w:t>3.19</w:t>
            </w:r>
          </w:p>
        </w:tc>
        <w:tc>
          <w:tcPr>
            <w:tcW w:w="1500" w:type="dxa"/>
            <w:noWrap/>
            <w:vAlign w:val="bottom"/>
            <w:hideMark/>
          </w:tcPr>
          <w:p w14:paraId="3E2AAA34" w14:textId="3F1D91E2" w:rsidR="0012276C" w:rsidRPr="00FC0587" w:rsidRDefault="0012276C" w:rsidP="0012276C">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Pr>
                <w:rFonts w:ascii="Calibri" w:hAnsi="Calibri" w:cs="Calibri"/>
                <w:color w:val="000000"/>
                <w:sz w:val="22"/>
                <w:szCs w:val="22"/>
              </w:rPr>
              <w:t>0.13</w:t>
            </w:r>
          </w:p>
        </w:tc>
      </w:tr>
      <w:tr w:rsidR="0012276C" w:rsidRPr="00443412" w14:paraId="48ED57BD" w14:textId="77777777" w:rsidTr="004A13E1">
        <w:trPr>
          <w:trHeight w:val="288"/>
        </w:trPr>
        <w:tc>
          <w:tcPr>
            <w:cnfStyle w:val="001000000000" w:firstRow="0" w:lastRow="0" w:firstColumn="1" w:lastColumn="0" w:oddVBand="0" w:evenVBand="0" w:oddHBand="0" w:evenHBand="0" w:firstRowFirstColumn="0" w:firstRowLastColumn="0" w:lastRowFirstColumn="0" w:lastRowLastColumn="0"/>
            <w:tcW w:w="1208" w:type="dxa"/>
            <w:shd w:val="clear" w:color="auto" w:fill="EDEDED" w:themeFill="accent3" w:themeFillTint="33"/>
          </w:tcPr>
          <w:p w14:paraId="25A1501B" w14:textId="4B2C9E87" w:rsidR="0012276C" w:rsidRPr="004A13E1" w:rsidRDefault="0012276C" w:rsidP="0012276C">
            <w:pPr>
              <w:jc w:val="right"/>
              <w:rPr>
                <w:rFonts w:ascii="Calibri" w:hAnsi="Calibri" w:cs="Calibri"/>
                <w:b w:val="0"/>
                <w:color w:val="000000"/>
                <w:sz w:val="20"/>
              </w:rPr>
            </w:pPr>
            <w:r w:rsidRPr="004A13E1">
              <w:rPr>
                <w:rFonts w:ascii="Calibri" w:hAnsi="Calibri" w:cs="Calibri"/>
                <w:b w:val="0"/>
                <w:color w:val="000000"/>
                <w:sz w:val="20"/>
              </w:rPr>
              <w:t>4</w:t>
            </w:r>
          </w:p>
        </w:tc>
        <w:tc>
          <w:tcPr>
            <w:tcW w:w="1499" w:type="dxa"/>
            <w:noWrap/>
            <w:vAlign w:val="bottom"/>
            <w:hideMark/>
          </w:tcPr>
          <w:p w14:paraId="23A66C47" w14:textId="799D59FB" w:rsidR="0012276C" w:rsidRPr="00FC0587" w:rsidRDefault="0012276C" w:rsidP="0012276C">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Pr>
                <w:rFonts w:ascii="Calibri" w:hAnsi="Calibri" w:cs="Calibri"/>
                <w:color w:val="000000"/>
                <w:sz w:val="22"/>
                <w:szCs w:val="22"/>
              </w:rPr>
              <w:t>4.06</w:t>
            </w:r>
          </w:p>
        </w:tc>
        <w:tc>
          <w:tcPr>
            <w:tcW w:w="1500" w:type="dxa"/>
            <w:noWrap/>
            <w:vAlign w:val="bottom"/>
            <w:hideMark/>
          </w:tcPr>
          <w:p w14:paraId="42949764" w14:textId="0D771871" w:rsidR="0012276C" w:rsidRPr="00FC0587" w:rsidRDefault="0012276C" w:rsidP="0012276C">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Pr>
                <w:rFonts w:ascii="Calibri" w:hAnsi="Calibri" w:cs="Calibri"/>
                <w:color w:val="000000"/>
                <w:sz w:val="22"/>
                <w:szCs w:val="22"/>
              </w:rPr>
              <w:t>4.26</w:t>
            </w:r>
          </w:p>
        </w:tc>
        <w:tc>
          <w:tcPr>
            <w:tcW w:w="1500" w:type="dxa"/>
            <w:noWrap/>
            <w:vAlign w:val="bottom"/>
            <w:hideMark/>
          </w:tcPr>
          <w:p w14:paraId="5980A8A0" w14:textId="40C36EE1" w:rsidR="0012276C" w:rsidRPr="00FC0587" w:rsidRDefault="0012276C" w:rsidP="0012276C">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Pr>
                <w:rFonts w:ascii="Calibri" w:hAnsi="Calibri" w:cs="Calibri"/>
                <w:color w:val="000000"/>
                <w:sz w:val="22"/>
                <w:szCs w:val="22"/>
              </w:rPr>
              <w:t>0.20</w:t>
            </w:r>
          </w:p>
        </w:tc>
        <w:tc>
          <w:tcPr>
            <w:tcW w:w="1500" w:type="dxa"/>
            <w:noWrap/>
            <w:vAlign w:val="bottom"/>
            <w:hideMark/>
          </w:tcPr>
          <w:p w14:paraId="37D1DF09" w14:textId="1A9F4EE5" w:rsidR="0012276C" w:rsidRPr="00FC0587" w:rsidRDefault="0012276C" w:rsidP="0012276C">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Pr>
                <w:rFonts w:ascii="Calibri" w:hAnsi="Calibri" w:cs="Calibri"/>
                <w:color w:val="000000"/>
                <w:sz w:val="22"/>
                <w:szCs w:val="22"/>
              </w:rPr>
              <w:t>4.05</w:t>
            </w:r>
          </w:p>
        </w:tc>
        <w:tc>
          <w:tcPr>
            <w:tcW w:w="1500" w:type="dxa"/>
            <w:noWrap/>
            <w:vAlign w:val="bottom"/>
            <w:hideMark/>
          </w:tcPr>
          <w:p w14:paraId="09663F1B" w14:textId="2C1B3CAE" w:rsidR="0012276C" w:rsidRPr="00FC0587" w:rsidRDefault="0012276C" w:rsidP="0012276C">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Pr>
                <w:rFonts w:ascii="Calibri" w:hAnsi="Calibri" w:cs="Calibri"/>
                <w:color w:val="000000"/>
                <w:sz w:val="22"/>
                <w:szCs w:val="22"/>
              </w:rPr>
              <w:t>4.25</w:t>
            </w:r>
          </w:p>
        </w:tc>
        <w:tc>
          <w:tcPr>
            <w:tcW w:w="1500" w:type="dxa"/>
            <w:noWrap/>
            <w:vAlign w:val="bottom"/>
            <w:hideMark/>
          </w:tcPr>
          <w:p w14:paraId="328F9253" w14:textId="4087B3F7" w:rsidR="0012276C" w:rsidRPr="00FC0587" w:rsidRDefault="0012276C" w:rsidP="0012276C">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Pr>
                <w:rFonts w:ascii="Calibri" w:hAnsi="Calibri" w:cs="Calibri"/>
                <w:color w:val="000000"/>
                <w:sz w:val="22"/>
                <w:szCs w:val="22"/>
              </w:rPr>
              <w:t>0.20</w:t>
            </w:r>
          </w:p>
        </w:tc>
      </w:tr>
      <w:tr w:rsidR="0012276C" w:rsidRPr="00443412" w14:paraId="5D4243B1" w14:textId="77777777" w:rsidTr="004A13E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08" w:type="dxa"/>
            <w:shd w:val="clear" w:color="auto" w:fill="DBDBDB" w:themeFill="accent3" w:themeFillTint="66"/>
          </w:tcPr>
          <w:p w14:paraId="42279F35" w14:textId="09CA733E" w:rsidR="0012276C" w:rsidRPr="004A13E1" w:rsidRDefault="0012276C" w:rsidP="0012276C">
            <w:pPr>
              <w:jc w:val="right"/>
              <w:rPr>
                <w:rFonts w:ascii="Calibri" w:hAnsi="Calibri" w:cs="Calibri"/>
                <w:b w:val="0"/>
                <w:color w:val="000000"/>
                <w:sz w:val="20"/>
              </w:rPr>
            </w:pPr>
            <w:r w:rsidRPr="004A13E1">
              <w:rPr>
                <w:rFonts w:ascii="Calibri" w:hAnsi="Calibri" w:cs="Calibri"/>
                <w:b w:val="0"/>
                <w:color w:val="000000"/>
                <w:sz w:val="20"/>
              </w:rPr>
              <w:t>5</w:t>
            </w:r>
          </w:p>
        </w:tc>
        <w:tc>
          <w:tcPr>
            <w:tcW w:w="1499" w:type="dxa"/>
            <w:noWrap/>
            <w:vAlign w:val="bottom"/>
            <w:hideMark/>
          </w:tcPr>
          <w:p w14:paraId="544BC27A" w14:textId="46BE295F" w:rsidR="0012276C" w:rsidRPr="00FC0587" w:rsidRDefault="0012276C" w:rsidP="0012276C">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Pr>
                <w:rFonts w:ascii="Calibri" w:hAnsi="Calibri" w:cs="Calibri"/>
                <w:color w:val="000000"/>
                <w:sz w:val="22"/>
                <w:szCs w:val="22"/>
              </w:rPr>
              <w:t>5.00</w:t>
            </w:r>
          </w:p>
        </w:tc>
        <w:tc>
          <w:tcPr>
            <w:tcW w:w="1500" w:type="dxa"/>
            <w:noWrap/>
            <w:vAlign w:val="bottom"/>
            <w:hideMark/>
          </w:tcPr>
          <w:p w14:paraId="7970B3D5" w14:textId="7E80CC1B" w:rsidR="0012276C" w:rsidRPr="00FC0587" w:rsidRDefault="0012276C" w:rsidP="0012276C">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Pr>
                <w:rFonts w:ascii="Calibri" w:hAnsi="Calibri" w:cs="Calibri"/>
                <w:color w:val="000000"/>
                <w:sz w:val="22"/>
                <w:szCs w:val="22"/>
              </w:rPr>
              <w:t>5.27</w:t>
            </w:r>
          </w:p>
        </w:tc>
        <w:tc>
          <w:tcPr>
            <w:tcW w:w="1500" w:type="dxa"/>
            <w:noWrap/>
            <w:vAlign w:val="bottom"/>
            <w:hideMark/>
          </w:tcPr>
          <w:p w14:paraId="73AFF9B2" w14:textId="171BBD52" w:rsidR="0012276C" w:rsidRPr="00FC0587" w:rsidRDefault="0012276C" w:rsidP="0012276C">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Pr>
                <w:rFonts w:ascii="Calibri" w:hAnsi="Calibri" w:cs="Calibri"/>
                <w:color w:val="000000"/>
                <w:sz w:val="22"/>
                <w:szCs w:val="22"/>
              </w:rPr>
              <w:t>0.27</w:t>
            </w:r>
          </w:p>
        </w:tc>
        <w:tc>
          <w:tcPr>
            <w:tcW w:w="1500" w:type="dxa"/>
            <w:noWrap/>
            <w:vAlign w:val="bottom"/>
            <w:hideMark/>
          </w:tcPr>
          <w:p w14:paraId="410B23AA" w14:textId="4CA45DE2" w:rsidR="0012276C" w:rsidRPr="00FC0587" w:rsidRDefault="0012276C" w:rsidP="0012276C">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Pr>
                <w:rFonts w:ascii="Calibri" w:hAnsi="Calibri" w:cs="Calibri"/>
                <w:color w:val="000000"/>
                <w:sz w:val="22"/>
                <w:szCs w:val="22"/>
              </w:rPr>
              <w:t>4.99</w:t>
            </w:r>
          </w:p>
        </w:tc>
        <w:tc>
          <w:tcPr>
            <w:tcW w:w="1500" w:type="dxa"/>
            <w:noWrap/>
            <w:vAlign w:val="bottom"/>
            <w:hideMark/>
          </w:tcPr>
          <w:p w14:paraId="6364104A" w14:textId="50E467EC" w:rsidR="0012276C" w:rsidRPr="00FC0587" w:rsidRDefault="0012276C" w:rsidP="0012276C">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Pr>
                <w:rFonts w:ascii="Calibri" w:hAnsi="Calibri" w:cs="Calibri"/>
                <w:color w:val="000000"/>
                <w:sz w:val="22"/>
                <w:szCs w:val="22"/>
              </w:rPr>
              <w:t>5.25</w:t>
            </w:r>
          </w:p>
        </w:tc>
        <w:tc>
          <w:tcPr>
            <w:tcW w:w="1500" w:type="dxa"/>
            <w:noWrap/>
            <w:vAlign w:val="bottom"/>
            <w:hideMark/>
          </w:tcPr>
          <w:p w14:paraId="10D1D76E" w14:textId="23193195" w:rsidR="0012276C" w:rsidRPr="00FC0587" w:rsidRDefault="0012276C" w:rsidP="0012276C">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Pr>
                <w:rFonts w:ascii="Calibri" w:hAnsi="Calibri" w:cs="Calibri"/>
                <w:color w:val="000000"/>
                <w:sz w:val="22"/>
                <w:szCs w:val="22"/>
              </w:rPr>
              <w:t>0.26</w:t>
            </w:r>
          </w:p>
        </w:tc>
      </w:tr>
      <w:tr w:rsidR="0012276C" w:rsidRPr="00443412" w14:paraId="406EADFF" w14:textId="77777777" w:rsidTr="004A13E1">
        <w:trPr>
          <w:trHeight w:val="288"/>
        </w:trPr>
        <w:tc>
          <w:tcPr>
            <w:cnfStyle w:val="001000000000" w:firstRow="0" w:lastRow="0" w:firstColumn="1" w:lastColumn="0" w:oddVBand="0" w:evenVBand="0" w:oddHBand="0" w:evenHBand="0" w:firstRowFirstColumn="0" w:firstRowLastColumn="0" w:lastRowFirstColumn="0" w:lastRowLastColumn="0"/>
            <w:tcW w:w="1208" w:type="dxa"/>
            <w:shd w:val="clear" w:color="auto" w:fill="EDEDED" w:themeFill="accent3" w:themeFillTint="33"/>
          </w:tcPr>
          <w:p w14:paraId="58AC927F" w14:textId="36B3CEF7" w:rsidR="0012276C" w:rsidRPr="004A13E1" w:rsidRDefault="0012276C" w:rsidP="0012276C">
            <w:pPr>
              <w:jc w:val="right"/>
              <w:rPr>
                <w:rFonts w:ascii="Calibri" w:hAnsi="Calibri" w:cs="Calibri"/>
                <w:b w:val="0"/>
                <w:color w:val="000000"/>
                <w:sz w:val="20"/>
              </w:rPr>
            </w:pPr>
            <w:r w:rsidRPr="004A13E1">
              <w:rPr>
                <w:rFonts w:ascii="Calibri" w:hAnsi="Calibri" w:cs="Calibri"/>
                <w:b w:val="0"/>
                <w:color w:val="000000"/>
                <w:sz w:val="20"/>
              </w:rPr>
              <w:t>6</w:t>
            </w:r>
          </w:p>
        </w:tc>
        <w:tc>
          <w:tcPr>
            <w:tcW w:w="1499" w:type="dxa"/>
            <w:noWrap/>
            <w:vAlign w:val="bottom"/>
            <w:hideMark/>
          </w:tcPr>
          <w:p w14:paraId="522BC7FF" w14:textId="61D064FC" w:rsidR="0012276C" w:rsidRPr="00FC0587" w:rsidRDefault="0012276C" w:rsidP="0012276C">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Pr>
                <w:rFonts w:ascii="Calibri" w:hAnsi="Calibri" w:cs="Calibri"/>
                <w:color w:val="000000"/>
                <w:sz w:val="22"/>
                <w:szCs w:val="22"/>
              </w:rPr>
              <w:t>6.23</w:t>
            </w:r>
          </w:p>
        </w:tc>
        <w:tc>
          <w:tcPr>
            <w:tcW w:w="1500" w:type="dxa"/>
            <w:noWrap/>
            <w:vAlign w:val="bottom"/>
            <w:hideMark/>
          </w:tcPr>
          <w:p w14:paraId="74A474A6" w14:textId="472D1BDD" w:rsidR="0012276C" w:rsidRPr="00FC0587" w:rsidRDefault="0012276C" w:rsidP="0012276C">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Pr>
                <w:rFonts w:ascii="Calibri" w:hAnsi="Calibri" w:cs="Calibri"/>
                <w:color w:val="000000"/>
                <w:sz w:val="22"/>
                <w:szCs w:val="22"/>
              </w:rPr>
              <w:t>6.55</w:t>
            </w:r>
          </w:p>
        </w:tc>
        <w:tc>
          <w:tcPr>
            <w:tcW w:w="1500" w:type="dxa"/>
            <w:noWrap/>
            <w:vAlign w:val="bottom"/>
            <w:hideMark/>
          </w:tcPr>
          <w:p w14:paraId="641BFD89" w14:textId="20F3D38D" w:rsidR="0012276C" w:rsidRPr="00FC0587" w:rsidRDefault="0012276C" w:rsidP="0012276C">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Pr>
                <w:rFonts w:ascii="Calibri" w:hAnsi="Calibri" w:cs="Calibri"/>
                <w:color w:val="000000"/>
                <w:sz w:val="22"/>
                <w:szCs w:val="22"/>
              </w:rPr>
              <w:t>0.32</w:t>
            </w:r>
          </w:p>
        </w:tc>
        <w:tc>
          <w:tcPr>
            <w:tcW w:w="1500" w:type="dxa"/>
            <w:noWrap/>
            <w:vAlign w:val="bottom"/>
            <w:hideMark/>
          </w:tcPr>
          <w:p w14:paraId="20DA6D14" w14:textId="4D0CDD96" w:rsidR="0012276C" w:rsidRPr="00FC0587" w:rsidRDefault="0012276C" w:rsidP="0012276C">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Pr>
                <w:rFonts w:ascii="Calibri" w:hAnsi="Calibri" w:cs="Calibri"/>
                <w:color w:val="000000"/>
                <w:sz w:val="22"/>
                <w:szCs w:val="22"/>
              </w:rPr>
              <w:t>6.21</w:t>
            </w:r>
          </w:p>
        </w:tc>
        <w:tc>
          <w:tcPr>
            <w:tcW w:w="1500" w:type="dxa"/>
            <w:noWrap/>
            <w:vAlign w:val="bottom"/>
            <w:hideMark/>
          </w:tcPr>
          <w:p w14:paraId="769758DA" w14:textId="147910C6" w:rsidR="0012276C" w:rsidRPr="00FC0587" w:rsidRDefault="0012276C" w:rsidP="0012276C">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Pr>
                <w:rFonts w:ascii="Calibri" w:hAnsi="Calibri" w:cs="Calibri"/>
                <w:color w:val="000000"/>
                <w:sz w:val="22"/>
                <w:szCs w:val="22"/>
              </w:rPr>
              <w:t>6.54</w:t>
            </w:r>
          </w:p>
        </w:tc>
        <w:tc>
          <w:tcPr>
            <w:tcW w:w="1500" w:type="dxa"/>
            <w:noWrap/>
            <w:vAlign w:val="bottom"/>
            <w:hideMark/>
          </w:tcPr>
          <w:p w14:paraId="27389311" w14:textId="2719AA39" w:rsidR="0012276C" w:rsidRPr="00FC0587" w:rsidRDefault="0012276C" w:rsidP="0012276C">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Pr>
                <w:rFonts w:ascii="Calibri" w:hAnsi="Calibri" w:cs="Calibri"/>
                <w:color w:val="000000"/>
                <w:sz w:val="22"/>
                <w:szCs w:val="22"/>
              </w:rPr>
              <w:t>0.33</w:t>
            </w:r>
          </w:p>
        </w:tc>
      </w:tr>
    </w:tbl>
    <w:p w14:paraId="6F0ACD68" w14:textId="77777777" w:rsidR="003C2EEA" w:rsidRDefault="003C2EEA" w:rsidP="00174395"/>
    <w:p w14:paraId="59E7D59D" w14:textId="08D17C33" w:rsidR="003C2EEA" w:rsidRDefault="00BE597D" w:rsidP="00BE597D">
      <w:pPr>
        <w:keepNext/>
        <w:jc w:val="center"/>
      </w:pPr>
      <w:r>
        <w:rPr>
          <w:noProof/>
        </w:rPr>
        <w:drawing>
          <wp:inline distT="0" distB="0" distL="0" distR="0" wp14:anchorId="7C8C5F12" wp14:editId="347BB4BD">
            <wp:extent cx="5590540" cy="28956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0540" cy="2895600"/>
                    </a:xfrm>
                    <a:prstGeom prst="rect">
                      <a:avLst/>
                    </a:prstGeom>
                    <a:noFill/>
                  </pic:spPr>
                </pic:pic>
              </a:graphicData>
            </a:graphic>
          </wp:inline>
        </w:drawing>
      </w:r>
    </w:p>
    <w:p w14:paraId="5D81D97C" w14:textId="63600089" w:rsidR="00174395" w:rsidRPr="00BF22EE" w:rsidRDefault="003C2EEA" w:rsidP="003C2EEA">
      <w:pPr>
        <w:pStyle w:val="Beschriftung"/>
        <w:jc w:val="center"/>
        <w:rPr>
          <w:b/>
          <w:i w:val="0"/>
          <w:color w:val="000000" w:themeColor="text1"/>
        </w:rPr>
      </w:pPr>
      <w:bookmarkStart w:id="623" w:name="_Ref103149703"/>
      <w:r w:rsidRPr="00BF22EE">
        <w:rPr>
          <w:b/>
          <w:i w:val="0"/>
          <w:color w:val="000000" w:themeColor="text1"/>
        </w:rPr>
        <w:t xml:space="preserve">Bild </w:t>
      </w:r>
      <w:r w:rsidR="00BF22EE">
        <w:rPr>
          <w:b/>
          <w:i w:val="0"/>
          <w:color w:val="000000" w:themeColor="text1"/>
        </w:rPr>
        <w:fldChar w:fldCharType="begin"/>
      </w:r>
      <w:r w:rsidR="00BF22EE">
        <w:rPr>
          <w:b/>
          <w:i w:val="0"/>
          <w:color w:val="000000" w:themeColor="text1"/>
        </w:rPr>
        <w:instrText xml:space="preserve"> STYLEREF 1 \s </w:instrText>
      </w:r>
      <w:r w:rsidR="00BF22EE">
        <w:rPr>
          <w:b/>
          <w:i w:val="0"/>
          <w:color w:val="000000" w:themeColor="text1"/>
        </w:rPr>
        <w:fldChar w:fldCharType="separate"/>
      </w:r>
      <w:r w:rsidR="00BF22EE">
        <w:rPr>
          <w:b/>
          <w:i w:val="0"/>
          <w:noProof/>
          <w:color w:val="000000" w:themeColor="text1"/>
        </w:rPr>
        <w:t>4</w:t>
      </w:r>
      <w:r w:rsidR="00BF22EE">
        <w:rPr>
          <w:b/>
          <w:i w:val="0"/>
          <w:color w:val="000000" w:themeColor="text1"/>
        </w:rPr>
        <w:fldChar w:fldCharType="end"/>
      </w:r>
      <w:r w:rsidR="00BF22EE">
        <w:rPr>
          <w:b/>
          <w:i w:val="0"/>
          <w:color w:val="000000" w:themeColor="text1"/>
        </w:rPr>
        <w:t>.</w:t>
      </w:r>
      <w:r w:rsidR="00BF22EE">
        <w:rPr>
          <w:b/>
          <w:i w:val="0"/>
          <w:color w:val="000000" w:themeColor="text1"/>
        </w:rPr>
        <w:fldChar w:fldCharType="begin"/>
      </w:r>
      <w:r w:rsidR="00BF22EE">
        <w:rPr>
          <w:b/>
          <w:i w:val="0"/>
          <w:color w:val="000000" w:themeColor="text1"/>
        </w:rPr>
        <w:instrText xml:space="preserve"> SEQ Bild \* ARABIC \s 1 </w:instrText>
      </w:r>
      <w:r w:rsidR="00BF22EE">
        <w:rPr>
          <w:b/>
          <w:i w:val="0"/>
          <w:color w:val="000000" w:themeColor="text1"/>
        </w:rPr>
        <w:fldChar w:fldCharType="separate"/>
      </w:r>
      <w:r w:rsidR="00BF22EE">
        <w:rPr>
          <w:b/>
          <w:i w:val="0"/>
          <w:noProof/>
          <w:color w:val="000000" w:themeColor="text1"/>
        </w:rPr>
        <w:t>3</w:t>
      </w:r>
      <w:r w:rsidR="00BF22EE">
        <w:rPr>
          <w:b/>
          <w:i w:val="0"/>
          <w:color w:val="000000" w:themeColor="text1"/>
        </w:rPr>
        <w:fldChar w:fldCharType="end"/>
      </w:r>
      <w:bookmarkEnd w:id="623"/>
      <w:r w:rsidRPr="00BF22EE">
        <w:rPr>
          <w:b/>
          <w:i w:val="0"/>
          <w:color w:val="000000" w:themeColor="text1"/>
        </w:rPr>
        <w:t xml:space="preserve"> Abweichungen der ermittelten relativen Winkeln zwischen dem Neigungsmessgerät und der MSB-0021-A</w:t>
      </w:r>
      <w:r w:rsidR="0048659A" w:rsidRPr="00BF22EE">
        <w:rPr>
          <w:b/>
          <w:i w:val="0"/>
          <w:color w:val="000000" w:themeColor="text1"/>
        </w:rPr>
        <w:t>.</w:t>
      </w:r>
    </w:p>
    <w:p w14:paraId="2AE15DBC" w14:textId="77777777" w:rsidR="00BF22EE" w:rsidRDefault="00BF22EE" w:rsidP="00BF22EE">
      <w:pPr>
        <w:keepNext/>
        <w:jc w:val="center"/>
      </w:pPr>
      <w:r>
        <w:rPr>
          <w:noProof/>
        </w:rPr>
        <w:lastRenderedPageBreak/>
        <w:drawing>
          <wp:inline distT="0" distB="0" distL="0" distR="0" wp14:anchorId="7466802B" wp14:editId="27E17257">
            <wp:extent cx="1839845" cy="2659380"/>
            <wp:effectExtent l="0" t="0" r="8255" b="762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78614" cy="2715419"/>
                    </a:xfrm>
                    <a:prstGeom prst="rect">
                      <a:avLst/>
                    </a:prstGeom>
                    <a:noFill/>
                  </pic:spPr>
                </pic:pic>
              </a:graphicData>
            </a:graphic>
          </wp:inline>
        </w:drawing>
      </w:r>
    </w:p>
    <w:p w14:paraId="4F7EE906" w14:textId="09E49A3C" w:rsidR="003C2EEA" w:rsidRDefault="00BF22EE" w:rsidP="00BF22EE">
      <w:pPr>
        <w:pStyle w:val="Beschriftung"/>
        <w:jc w:val="center"/>
        <w:rPr>
          <w:b/>
          <w:i w:val="0"/>
          <w:color w:val="000000" w:themeColor="text1"/>
        </w:rPr>
      </w:pPr>
      <w:bookmarkStart w:id="624" w:name="_Ref103153059"/>
      <w:r w:rsidRPr="00A062DC">
        <w:rPr>
          <w:b/>
          <w:i w:val="0"/>
          <w:color w:val="000000" w:themeColor="text1"/>
        </w:rPr>
        <w:t xml:space="preserve">Bild </w:t>
      </w:r>
      <w:r w:rsidRPr="00A062DC">
        <w:rPr>
          <w:b/>
          <w:i w:val="0"/>
          <w:color w:val="000000" w:themeColor="text1"/>
        </w:rPr>
        <w:fldChar w:fldCharType="begin"/>
      </w:r>
      <w:r w:rsidRPr="00A062DC">
        <w:rPr>
          <w:b/>
          <w:i w:val="0"/>
          <w:color w:val="000000" w:themeColor="text1"/>
        </w:rPr>
        <w:instrText xml:space="preserve"> STYLEREF 1 \s </w:instrText>
      </w:r>
      <w:r w:rsidRPr="00A062DC">
        <w:rPr>
          <w:b/>
          <w:i w:val="0"/>
          <w:color w:val="000000" w:themeColor="text1"/>
        </w:rPr>
        <w:fldChar w:fldCharType="separate"/>
      </w:r>
      <w:r w:rsidRPr="00A062DC">
        <w:rPr>
          <w:b/>
          <w:i w:val="0"/>
          <w:noProof/>
          <w:color w:val="000000" w:themeColor="text1"/>
        </w:rPr>
        <w:t>4</w:t>
      </w:r>
      <w:r w:rsidRPr="00A062DC">
        <w:rPr>
          <w:b/>
          <w:i w:val="0"/>
          <w:color w:val="000000" w:themeColor="text1"/>
        </w:rPr>
        <w:fldChar w:fldCharType="end"/>
      </w:r>
      <w:r w:rsidRPr="00A062DC">
        <w:rPr>
          <w:b/>
          <w:i w:val="0"/>
          <w:color w:val="000000" w:themeColor="text1"/>
        </w:rPr>
        <w:t>.</w:t>
      </w:r>
      <w:r w:rsidRPr="00A062DC">
        <w:rPr>
          <w:b/>
          <w:i w:val="0"/>
          <w:color w:val="000000" w:themeColor="text1"/>
        </w:rPr>
        <w:fldChar w:fldCharType="begin"/>
      </w:r>
      <w:r w:rsidRPr="00A062DC">
        <w:rPr>
          <w:b/>
          <w:i w:val="0"/>
          <w:color w:val="000000" w:themeColor="text1"/>
        </w:rPr>
        <w:instrText xml:space="preserve"> SEQ Bild \* ARABIC \s 1 </w:instrText>
      </w:r>
      <w:r w:rsidRPr="00A062DC">
        <w:rPr>
          <w:b/>
          <w:i w:val="0"/>
          <w:color w:val="000000" w:themeColor="text1"/>
        </w:rPr>
        <w:fldChar w:fldCharType="separate"/>
      </w:r>
      <w:r w:rsidRPr="00A062DC">
        <w:rPr>
          <w:b/>
          <w:i w:val="0"/>
          <w:noProof/>
          <w:color w:val="000000" w:themeColor="text1"/>
        </w:rPr>
        <w:t>4</w:t>
      </w:r>
      <w:r w:rsidRPr="00A062DC">
        <w:rPr>
          <w:b/>
          <w:i w:val="0"/>
          <w:color w:val="000000" w:themeColor="text1"/>
        </w:rPr>
        <w:fldChar w:fldCharType="end"/>
      </w:r>
      <w:bookmarkEnd w:id="624"/>
      <w:r w:rsidRPr="00A062DC">
        <w:rPr>
          <w:b/>
          <w:i w:val="0"/>
          <w:color w:val="000000" w:themeColor="text1"/>
        </w:rPr>
        <w:t xml:space="preserve"> Skizze zum möglichen Ursprung der Abweichungen zwischen den durch </w:t>
      </w:r>
      <w:r w:rsidR="00A062DC" w:rsidRPr="00A062DC">
        <w:rPr>
          <w:b/>
          <w:i w:val="0"/>
          <w:color w:val="000000" w:themeColor="text1"/>
        </w:rPr>
        <w:t>die MSB-0021-</w:t>
      </w:r>
      <w:r w:rsidRPr="00A062DC">
        <w:rPr>
          <w:b/>
          <w:i w:val="0"/>
          <w:color w:val="000000" w:themeColor="text1"/>
        </w:rPr>
        <w:t>A</w:t>
      </w:r>
      <w:r w:rsidR="00A062DC" w:rsidRPr="00A062DC">
        <w:rPr>
          <w:b/>
          <w:i w:val="0"/>
          <w:color w:val="000000" w:themeColor="text1"/>
        </w:rPr>
        <w:t xml:space="preserve"> und das Neigungsmessgerät</w:t>
      </w:r>
      <w:r w:rsidRPr="00A062DC">
        <w:rPr>
          <w:b/>
          <w:i w:val="0"/>
          <w:color w:val="000000" w:themeColor="text1"/>
        </w:rPr>
        <w:t xml:space="preserve"> </w:t>
      </w:r>
      <w:r w:rsidR="00A062DC" w:rsidRPr="00A062DC">
        <w:rPr>
          <w:b/>
          <w:i w:val="0"/>
          <w:color w:val="000000" w:themeColor="text1"/>
        </w:rPr>
        <w:t xml:space="preserve">gemessenen </w:t>
      </w:r>
      <w:r w:rsidRPr="00A062DC">
        <w:rPr>
          <w:b/>
          <w:i w:val="0"/>
          <w:color w:val="000000" w:themeColor="text1"/>
        </w:rPr>
        <w:t xml:space="preserve">relativen Winkeln </w:t>
      </w:r>
      <w:r w:rsidR="00A062DC" w:rsidRPr="00A062DC">
        <w:rPr>
          <w:b/>
          <w:i w:val="0"/>
          <w:color w:val="000000" w:themeColor="text1"/>
        </w:rPr>
        <w:t>.</w:t>
      </w:r>
    </w:p>
    <w:p w14:paraId="5F3E7A71" w14:textId="7B43DC50" w:rsidR="00F1181F" w:rsidRDefault="00F1181F" w:rsidP="00F1181F">
      <w:pPr>
        <w:pStyle w:val="berschrift2"/>
        <w:ind w:left="851" w:hanging="851"/>
        <w:rPr>
          <w:rFonts w:ascii="Times New Roman" w:hAnsi="Times New Roman"/>
        </w:rPr>
      </w:pPr>
      <w:bookmarkStart w:id="625" w:name="_Toc104198215"/>
      <w:r>
        <w:rPr>
          <w:rFonts w:ascii="Times New Roman" w:hAnsi="Times New Roman"/>
        </w:rPr>
        <w:t>Fazit Neigungswinkel</w:t>
      </w:r>
      <w:bookmarkEnd w:id="625"/>
    </w:p>
    <w:p w14:paraId="09C56720" w14:textId="68CFBCFE" w:rsidR="00AC18B0" w:rsidRPr="00AC18B0" w:rsidRDefault="004C728C" w:rsidP="001345EE">
      <w:r>
        <w:t>Für die MSB-0021-A wurde</w:t>
      </w:r>
      <w:r w:rsidR="00CF46CF" w:rsidRPr="00CF46CF">
        <w:t xml:space="preserve"> </w:t>
      </w:r>
      <w:r w:rsidR="00CF46CF">
        <w:t>unter der Annahme, dass das Neigungsmessgerät perfekt misst und es perfekt parallel zur MSB ausgerichtet ist,</w:t>
      </w:r>
      <w:r>
        <w:t xml:space="preserve"> für verschiedene untersuchte Winkel eine maximale Abweichung von 0,33° </w:t>
      </w:r>
      <w:r w:rsidR="004C1464">
        <w:t xml:space="preserve">zum Neigungsmessgerät </w:t>
      </w:r>
      <w:r>
        <w:t>ermittelt</w:t>
      </w:r>
      <w:r w:rsidR="004C1464">
        <w:t>. Die mittlere Abweichung</w:t>
      </w:r>
      <w:r w:rsidR="005E1C65">
        <w:t xml:space="preserve"> der MSB-0021-A zum Neigungsmessgerät</w:t>
      </w:r>
      <w:r w:rsidR="004C1464">
        <w:t xml:space="preserve"> über alle Winkel beträgt 0,22°</w:t>
      </w:r>
      <w:r w:rsidR="005E1C65">
        <w:t xml:space="preserve">. </w:t>
      </w:r>
      <w:r w:rsidR="00FF7A9D">
        <w:t xml:space="preserve">Für die mit der MSB-0021-A ermittelten relativen Winkel (aus </w:t>
      </w:r>
      <w:r w:rsidR="00FF7A9D" w:rsidRPr="00D80573">
        <w:fldChar w:fldCharType="begin"/>
      </w:r>
      <w:r w:rsidR="00FF7A9D" w:rsidRPr="00D80573">
        <w:instrText xml:space="preserve"> REF _Ref103676624 \h  \* MERGEFORMAT </w:instrText>
      </w:r>
      <w:r w:rsidR="00FF7A9D" w:rsidRPr="00D80573">
        <w:fldChar w:fldCharType="separate"/>
      </w:r>
      <w:r w:rsidR="00FF7A9D" w:rsidRPr="00D80573">
        <w:rPr>
          <w:color w:val="000000" w:themeColor="text1"/>
        </w:rPr>
        <w:t xml:space="preserve">Tabelle </w:t>
      </w:r>
      <w:r w:rsidR="00FF7A9D" w:rsidRPr="00D80573">
        <w:rPr>
          <w:noProof/>
          <w:color w:val="000000" w:themeColor="text1"/>
        </w:rPr>
        <w:t>3</w:t>
      </w:r>
      <w:r w:rsidR="00FF7A9D" w:rsidRPr="00D80573">
        <w:rPr>
          <w:color w:val="000000" w:themeColor="text1"/>
        </w:rPr>
        <w:noBreakHyphen/>
      </w:r>
      <w:r w:rsidR="00FF7A9D" w:rsidRPr="00D80573">
        <w:rPr>
          <w:noProof/>
          <w:color w:val="000000" w:themeColor="text1"/>
        </w:rPr>
        <w:t>2</w:t>
      </w:r>
      <w:r w:rsidR="00FF7A9D" w:rsidRPr="00D80573">
        <w:fldChar w:fldCharType="end"/>
      </w:r>
      <w:r w:rsidR="00FF7A9D">
        <w:t xml:space="preserve">) wurde mit </w:t>
      </w:r>
      <w:r w:rsidR="00FF7A9D" w:rsidRPr="00E1548B">
        <w:rPr>
          <w:color w:val="000000" w:themeColor="text1"/>
        </w:rPr>
        <w:t xml:space="preserve">Gleichung </w:t>
      </w:r>
      <w:r w:rsidR="00FF7A9D" w:rsidRPr="00E1548B">
        <w:rPr>
          <w:color w:val="000000" w:themeColor="text1"/>
        </w:rPr>
        <w:fldChar w:fldCharType="begin"/>
      </w:r>
      <w:r w:rsidR="00FF7A9D" w:rsidRPr="00E1548B">
        <w:rPr>
          <w:color w:val="000000" w:themeColor="text1"/>
        </w:rPr>
        <w:instrText xml:space="preserve"> REF _Ref103676162 \h  \* MERGEFORMAT </w:instrText>
      </w:r>
      <w:r w:rsidR="00FF7A9D" w:rsidRPr="00E1548B">
        <w:rPr>
          <w:color w:val="000000" w:themeColor="text1"/>
        </w:rPr>
      </w:r>
      <w:r w:rsidR="00FF7A9D" w:rsidRPr="00E1548B">
        <w:rPr>
          <w:color w:val="000000" w:themeColor="text1"/>
        </w:rPr>
        <w:fldChar w:fldCharType="separate"/>
      </w:r>
      <w:r w:rsidR="00FF7A9D" w:rsidRPr="00E1548B">
        <w:rPr>
          <w:noProof/>
          <w:color w:val="000000" w:themeColor="text1"/>
        </w:rPr>
        <w:t>1</w:t>
      </w:r>
      <w:r w:rsidR="00FF7A9D" w:rsidRPr="00E1548B">
        <w:rPr>
          <w:color w:val="000000" w:themeColor="text1"/>
        </w:rPr>
        <w:fldChar w:fldCharType="end"/>
      </w:r>
      <w:r w:rsidR="00FF7A9D">
        <w:rPr>
          <w:color w:val="000000" w:themeColor="text1"/>
        </w:rPr>
        <w:t xml:space="preserve"> die Standardabweichung </w:t>
      </w:r>
      <m:oMath>
        <m:r>
          <w:rPr>
            <w:rFonts w:ascii="Cambria Math" w:hAnsi="Cambria Math"/>
            <w:color w:val="000000" w:themeColor="text1"/>
          </w:rPr>
          <m:t>σ</m:t>
        </m:r>
      </m:oMath>
      <w:r w:rsidR="00FF7A9D">
        <w:rPr>
          <w:color w:val="000000" w:themeColor="text1"/>
        </w:rPr>
        <w:t xml:space="preserve"> für den Mittelwert des jeweiligen Soll-Winkels ermittelt (</w:t>
      </w:r>
      <w:r w:rsidR="00FF7A9D" w:rsidRPr="00FC6A0A">
        <w:fldChar w:fldCharType="begin"/>
      </w:r>
      <w:r w:rsidR="00FF7A9D" w:rsidRPr="00FC6A0A">
        <w:instrText xml:space="preserve"> REF _Ref103677334 \h  \* MERGEFORMAT </w:instrText>
      </w:r>
      <w:r w:rsidR="00FF7A9D" w:rsidRPr="00FC6A0A">
        <w:fldChar w:fldCharType="separate"/>
      </w:r>
      <w:r w:rsidR="00FF7A9D" w:rsidRPr="00FC6A0A">
        <w:t xml:space="preserve">Tabelle </w:t>
      </w:r>
      <w:r w:rsidR="00FF7A9D" w:rsidRPr="00FC6A0A">
        <w:rPr>
          <w:noProof/>
        </w:rPr>
        <w:t>3</w:t>
      </w:r>
      <w:r w:rsidR="00FF7A9D" w:rsidRPr="00FC6A0A">
        <w:noBreakHyphen/>
      </w:r>
      <w:r w:rsidR="00FF7A9D" w:rsidRPr="00FC6A0A">
        <w:rPr>
          <w:noProof/>
        </w:rPr>
        <w:t>4</w:t>
      </w:r>
      <w:r w:rsidR="00FF7A9D" w:rsidRPr="00FC6A0A">
        <w:fldChar w:fldCharType="end"/>
      </w:r>
      <w:r w:rsidR="00FF7A9D">
        <w:t>)</w:t>
      </w:r>
      <w:r w:rsidR="00FF7A9D">
        <w:rPr>
          <w:color w:val="000000" w:themeColor="text1"/>
        </w:rPr>
        <w:t xml:space="preserve">. Die Streuung für die MSB-0021-A liegt zwischen </w:t>
      </w:r>
      <w:r w:rsidR="00FF7A9D" w:rsidRPr="00FF7A9D">
        <w:rPr>
          <w:color w:val="000000" w:themeColor="text1"/>
        </w:rPr>
        <w:t>±</w:t>
      </w:r>
      <w:r w:rsidR="00FF7A9D">
        <w:rPr>
          <w:color w:val="000000" w:themeColor="text1"/>
        </w:rPr>
        <w:t xml:space="preserve"> 0,03° und </w:t>
      </w:r>
      <w:r w:rsidR="00FF7A9D" w:rsidRPr="00FF7A9D">
        <w:rPr>
          <w:color w:val="000000" w:themeColor="text1"/>
        </w:rPr>
        <w:t>±</w:t>
      </w:r>
      <w:r w:rsidR="00FF7A9D">
        <w:rPr>
          <w:color w:val="000000" w:themeColor="text1"/>
        </w:rPr>
        <w:t xml:space="preserve"> 0,05°. </w:t>
      </w:r>
      <w:r w:rsidR="00D73285">
        <w:rPr>
          <w:color w:val="000000" w:themeColor="text1"/>
        </w:rPr>
        <w:t>Die auf den Mittelwert </w:t>
      </w:r>
      <m:oMath>
        <m:acc>
          <m:accPr>
            <m:chr m:val="̅"/>
            <m:ctrlPr>
              <w:rPr>
                <w:rFonts w:ascii="Cambria Math" w:hAnsi="Cambria Math"/>
                <w:i/>
                <w:color w:val="000000" w:themeColor="text1"/>
              </w:rPr>
            </m:ctrlPr>
          </m:accPr>
          <m:e>
            <m:r>
              <w:rPr>
                <w:rFonts w:ascii="Cambria Math" w:hAnsi="Cambria Math"/>
                <w:color w:val="000000" w:themeColor="text1"/>
              </w:rPr>
              <m:t>x</m:t>
            </m:r>
          </m:e>
        </m:acc>
      </m:oMath>
      <w:r w:rsidR="00D73285">
        <w:rPr>
          <w:color w:val="000000" w:themeColor="text1"/>
        </w:rPr>
        <w:t xml:space="preserve"> bezogene Streuung </w:t>
      </w:r>
      <m:oMath>
        <m:sSub>
          <m:sSubPr>
            <m:ctrlPr>
              <w:rPr>
                <w:rFonts w:ascii="Cambria Math" w:hAnsi="Cambria Math"/>
                <w:i/>
                <w:color w:val="000000" w:themeColor="text1"/>
              </w:rPr>
            </m:ctrlPr>
          </m:sSubPr>
          <m:e>
            <m:r>
              <w:rPr>
                <w:rFonts w:ascii="Cambria Math" w:hAnsi="Cambria Math"/>
                <w:color w:val="000000" w:themeColor="text1"/>
              </w:rPr>
              <m:t>r</m:t>
            </m:r>
          </m:e>
          <m:sub>
            <m:acc>
              <m:accPr>
                <m:chr m:val="̅"/>
                <m:ctrlPr>
                  <w:rPr>
                    <w:rFonts w:ascii="Cambria Math" w:hAnsi="Cambria Math"/>
                    <w:i/>
                    <w:color w:val="000000" w:themeColor="text1"/>
                  </w:rPr>
                </m:ctrlPr>
              </m:accPr>
              <m:e>
                <m:r>
                  <w:rPr>
                    <w:rFonts w:ascii="Cambria Math" w:hAnsi="Cambria Math"/>
                    <w:color w:val="000000" w:themeColor="text1"/>
                  </w:rPr>
                  <m:t>x</m:t>
                </m:r>
              </m:e>
            </m:acc>
          </m:sub>
        </m:sSub>
      </m:oMath>
      <w:r w:rsidR="00D73285">
        <w:rPr>
          <w:color w:val="000000" w:themeColor="text1"/>
        </w:rPr>
        <w:t xml:space="preserve"> (Gleichung </w:t>
      </w:r>
      <w:r w:rsidR="00D73285" w:rsidRPr="00D73285">
        <w:rPr>
          <w:color w:val="000000" w:themeColor="text1"/>
        </w:rPr>
        <w:fldChar w:fldCharType="begin"/>
      </w:r>
      <w:r w:rsidR="00D73285" w:rsidRPr="00D73285">
        <w:rPr>
          <w:color w:val="000000" w:themeColor="text1"/>
        </w:rPr>
        <w:instrText xml:space="preserve"> REF _Ref103676167 \h  \* MERGEFORMAT </w:instrText>
      </w:r>
      <w:r w:rsidR="00D73285" w:rsidRPr="00D73285">
        <w:rPr>
          <w:color w:val="000000" w:themeColor="text1"/>
        </w:rPr>
      </w:r>
      <w:r w:rsidR="00D73285" w:rsidRPr="00D73285">
        <w:rPr>
          <w:color w:val="000000" w:themeColor="text1"/>
        </w:rPr>
        <w:fldChar w:fldCharType="separate"/>
      </w:r>
      <w:r w:rsidR="00D73285" w:rsidRPr="00D73285">
        <w:rPr>
          <w:noProof/>
          <w:color w:val="000000" w:themeColor="text1"/>
          <w:szCs w:val="24"/>
        </w:rPr>
        <w:t>2</w:t>
      </w:r>
      <w:r w:rsidR="00D73285" w:rsidRPr="00D73285">
        <w:rPr>
          <w:color w:val="000000" w:themeColor="text1"/>
        </w:rPr>
        <w:fldChar w:fldCharType="end"/>
      </w:r>
      <w:r w:rsidR="00D73285" w:rsidRPr="00D73285">
        <w:rPr>
          <w:color w:val="000000" w:themeColor="text1"/>
        </w:rPr>
        <w:t>)</w:t>
      </w:r>
      <w:r w:rsidR="00D73285">
        <w:rPr>
          <w:color w:val="000000" w:themeColor="text1"/>
        </w:rPr>
        <w:t xml:space="preserve"> liegt für alle ermittelten relativen Winkel bei 1%.</w:t>
      </w:r>
      <w:r w:rsidR="00686BD2">
        <w:fldChar w:fldCharType="begin"/>
      </w:r>
      <w:r w:rsidR="00686BD2">
        <w:instrText xml:space="preserve"> LINK </w:instrText>
      </w:r>
      <w:r w:rsidR="004F1AC7">
        <w:instrText xml:space="preserve">Excel.Sheet.12 D:\\Uni_Bremen\\01_Arbeit\\Messboxen\\Neigunsmessung\\MSB-Messung\\MSB0021-A-06-05-22\\AuswertungWinkelQS_MSB0021-A.xlsx Messungen!Z35S13:Z38S18 </w:instrText>
      </w:r>
      <w:r w:rsidR="00686BD2">
        <w:instrText xml:space="preserve">\a \f 5 \h  \* MERGEFORMAT </w:instrText>
      </w:r>
      <w:r w:rsidR="00686BD2">
        <w:fldChar w:fldCharType="separate"/>
      </w:r>
    </w:p>
    <w:p w14:paraId="37EFB919" w14:textId="05749F1A" w:rsidR="00350D32" w:rsidRPr="00350D32" w:rsidRDefault="00350D32" w:rsidP="00350D32">
      <w:pPr>
        <w:pStyle w:val="Beschriftung"/>
        <w:keepNext/>
        <w:rPr>
          <w:b/>
          <w:i w:val="0"/>
          <w:color w:val="auto"/>
        </w:rPr>
      </w:pPr>
      <w:bookmarkStart w:id="626" w:name="_Ref103677334"/>
      <w:r w:rsidRPr="00350D32">
        <w:rPr>
          <w:b/>
          <w:i w:val="0"/>
          <w:color w:val="auto"/>
        </w:rPr>
        <w:t xml:space="preserve">Tabelle </w:t>
      </w:r>
      <w:r w:rsidRPr="00350D32">
        <w:rPr>
          <w:b/>
          <w:i w:val="0"/>
          <w:color w:val="auto"/>
        </w:rPr>
        <w:fldChar w:fldCharType="begin"/>
      </w:r>
      <w:r w:rsidRPr="00350D32">
        <w:rPr>
          <w:b/>
          <w:i w:val="0"/>
          <w:color w:val="auto"/>
        </w:rPr>
        <w:instrText xml:space="preserve"> STYLEREF 1 \s </w:instrText>
      </w:r>
      <w:r w:rsidRPr="00350D32">
        <w:rPr>
          <w:b/>
          <w:i w:val="0"/>
          <w:color w:val="auto"/>
        </w:rPr>
        <w:fldChar w:fldCharType="separate"/>
      </w:r>
      <w:r w:rsidR="003B2953">
        <w:rPr>
          <w:b/>
          <w:i w:val="0"/>
          <w:noProof/>
          <w:color w:val="auto"/>
        </w:rPr>
        <w:t>3</w:t>
      </w:r>
      <w:r w:rsidRPr="00350D32">
        <w:rPr>
          <w:b/>
          <w:i w:val="0"/>
          <w:color w:val="auto"/>
        </w:rPr>
        <w:fldChar w:fldCharType="end"/>
      </w:r>
      <w:r w:rsidRPr="00350D32">
        <w:rPr>
          <w:b/>
          <w:i w:val="0"/>
          <w:color w:val="auto"/>
        </w:rPr>
        <w:noBreakHyphen/>
      </w:r>
      <w:r w:rsidRPr="00350D32">
        <w:rPr>
          <w:b/>
          <w:i w:val="0"/>
          <w:color w:val="auto"/>
        </w:rPr>
        <w:fldChar w:fldCharType="begin"/>
      </w:r>
      <w:r w:rsidRPr="00350D32">
        <w:rPr>
          <w:b/>
          <w:i w:val="0"/>
          <w:color w:val="auto"/>
        </w:rPr>
        <w:instrText xml:space="preserve"> SEQ Tabelle \* ARABIC \s 1 </w:instrText>
      </w:r>
      <w:r w:rsidRPr="00350D32">
        <w:rPr>
          <w:b/>
          <w:i w:val="0"/>
          <w:color w:val="auto"/>
        </w:rPr>
        <w:fldChar w:fldCharType="separate"/>
      </w:r>
      <w:r w:rsidR="003B2953">
        <w:rPr>
          <w:b/>
          <w:i w:val="0"/>
          <w:noProof/>
          <w:color w:val="auto"/>
        </w:rPr>
        <w:t>4</w:t>
      </w:r>
      <w:r w:rsidRPr="00350D32">
        <w:rPr>
          <w:b/>
          <w:i w:val="0"/>
          <w:color w:val="auto"/>
        </w:rPr>
        <w:fldChar w:fldCharType="end"/>
      </w:r>
      <w:bookmarkEnd w:id="626"/>
      <w:r w:rsidRPr="00350D32">
        <w:rPr>
          <w:b/>
          <w:i w:val="0"/>
          <w:color w:val="auto"/>
        </w:rPr>
        <w:t xml:space="preserve"> Mittelwerte</w:t>
      </w:r>
      <w:r>
        <w:rPr>
          <w:b/>
          <w:i w:val="0"/>
          <w:color w:val="auto"/>
        </w:rPr>
        <w:t xml:space="preserve"> </w:t>
      </w:r>
      <m:oMath>
        <m:acc>
          <m:accPr>
            <m:chr m:val="̅"/>
            <m:ctrlPr>
              <w:rPr>
                <w:rFonts w:ascii="Cambria Math" w:hAnsi="Cambria Math"/>
                <w:b/>
                <w:color w:val="auto"/>
              </w:rPr>
            </m:ctrlPr>
          </m:accPr>
          <m:e>
            <m:r>
              <w:rPr>
                <w:rFonts w:ascii="Cambria Math" w:hAnsi="Cambria Math"/>
                <w:color w:val="auto"/>
              </w:rPr>
              <m:t>x</m:t>
            </m:r>
          </m:e>
        </m:acc>
      </m:oMath>
      <w:r w:rsidRPr="00350D32">
        <w:rPr>
          <w:b/>
          <w:i w:val="0"/>
          <w:color w:val="auto"/>
        </w:rPr>
        <w:t xml:space="preserve">, </w:t>
      </w:r>
      <w:r w:rsidR="00D73285">
        <w:rPr>
          <w:b/>
          <w:i w:val="0"/>
          <w:color w:val="auto"/>
        </w:rPr>
        <w:t>Standardabweichung</w:t>
      </w:r>
      <w:r>
        <w:rPr>
          <w:b/>
          <w:i w:val="0"/>
          <w:color w:val="auto"/>
        </w:rPr>
        <w:t xml:space="preserve"> </w:t>
      </w:r>
      <m:oMath>
        <m:r>
          <w:rPr>
            <w:rFonts w:ascii="Cambria Math" w:hAnsi="Cambria Math"/>
            <w:color w:val="auto"/>
          </w:rPr>
          <m:t>σ</m:t>
        </m:r>
      </m:oMath>
      <w:r w:rsidRPr="00350D32">
        <w:rPr>
          <w:b/>
          <w:i w:val="0"/>
          <w:color w:val="auto"/>
        </w:rPr>
        <w:t xml:space="preserve"> und </w:t>
      </w:r>
      <w:r w:rsidR="00D73285">
        <w:rPr>
          <w:b/>
          <w:i w:val="0"/>
          <w:color w:val="auto"/>
        </w:rPr>
        <w:t xml:space="preserve">auf Mittelwert </w:t>
      </w:r>
      <m:oMath>
        <m:acc>
          <m:accPr>
            <m:chr m:val="̅"/>
            <m:ctrlPr>
              <w:rPr>
                <w:rFonts w:ascii="Cambria Math" w:hAnsi="Cambria Math"/>
                <w:b/>
                <w:color w:val="auto"/>
              </w:rPr>
            </m:ctrlPr>
          </m:accPr>
          <m:e>
            <m:r>
              <w:rPr>
                <w:rFonts w:ascii="Cambria Math" w:hAnsi="Cambria Math"/>
                <w:color w:val="auto"/>
              </w:rPr>
              <m:t>x</m:t>
            </m:r>
          </m:e>
        </m:acc>
      </m:oMath>
      <w:r w:rsidR="00D73285">
        <w:rPr>
          <w:b/>
          <w:i w:val="0"/>
          <w:color w:val="auto"/>
        </w:rPr>
        <w:t xml:space="preserve"> bezogene Streuung</w:t>
      </w:r>
      <w:r>
        <w:rPr>
          <w:b/>
          <w:i w:val="0"/>
          <w:color w:val="auto"/>
        </w:rPr>
        <w:t xml:space="preserve"> </w:t>
      </w:r>
      <m:oMath>
        <m:sSub>
          <m:sSubPr>
            <m:ctrlPr>
              <w:rPr>
                <w:rFonts w:ascii="Cambria Math" w:hAnsi="Cambria Math"/>
                <w:b/>
                <w:color w:val="auto"/>
              </w:rPr>
            </m:ctrlPr>
          </m:sSubPr>
          <m:e>
            <m:r>
              <w:rPr>
                <w:rFonts w:ascii="Cambria Math" w:hAnsi="Cambria Math"/>
                <w:color w:val="auto"/>
              </w:rPr>
              <m:t>r</m:t>
            </m:r>
          </m:e>
          <m:sub>
            <m:acc>
              <m:accPr>
                <m:chr m:val="̅"/>
                <m:ctrlPr>
                  <w:rPr>
                    <w:rFonts w:ascii="Cambria Math" w:hAnsi="Cambria Math"/>
                    <w:color w:val="auto"/>
                  </w:rPr>
                </m:ctrlPr>
              </m:accPr>
              <m:e>
                <m:r>
                  <w:rPr>
                    <w:rFonts w:ascii="Cambria Math" w:hAnsi="Cambria Math"/>
                    <w:color w:val="auto"/>
                  </w:rPr>
                  <m:t>x</m:t>
                </m:r>
              </m:e>
            </m:acc>
          </m:sub>
        </m:sSub>
      </m:oMath>
      <w:r w:rsidRPr="00350D32">
        <w:rPr>
          <w:b/>
          <w:i w:val="0"/>
          <w:color w:val="auto"/>
        </w:rPr>
        <w:t xml:space="preserve"> für die mit der MSB-0021-A ermittelten relativen Winkel.</w:t>
      </w:r>
    </w:p>
    <w:tbl>
      <w:tblPr>
        <w:tblStyle w:val="Gitternetztabelle5dunkelAkzent3"/>
        <w:tblW w:w="9067" w:type="dxa"/>
        <w:tblLayout w:type="fixed"/>
        <w:tblLook w:val="04A0" w:firstRow="1" w:lastRow="0" w:firstColumn="1" w:lastColumn="0" w:noHBand="0" w:noVBand="1"/>
      </w:tblPr>
      <w:tblGrid>
        <w:gridCol w:w="3256"/>
        <w:gridCol w:w="1162"/>
        <w:gridCol w:w="1162"/>
        <w:gridCol w:w="1162"/>
        <w:gridCol w:w="1162"/>
        <w:gridCol w:w="1163"/>
      </w:tblGrid>
      <w:tr w:rsidR="00AC18B0" w:rsidRPr="00AC18B0" w14:paraId="7038EF7E" w14:textId="77777777" w:rsidTr="000E3FE5">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256" w:type="dxa"/>
            <w:tcBorders>
              <w:top w:val="none" w:sz="0" w:space="0" w:color="auto"/>
              <w:left w:val="none" w:sz="0" w:space="0" w:color="auto"/>
              <w:right w:val="none" w:sz="0" w:space="0" w:color="auto"/>
            </w:tcBorders>
            <w:noWrap/>
            <w:hideMark/>
          </w:tcPr>
          <w:p w14:paraId="5B5BA117" w14:textId="0A841FD2" w:rsidR="00AC18B0" w:rsidRPr="00350D32" w:rsidRDefault="00AC18B0" w:rsidP="00AC18B0">
            <w:pPr>
              <w:rPr>
                <w:color w:val="000000" w:themeColor="text1"/>
              </w:rPr>
            </w:pPr>
            <w:r w:rsidRPr="00350D32">
              <w:rPr>
                <w:color w:val="000000" w:themeColor="text1"/>
              </w:rPr>
              <w:t>Soll-Winkel</w:t>
            </w:r>
          </w:p>
        </w:tc>
        <w:tc>
          <w:tcPr>
            <w:tcW w:w="1162" w:type="dxa"/>
            <w:tcBorders>
              <w:top w:val="none" w:sz="0" w:space="0" w:color="auto"/>
              <w:left w:val="none" w:sz="0" w:space="0" w:color="auto"/>
              <w:right w:val="none" w:sz="0" w:space="0" w:color="auto"/>
            </w:tcBorders>
            <w:noWrap/>
            <w:hideMark/>
          </w:tcPr>
          <w:p w14:paraId="653FDC26" w14:textId="77777777" w:rsidR="00AC18B0" w:rsidRPr="00AC18B0" w:rsidRDefault="00AC18B0" w:rsidP="00AC18B0">
            <w:pPr>
              <w:jc w:val="right"/>
              <w:cnfStyle w:val="100000000000" w:firstRow="1" w:lastRow="0" w:firstColumn="0" w:lastColumn="0" w:oddVBand="0" w:evenVBand="0" w:oddHBand="0" w:evenHBand="0" w:firstRowFirstColumn="0" w:firstRowLastColumn="0" w:lastRowFirstColumn="0" w:lastRowLastColumn="0"/>
              <w:rPr>
                <w:color w:val="000000" w:themeColor="text1"/>
              </w:rPr>
            </w:pPr>
            <w:r w:rsidRPr="00AC18B0">
              <w:rPr>
                <w:color w:val="000000" w:themeColor="text1"/>
              </w:rPr>
              <w:t>2°</w:t>
            </w:r>
          </w:p>
        </w:tc>
        <w:tc>
          <w:tcPr>
            <w:tcW w:w="1162" w:type="dxa"/>
            <w:tcBorders>
              <w:top w:val="none" w:sz="0" w:space="0" w:color="auto"/>
              <w:left w:val="none" w:sz="0" w:space="0" w:color="auto"/>
              <w:right w:val="none" w:sz="0" w:space="0" w:color="auto"/>
            </w:tcBorders>
            <w:noWrap/>
            <w:hideMark/>
          </w:tcPr>
          <w:p w14:paraId="5DED941D" w14:textId="77777777" w:rsidR="00AC18B0" w:rsidRPr="00AC18B0" w:rsidRDefault="00AC18B0" w:rsidP="00AC18B0">
            <w:pPr>
              <w:jc w:val="right"/>
              <w:cnfStyle w:val="100000000000" w:firstRow="1" w:lastRow="0" w:firstColumn="0" w:lastColumn="0" w:oddVBand="0" w:evenVBand="0" w:oddHBand="0" w:evenHBand="0" w:firstRowFirstColumn="0" w:firstRowLastColumn="0" w:lastRowFirstColumn="0" w:lastRowLastColumn="0"/>
              <w:rPr>
                <w:color w:val="000000" w:themeColor="text1"/>
              </w:rPr>
            </w:pPr>
            <w:r w:rsidRPr="00AC18B0">
              <w:rPr>
                <w:color w:val="000000" w:themeColor="text1"/>
              </w:rPr>
              <w:t>3°</w:t>
            </w:r>
          </w:p>
        </w:tc>
        <w:tc>
          <w:tcPr>
            <w:tcW w:w="1162" w:type="dxa"/>
            <w:tcBorders>
              <w:top w:val="none" w:sz="0" w:space="0" w:color="auto"/>
              <w:left w:val="none" w:sz="0" w:space="0" w:color="auto"/>
              <w:right w:val="none" w:sz="0" w:space="0" w:color="auto"/>
            </w:tcBorders>
            <w:noWrap/>
            <w:hideMark/>
          </w:tcPr>
          <w:p w14:paraId="7E581577" w14:textId="77777777" w:rsidR="00AC18B0" w:rsidRPr="00AC18B0" w:rsidRDefault="00AC18B0" w:rsidP="00AC18B0">
            <w:pPr>
              <w:jc w:val="right"/>
              <w:cnfStyle w:val="100000000000" w:firstRow="1" w:lastRow="0" w:firstColumn="0" w:lastColumn="0" w:oddVBand="0" w:evenVBand="0" w:oddHBand="0" w:evenHBand="0" w:firstRowFirstColumn="0" w:firstRowLastColumn="0" w:lastRowFirstColumn="0" w:lastRowLastColumn="0"/>
              <w:rPr>
                <w:color w:val="000000" w:themeColor="text1"/>
              </w:rPr>
            </w:pPr>
            <w:r w:rsidRPr="00AC18B0">
              <w:rPr>
                <w:color w:val="000000" w:themeColor="text1"/>
              </w:rPr>
              <w:t>4°</w:t>
            </w:r>
          </w:p>
        </w:tc>
        <w:tc>
          <w:tcPr>
            <w:tcW w:w="1162" w:type="dxa"/>
            <w:tcBorders>
              <w:top w:val="none" w:sz="0" w:space="0" w:color="auto"/>
              <w:left w:val="none" w:sz="0" w:space="0" w:color="auto"/>
              <w:right w:val="none" w:sz="0" w:space="0" w:color="auto"/>
            </w:tcBorders>
            <w:noWrap/>
            <w:hideMark/>
          </w:tcPr>
          <w:p w14:paraId="143C7CE1" w14:textId="77777777" w:rsidR="00AC18B0" w:rsidRPr="00AC18B0" w:rsidRDefault="00AC18B0" w:rsidP="00AC18B0">
            <w:pPr>
              <w:jc w:val="right"/>
              <w:cnfStyle w:val="100000000000" w:firstRow="1" w:lastRow="0" w:firstColumn="0" w:lastColumn="0" w:oddVBand="0" w:evenVBand="0" w:oddHBand="0" w:evenHBand="0" w:firstRowFirstColumn="0" w:firstRowLastColumn="0" w:lastRowFirstColumn="0" w:lastRowLastColumn="0"/>
              <w:rPr>
                <w:color w:val="000000" w:themeColor="text1"/>
              </w:rPr>
            </w:pPr>
            <w:r w:rsidRPr="00AC18B0">
              <w:rPr>
                <w:color w:val="000000" w:themeColor="text1"/>
              </w:rPr>
              <w:t>5°</w:t>
            </w:r>
          </w:p>
        </w:tc>
        <w:tc>
          <w:tcPr>
            <w:tcW w:w="1163" w:type="dxa"/>
            <w:tcBorders>
              <w:top w:val="none" w:sz="0" w:space="0" w:color="auto"/>
              <w:left w:val="none" w:sz="0" w:space="0" w:color="auto"/>
              <w:right w:val="none" w:sz="0" w:space="0" w:color="auto"/>
            </w:tcBorders>
            <w:noWrap/>
            <w:hideMark/>
          </w:tcPr>
          <w:p w14:paraId="6F8F86F2" w14:textId="77777777" w:rsidR="00AC18B0" w:rsidRPr="00AC18B0" w:rsidRDefault="00AC18B0" w:rsidP="00AC18B0">
            <w:pPr>
              <w:jc w:val="right"/>
              <w:cnfStyle w:val="100000000000" w:firstRow="1" w:lastRow="0" w:firstColumn="0" w:lastColumn="0" w:oddVBand="0" w:evenVBand="0" w:oddHBand="0" w:evenHBand="0" w:firstRowFirstColumn="0" w:firstRowLastColumn="0" w:lastRowFirstColumn="0" w:lastRowLastColumn="0"/>
              <w:rPr>
                <w:color w:val="000000" w:themeColor="text1"/>
              </w:rPr>
            </w:pPr>
            <w:r w:rsidRPr="00AC18B0">
              <w:rPr>
                <w:color w:val="000000" w:themeColor="text1"/>
              </w:rPr>
              <w:t>6°</w:t>
            </w:r>
          </w:p>
        </w:tc>
      </w:tr>
      <w:tr w:rsidR="00AC18B0" w:rsidRPr="00AC18B0" w14:paraId="0394EA78" w14:textId="77777777" w:rsidTr="000E3FE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256" w:type="dxa"/>
            <w:tcBorders>
              <w:left w:val="none" w:sz="0" w:space="0" w:color="auto"/>
            </w:tcBorders>
            <w:noWrap/>
            <w:hideMark/>
          </w:tcPr>
          <w:p w14:paraId="53489F19" w14:textId="5E3742E8" w:rsidR="00AC18B0" w:rsidRPr="00350D32" w:rsidRDefault="00AC18B0" w:rsidP="00AC18B0">
            <w:pPr>
              <w:rPr>
                <w:color w:val="000000" w:themeColor="text1"/>
              </w:rPr>
            </w:pPr>
            <w:r w:rsidRPr="00350D32">
              <w:rPr>
                <w:color w:val="000000" w:themeColor="text1"/>
              </w:rPr>
              <w:t>Mittelwert</w:t>
            </w:r>
            <w:r w:rsidR="00350D32" w:rsidRPr="00350D32">
              <w:rPr>
                <w:color w:val="000000" w:themeColor="text1"/>
              </w:rPr>
              <w:t xml:space="preserve"> </w:t>
            </w:r>
            <m:oMath>
              <m:r>
                <m:rPr>
                  <m:sty m:val="b"/>
                </m:rPr>
                <w:rPr>
                  <w:rFonts w:ascii="Cambria Math" w:hAnsi="Cambria Math"/>
                  <w:color w:val="000000" w:themeColor="text1"/>
                </w:rPr>
                <m:t xml:space="preserve"> </m:t>
              </m:r>
              <m:acc>
                <m:accPr>
                  <m:chr m:val="̅"/>
                  <m:ctrlPr>
                    <w:rPr>
                      <w:rFonts w:ascii="Cambria Math" w:hAnsi="Cambria Math"/>
                      <w:i/>
                      <w:color w:val="000000" w:themeColor="text1"/>
                    </w:rPr>
                  </m:ctrlPr>
                </m:accPr>
                <m:e>
                  <m:r>
                    <m:rPr>
                      <m:sty m:val="b"/>
                    </m:rPr>
                    <w:rPr>
                      <w:rFonts w:ascii="Cambria Math" w:hAnsi="Cambria Math"/>
                      <w:color w:val="000000" w:themeColor="text1"/>
                    </w:rPr>
                    <m:t>x</m:t>
                  </m:r>
                </m:e>
              </m:acc>
            </m:oMath>
            <w:r w:rsidR="00350D32" w:rsidRPr="00350D32">
              <w:rPr>
                <w:color w:val="000000" w:themeColor="text1"/>
              </w:rPr>
              <w:t xml:space="preserve"> [°] </w:t>
            </w:r>
          </w:p>
        </w:tc>
        <w:tc>
          <w:tcPr>
            <w:tcW w:w="1162" w:type="dxa"/>
            <w:noWrap/>
            <w:hideMark/>
          </w:tcPr>
          <w:p w14:paraId="240C5255" w14:textId="77777777" w:rsidR="00AC18B0" w:rsidRPr="00AC18B0" w:rsidRDefault="00AC18B0" w:rsidP="00AC18B0">
            <w:pPr>
              <w:jc w:val="right"/>
              <w:cnfStyle w:val="000000100000" w:firstRow="0" w:lastRow="0" w:firstColumn="0" w:lastColumn="0" w:oddVBand="0" w:evenVBand="0" w:oddHBand="1" w:evenHBand="0" w:firstRowFirstColumn="0" w:firstRowLastColumn="0" w:lastRowFirstColumn="0" w:lastRowLastColumn="0"/>
            </w:pPr>
            <w:r w:rsidRPr="00AC18B0">
              <w:t>2.12</w:t>
            </w:r>
          </w:p>
        </w:tc>
        <w:tc>
          <w:tcPr>
            <w:tcW w:w="1162" w:type="dxa"/>
            <w:noWrap/>
            <w:hideMark/>
          </w:tcPr>
          <w:p w14:paraId="07BF4EF7" w14:textId="77777777" w:rsidR="00AC18B0" w:rsidRPr="00AC18B0" w:rsidRDefault="00AC18B0" w:rsidP="00AC18B0">
            <w:pPr>
              <w:jc w:val="right"/>
              <w:cnfStyle w:val="000000100000" w:firstRow="0" w:lastRow="0" w:firstColumn="0" w:lastColumn="0" w:oddVBand="0" w:evenVBand="0" w:oddHBand="1" w:evenHBand="0" w:firstRowFirstColumn="0" w:firstRowLastColumn="0" w:lastRowFirstColumn="0" w:lastRowLastColumn="0"/>
            </w:pPr>
            <w:r w:rsidRPr="00AC18B0">
              <w:t>3.20</w:t>
            </w:r>
          </w:p>
        </w:tc>
        <w:tc>
          <w:tcPr>
            <w:tcW w:w="1162" w:type="dxa"/>
            <w:noWrap/>
            <w:hideMark/>
          </w:tcPr>
          <w:p w14:paraId="5145032A" w14:textId="77777777" w:rsidR="00AC18B0" w:rsidRPr="00AC18B0" w:rsidRDefault="00AC18B0" w:rsidP="00AC18B0">
            <w:pPr>
              <w:jc w:val="right"/>
              <w:cnfStyle w:val="000000100000" w:firstRow="0" w:lastRow="0" w:firstColumn="0" w:lastColumn="0" w:oddVBand="0" w:evenVBand="0" w:oddHBand="1" w:evenHBand="0" w:firstRowFirstColumn="0" w:firstRowLastColumn="0" w:lastRowFirstColumn="0" w:lastRowLastColumn="0"/>
            </w:pPr>
            <w:r w:rsidRPr="00AC18B0">
              <w:t>4.25</w:t>
            </w:r>
          </w:p>
        </w:tc>
        <w:tc>
          <w:tcPr>
            <w:tcW w:w="1162" w:type="dxa"/>
            <w:noWrap/>
            <w:hideMark/>
          </w:tcPr>
          <w:p w14:paraId="5F974D41" w14:textId="77777777" w:rsidR="00AC18B0" w:rsidRPr="00AC18B0" w:rsidRDefault="00AC18B0" w:rsidP="00AC18B0">
            <w:pPr>
              <w:jc w:val="right"/>
              <w:cnfStyle w:val="000000100000" w:firstRow="0" w:lastRow="0" w:firstColumn="0" w:lastColumn="0" w:oddVBand="0" w:evenVBand="0" w:oddHBand="1" w:evenHBand="0" w:firstRowFirstColumn="0" w:firstRowLastColumn="0" w:lastRowFirstColumn="0" w:lastRowLastColumn="0"/>
            </w:pPr>
            <w:r w:rsidRPr="00AC18B0">
              <w:t>5.26</w:t>
            </w:r>
          </w:p>
        </w:tc>
        <w:tc>
          <w:tcPr>
            <w:tcW w:w="1163" w:type="dxa"/>
            <w:noWrap/>
            <w:hideMark/>
          </w:tcPr>
          <w:p w14:paraId="4A7B9F23" w14:textId="77777777" w:rsidR="00AC18B0" w:rsidRPr="00AC18B0" w:rsidRDefault="00AC18B0" w:rsidP="00AC18B0">
            <w:pPr>
              <w:jc w:val="right"/>
              <w:cnfStyle w:val="000000100000" w:firstRow="0" w:lastRow="0" w:firstColumn="0" w:lastColumn="0" w:oddVBand="0" w:evenVBand="0" w:oddHBand="1" w:evenHBand="0" w:firstRowFirstColumn="0" w:firstRowLastColumn="0" w:lastRowFirstColumn="0" w:lastRowLastColumn="0"/>
            </w:pPr>
            <w:r w:rsidRPr="00AC18B0">
              <w:t>6.54</w:t>
            </w:r>
          </w:p>
        </w:tc>
      </w:tr>
      <w:tr w:rsidR="00AC18B0" w:rsidRPr="00AC18B0" w14:paraId="679A9C00" w14:textId="77777777" w:rsidTr="000E3FE5">
        <w:trPr>
          <w:trHeight w:val="288"/>
        </w:trPr>
        <w:tc>
          <w:tcPr>
            <w:cnfStyle w:val="001000000000" w:firstRow="0" w:lastRow="0" w:firstColumn="1" w:lastColumn="0" w:oddVBand="0" w:evenVBand="0" w:oddHBand="0" w:evenHBand="0" w:firstRowFirstColumn="0" w:firstRowLastColumn="0" w:lastRowFirstColumn="0" w:lastRowLastColumn="0"/>
            <w:tcW w:w="3256" w:type="dxa"/>
            <w:tcBorders>
              <w:left w:val="none" w:sz="0" w:space="0" w:color="auto"/>
            </w:tcBorders>
            <w:noWrap/>
            <w:hideMark/>
          </w:tcPr>
          <w:p w14:paraId="02F3AE87" w14:textId="166367FD" w:rsidR="00AC18B0" w:rsidRPr="00350D32" w:rsidRDefault="00D73285" w:rsidP="00FF7A9D">
            <w:pPr>
              <w:rPr>
                <w:color w:val="000000" w:themeColor="text1"/>
              </w:rPr>
            </w:pPr>
            <w:r>
              <w:rPr>
                <w:color w:val="000000" w:themeColor="text1"/>
              </w:rPr>
              <w:t>Standardabweichung</w:t>
            </w:r>
            <w:r w:rsidR="00350D32" w:rsidRPr="00350D32">
              <w:rPr>
                <w:color w:val="000000" w:themeColor="text1"/>
              </w:rPr>
              <w:t xml:space="preserve"> </w:t>
            </w:r>
            <m:oMath>
              <m:r>
                <m:rPr>
                  <m:sty m:val="b"/>
                </m:rPr>
                <w:rPr>
                  <w:rFonts w:ascii="Cambria Math" w:hAnsi="Cambria Math"/>
                  <w:color w:val="000000" w:themeColor="text1"/>
                </w:rPr>
                <m:t>σ</m:t>
              </m:r>
            </m:oMath>
            <w:r w:rsidR="00350D32" w:rsidRPr="00350D32">
              <w:rPr>
                <w:color w:val="000000" w:themeColor="text1"/>
              </w:rPr>
              <w:t xml:space="preserve"> [°]</w:t>
            </w:r>
          </w:p>
        </w:tc>
        <w:tc>
          <w:tcPr>
            <w:tcW w:w="1162" w:type="dxa"/>
            <w:noWrap/>
            <w:hideMark/>
          </w:tcPr>
          <w:p w14:paraId="597B159B" w14:textId="1B47E65C" w:rsidR="00AC18B0" w:rsidRPr="00AC18B0" w:rsidRDefault="00350D32" w:rsidP="00AC18B0">
            <w:pPr>
              <w:jc w:val="right"/>
              <w:cnfStyle w:val="000000000000" w:firstRow="0" w:lastRow="0" w:firstColumn="0" w:lastColumn="0" w:oddVBand="0" w:evenVBand="0" w:oddHBand="0" w:evenHBand="0" w:firstRowFirstColumn="0" w:firstRowLastColumn="0" w:lastRowFirstColumn="0" w:lastRowLastColumn="0"/>
            </w:pPr>
            <w:r w:rsidRPr="00350D32">
              <w:t>±</w:t>
            </w:r>
            <w:r>
              <w:t xml:space="preserve"> </w:t>
            </w:r>
            <w:r w:rsidR="00AC18B0" w:rsidRPr="00AC18B0">
              <w:t>0.03</w:t>
            </w:r>
          </w:p>
        </w:tc>
        <w:tc>
          <w:tcPr>
            <w:tcW w:w="1162" w:type="dxa"/>
            <w:noWrap/>
            <w:hideMark/>
          </w:tcPr>
          <w:p w14:paraId="61F8CDBA" w14:textId="5B7862FA" w:rsidR="00AC18B0" w:rsidRPr="00AC18B0" w:rsidRDefault="00350D32" w:rsidP="00AC18B0">
            <w:pPr>
              <w:jc w:val="right"/>
              <w:cnfStyle w:val="000000000000" w:firstRow="0" w:lastRow="0" w:firstColumn="0" w:lastColumn="0" w:oddVBand="0" w:evenVBand="0" w:oddHBand="0" w:evenHBand="0" w:firstRowFirstColumn="0" w:firstRowLastColumn="0" w:lastRowFirstColumn="0" w:lastRowLastColumn="0"/>
            </w:pPr>
            <w:r w:rsidRPr="00350D32">
              <w:t>±</w:t>
            </w:r>
            <w:r>
              <w:t xml:space="preserve"> </w:t>
            </w:r>
            <w:r w:rsidR="00AC18B0" w:rsidRPr="00AC18B0">
              <w:t>0.03</w:t>
            </w:r>
          </w:p>
        </w:tc>
        <w:tc>
          <w:tcPr>
            <w:tcW w:w="1162" w:type="dxa"/>
            <w:noWrap/>
            <w:hideMark/>
          </w:tcPr>
          <w:p w14:paraId="20F93110" w14:textId="347A0256" w:rsidR="00AC18B0" w:rsidRPr="00AC18B0" w:rsidRDefault="00350D32" w:rsidP="00AC18B0">
            <w:pPr>
              <w:jc w:val="right"/>
              <w:cnfStyle w:val="000000000000" w:firstRow="0" w:lastRow="0" w:firstColumn="0" w:lastColumn="0" w:oddVBand="0" w:evenVBand="0" w:oddHBand="0" w:evenHBand="0" w:firstRowFirstColumn="0" w:firstRowLastColumn="0" w:lastRowFirstColumn="0" w:lastRowLastColumn="0"/>
            </w:pPr>
            <w:r w:rsidRPr="00350D32">
              <w:t>±</w:t>
            </w:r>
            <w:r>
              <w:t xml:space="preserve"> </w:t>
            </w:r>
            <w:r w:rsidR="00AC18B0" w:rsidRPr="00AC18B0">
              <w:t>0.03</w:t>
            </w:r>
          </w:p>
        </w:tc>
        <w:tc>
          <w:tcPr>
            <w:tcW w:w="1162" w:type="dxa"/>
            <w:noWrap/>
            <w:hideMark/>
          </w:tcPr>
          <w:p w14:paraId="12DBFA26" w14:textId="47B87E33" w:rsidR="00AC18B0" w:rsidRPr="00AC18B0" w:rsidRDefault="00350D32" w:rsidP="00AC18B0">
            <w:pPr>
              <w:jc w:val="right"/>
              <w:cnfStyle w:val="000000000000" w:firstRow="0" w:lastRow="0" w:firstColumn="0" w:lastColumn="0" w:oddVBand="0" w:evenVBand="0" w:oddHBand="0" w:evenHBand="0" w:firstRowFirstColumn="0" w:firstRowLastColumn="0" w:lastRowFirstColumn="0" w:lastRowLastColumn="0"/>
            </w:pPr>
            <w:r w:rsidRPr="00350D32">
              <w:t>±</w:t>
            </w:r>
            <w:r>
              <w:t xml:space="preserve"> </w:t>
            </w:r>
            <w:r w:rsidR="00AC18B0" w:rsidRPr="00AC18B0">
              <w:t>0.05</w:t>
            </w:r>
          </w:p>
        </w:tc>
        <w:tc>
          <w:tcPr>
            <w:tcW w:w="1163" w:type="dxa"/>
            <w:noWrap/>
            <w:hideMark/>
          </w:tcPr>
          <w:p w14:paraId="1C183449" w14:textId="0BCE4605" w:rsidR="00AC18B0" w:rsidRPr="00AC18B0" w:rsidRDefault="00350D32" w:rsidP="00AC18B0">
            <w:pPr>
              <w:jc w:val="right"/>
              <w:cnfStyle w:val="000000000000" w:firstRow="0" w:lastRow="0" w:firstColumn="0" w:lastColumn="0" w:oddVBand="0" w:evenVBand="0" w:oddHBand="0" w:evenHBand="0" w:firstRowFirstColumn="0" w:firstRowLastColumn="0" w:lastRowFirstColumn="0" w:lastRowLastColumn="0"/>
            </w:pPr>
            <w:r w:rsidRPr="00350D32">
              <w:t>±</w:t>
            </w:r>
            <w:r>
              <w:t xml:space="preserve"> </w:t>
            </w:r>
            <w:r w:rsidR="00AC18B0" w:rsidRPr="00AC18B0">
              <w:t>0.04</w:t>
            </w:r>
          </w:p>
        </w:tc>
      </w:tr>
      <w:tr w:rsidR="00AC18B0" w:rsidRPr="00AC18B0" w14:paraId="296E60CB" w14:textId="77777777" w:rsidTr="000E3FE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256" w:type="dxa"/>
            <w:tcBorders>
              <w:left w:val="none" w:sz="0" w:space="0" w:color="auto"/>
              <w:bottom w:val="none" w:sz="0" w:space="0" w:color="auto"/>
            </w:tcBorders>
            <w:noWrap/>
            <w:hideMark/>
          </w:tcPr>
          <w:p w14:paraId="315F90C8" w14:textId="552C98E7" w:rsidR="00AC18B0" w:rsidRPr="00350D32" w:rsidRDefault="00D73285" w:rsidP="00D73285">
            <w:pPr>
              <w:rPr>
                <w:color w:val="000000" w:themeColor="text1"/>
              </w:rPr>
            </w:pPr>
            <w:r>
              <w:rPr>
                <w:color w:val="000000" w:themeColor="text1"/>
              </w:rPr>
              <w:t>Bezogene Streuung</w:t>
            </w:r>
            <w:r w:rsidR="00350D32" w:rsidRPr="00350D32">
              <w:rPr>
                <w:color w:val="000000" w:themeColor="text1"/>
              </w:rPr>
              <w:t xml:space="preserve"> </w:t>
            </w:r>
            <m:oMath>
              <m:sSub>
                <m:sSubPr>
                  <m:ctrlPr>
                    <w:rPr>
                      <w:rFonts w:ascii="Cambria Math" w:hAnsi="Cambria Math"/>
                      <w:bCs w:val="0"/>
                      <w:i/>
                      <w:color w:val="000000" w:themeColor="text1"/>
                    </w:rPr>
                  </m:ctrlPr>
                </m:sSubPr>
                <m:e>
                  <m:r>
                    <m:rPr>
                      <m:sty m:val="b"/>
                    </m:rPr>
                    <w:rPr>
                      <w:rFonts w:ascii="Cambria Math" w:hAnsi="Cambria Math"/>
                      <w:color w:val="000000" w:themeColor="text1"/>
                    </w:rPr>
                    <m:t>r</m:t>
                  </m:r>
                  <m:ctrlPr>
                    <w:rPr>
                      <w:rFonts w:ascii="Cambria Math" w:hAnsi="Cambria Math"/>
                      <w:i/>
                      <w:color w:val="000000" w:themeColor="text1"/>
                    </w:rPr>
                  </m:ctrlPr>
                </m:e>
                <m:sub>
                  <m:acc>
                    <m:accPr>
                      <m:chr m:val="̅"/>
                      <m:ctrlPr>
                        <w:rPr>
                          <w:rFonts w:ascii="Cambria Math" w:hAnsi="Cambria Math"/>
                          <w:color w:val="000000" w:themeColor="text1"/>
                        </w:rPr>
                      </m:ctrlPr>
                    </m:accPr>
                    <m:e>
                      <m:r>
                        <m:rPr>
                          <m:sty m:val="b"/>
                        </m:rPr>
                        <w:rPr>
                          <w:rFonts w:ascii="Cambria Math" w:hAnsi="Cambria Math"/>
                          <w:color w:val="000000" w:themeColor="text1"/>
                        </w:rPr>
                        <m:t>x</m:t>
                      </m:r>
                    </m:e>
                  </m:acc>
                </m:sub>
              </m:sSub>
            </m:oMath>
            <w:r>
              <w:rPr>
                <w:bCs w:val="0"/>
                <w:color w:val="000000" w:themeColor="text1"/>
              </w:rPr>
              <w:t>[%</w:t>
            </w:r>
            <w:r w:rsidR="00350D32" w:rsidRPr="00350D32">
              <w:rPr>
                <w:bCs w:val="0"/>
                <w:color w:val="000000" w:themeColor="text1"/>
              </w:rPr>
              <w:t>]</w:t>
            </w:r>
          </w:p>
        </w:tc>
        <w:tc>
          <w:tcPr>
            <w:tcW w:w="1162" w:type="dxa"/>
            <w:noWrap/>
            <w:hideMark/>
          </w:tcPr>
          <w:p w14:paraId="3A4207E5" w14:textId="7F10C432" w:rsidR="00AC18B0" w:rsidRPr="00AC18B0" w:rsidRDefault="00350D32" w:rsidP="00AC18B0">
            <w:pPr>
              <w:jc w:val="right"/>
              <w:cnfStyle w:val="000000100000" w:firstRow="0" w:lastRow="0" w:firstColumn="0" w:lastColumn="0" w:oddVBand="0" w:evenVBand="0" w:oddHBand="1" w:evenHBand="0" w:firstRowFirstColumn="0" w:firstRowLastColumn="0" w:lastRowFirstColumn="0" w:lastRowLastColumn="0"/>
            </w:pPr>
            <w:r w:rsidRPr="00350D32">
              <w:t>±</w:t>
            </w:r>
            <w:r>
              <w:t xml:space="preserve"> </w:t>
            </w:r>
            <w:r w:rsidR="00AC18B0" w:rsidRPr="00AC18B0">
              <w:t>1</w:t>
            </w:r>
          </w:p>
        </w:tc>
        <w:tc>
          <w:tcPr>
            <w:tcW w:w="1162" w:type="dxa"/>
            <w:noWrap/>
            <w:hideMark/>
          </w:tcPr>
          <w:p w14:paraId="1235C1B9" w14:textId="5CD4AD7F" w:rsidR="00AC18B0" w:rsidRPr="00AC18B0" w:rsidRDefault="00D73285" w:rsidP="00AC18B0">
            <w:pPr>
              <w:jc w:val="right"/>
              <w:cnfStyle w:val="000000100000" w:firstRow="0" w:lastRow="0" w:firstColumn="0" w:lastColumn="0" w:oddVBand="0" w:evenVBand="0" w:oddHBand="1" w:evenHBand="0" w:firstRowFirstColumn="0" w:firstRowLastColumn="0" w:lastRowFirstColumn="0" w:lastRowLastColumn="0"/>
            </w:pPr>
            <w:r w:rsidRPr="00350D32">
              <w:t>±</w:t>
            </w:r>
            <w:r>
              <w:t xml:space="preserve"> </w:t>
            </w:r>
            <w:r w:rsidRPr="00AC18B0">
              <w:t>1</w:t>
            </w:r>
          </w:p>
        </w:tc>
        <w:tc>
          <w:tcPr>
            <w:tcW w:w="1162" w:type="dxa"/>
            <w:noWrap/>
          </w:tcPr>
          <w:p w14:paraId="33558E68" w14:textId="25417020" w:rsidR="00AC18B0" w:rsidRPr="00AC18B0" w:rsidRDefault="00D73285" w:rsidP="00AC18B0">
            <w:pPr>
              <w:jc w:val="right"/>
              <w:cnfStyle w:val="000000100000" w:firstRow="0" w:lastRow="0" w:firstColumn="0" w:lastColumn="0" w:oddVBand="0" w:evenVBand="0" w:oddHBand="1" w:evenHBand="0" w:firstRowFirstColumn="0" w:firstRowLastColumn="0" w:lastRowFirstColumn="0" w:lastRowLastColumn="0"/>
            </w:pPr>
            <w:r w:rsidRPr="00350D32">
              <w:t>±</w:t>
            </w:r>
            <w:r>
              <w:t xml:space="preserve"> </w:t>
            </w:r>
            <w:r w:rsidRPr="00AC18B0">
              <w:t>1</w:t>
            </w:r>
          </w:p>
        </w:tc>
        <w:tc>
          <w:tcPr>
            <w:tcW w:w="1162" w:type="dxa"/>
            <w:noWrap/>
          </w:tcPr>
          <w:p w14:paraId="7444E818" w14:textId="5A774AF9" w:rsidR="00AC18B0" w:rsidRPr="00AC18B0" w:rsidRDefault="00D73285" w:rsidP="00AC18B0">
            <w:pPr>
              <w:jc w:val="right"/>
              <w:cnfStyle w:val="000000100000" w:firstRow="0" w:lastRow="0" w:firstColumn="0" w:lastColumn="0" w:oddVBand="0" w:evenVBand="0" w:oddHBand="1" w:evenHBand="0" w:firstRowFirstColumn="0" w:firstRowLastColumn="0" w:lastRowFirstColumn="0" w:lastRowLastColumn="0"/>
            </w:pPr>
            <w:r w:rsidRPr="00350D32">
              <w:t>±</w:t>
            </w:r>
            <w:r>
              <w:t xml:space="preserve"> </w:t>
            </w:r>
            <w:r w:rsidRPr="00AC18B0">
              <w:t>1</w:t>
            </w:r>
          </w:p>
        </w:tc>
        <w:tc>
          <w:tcPr>
            <w:tcW w:w="1163" w:type="dxa"/>
            <w:noWrap/>
          </w:tcPr>
          <w:p w14:paraId="1288E964" w14:textId="2D841A02" w:rsidR="00AC18B0" w:rsidRPr="00AC18B0" w:rsidRDefault="00D73285" w:rsidP="00AC18B0">
            <w:pPr>
              <w:jc w:val="right"/>
              <w:cnfStyle w:val="000000100000" w:firstRow="0" w:lastRow="0" w:firstColumn="0" w:lastColumn="0" w:oddVBand="0" w:evenVBand="0" w:oddHBand="1" w:evenHBand="0" w:firstRowFirstColumn="0" w:firstRowLastColumn="0" w:lastRowFirstColumn="0" w:lastRowLastColumn="0"/>
            </w:pPr>
            <w:r w:rsidRPr="00350D32">
              <w:t>±</w:t>
            </w:r>
            <w:r>
              <w:t xml:space="preserve"> </w:t>
            </w:r>
            <w:r w:rsidRPr="00AC18B0">
              <w:t>1</w:t>
            </w:r>
          </w:p>
        </w:tc>
      </w:tr>
    </w:tbl>
    <w:p w14:paraId="1EB109A7" w14:textId="77777777" w:rsidR="00CD0289" w:rsidRDefault="00686BD2" w:rsidP="001345EE">
      <w:r>
        <w:fldChar w:fldCharType="end"/>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6"/>
        <w:gridCol w:w="496"/>
      </w:tblGrid>
      <w:tr w:rsidR="00CD0289" w14:paraId="443988F1" w14:textId="77777777" w:rsidTr="00E863FE">
        <w:trPr>
          <w:trHeight w:val="1266"/>
        </w:trPr>
        <w:tc>
          <w:tcPr>
            <w:tcW w:w="8629" w:type="dxa"/>
            <w:vAlign w:val="center"/>
          </w:tcPr>
          <w:p w14:paraId="670D554E" w14:textId="70398BE9" w:rsidR="00CD0289" w:rsidRPr="00E863FE" w:rsidRDefault="00FF7A9D" w:rsidP="00155CF9">
            <w:pPr>
              <w:keepNext/>
            </w:pPr>
            <m:oMathPara>
              <m:oMath>
                <m:r>
                  <m:rPr>
                    <m:sty m:val="p"/>
                  </m:rPr>
                  <w:rPr>
                    <w:rFonts w:ascii="Cambria Math" w:hAnsi="Cambria Math"/>
                  </w:rPr>
                  <m:t>σ</m:t>
                </m:r>
                <m:r>
                  <w:rPr>
                    <w:rFonts w:ascii="Cambria Math" w:hAnsi="Cambria Math"/>
                  </w:rPr>
                  <m:t>= ±</m:t>
                </m:r>
                <m:rad>
                  <m:radPr>
                    <m:degHide m:val="1"/>
                    <m:ctrlPr>
                      <w:rPr>
                        <w:rFonts w:ascii="Cambria Math" w:eastAsia="MS Gothic" w:hAnsi="Cambria Math"/>
                        <w:i/>
                      </w:rPr>
                    </m:ctrlPr>
                  </m:radPr>
                  <m:deg/>
                  <m:e>
                    <m:f>
                      <m:fPr>
                        <m:ctrlPr>
                          <w:rPr>
                            <w:rFonts w:ascii="Cambria Math" w:eastAsia="MS Gothic" w:hAnsi="Cambria Math"/>
                            <w:i/>
                          </w:rPr>
                        </m:ctrlPr>
                      </m:fPr>
                      <m:num>
                        <m:r>
                          <w:rPr>
                            <w:rFonts w:ascii="Cambria Math" w:eastAsia="MS Gothic" w:hAnsi="Cambria Math"/>
                          </w:rPr>
                          <m:t>1</m:t>
                        </m:r>
                      </m:num>
                      <m:den>
                        <m:r>
                          <w:rPr>
                            <w:rFonts w:ascii="Cambria Math" w:eastAsia="MS Gothic" w:hAnsi="Cambria Math"/>
                          </w:rPr>
                          <m:t>n-1</m:t>
                        </m:r>
                      </m:den>
                    </m:f>
                    <m:r>
                      <w:rPr>
                        <w:rFonts w:ascii="Cambria Math" w:eastAsia="MS Gothic" w:hAnsi="Cambria Math"/>
                      </w:rPr>
                      <m:t>*</m:t>
                    </m:r>
                    <m:nary>
                      <m:naryPr>
                        <m:chr m:val="∑"/>
                        <m:limLoc m:val="undOvr"/>
                        <m:ctrlPr>
                          <w:rPr>
                            <w:rFonts w:ascii="Cambria Math" w:eastAsia="MS Gothic" w:hAnsi="Cambria Math"/>
                            <w:i/>
                          </w:rPr>
                        </m:ctrlPr>
                      </m:naryPr>
                      <m:sub>
                        <m:r>
                          <w:rPr>
                            <w:rFonts w:ascii="Cambria Math" w:eastAsia="MS Gothic" w:hAnsi="Cambria Math"/>
                          </w:rPr>
                          <m:t>i=1</m:t>
                        </m:r>
                      </m:sub>
                      <m:sup>
                        <m:r>
                          <w:rPr>
                            <w:rFonts w:ascii="Cambria Math" w:eastAsia="MS Gothic" w:hAnsi="Cambria Math"/>
                          </w:rPr>
                          <m:t>n</m:t>
                        </m:r>
                      </m:sup>
                      <m:e>
                        <m:sSup>
                          <m:sSupPr>
                            <m:ctrlPr>
                              <w:rPr>
                                <w:rFonts w:ascii="Cambria Math" w:eastAsia="MS Gothic" w:hAnsi="Cambria Math"/>
                                <w:i/>
                              </w:rPr>
                            </m:ctrlPr>
                          </m:sSupPr>
                          <m:e>
                            <m:d>
                              <m:dPr>
                                <m:ctrlPr>
                                  <w:rPr>
                                    <w:rFonts w:ascii="Cambria Math" w:eastAsia="MS Gothic" w:hAnsi="Cambria Math"/>
                                    <w:i/>
                                  </w:rPr>
                                </m:ctrlPr>
                              </m:dPr>
                              <m:e>
                                <m:sSub>
                                  <m:sSubPr>
                                    <m:ctrlPr>
                                      <w:rPr>
                                        <w:rFonts w:ascii="Cambria Math" w:eastAsia="MS Gothic" w:hAnsi="Cambria Math"/>
                                        <w:i/>
                                      </w:rPr>
                                    </m:ctrlPr>
                                  </m:sSubPr>
                                  <m:e>
                                    <m:r>
                                      <w:rPr>
                                        <w:rFonts w:ascii="Cambria Math" w:eastAsia="MS Gothic" w:hAnsi="Cambria Math"/>
                                      </w:rPr>
                                      <m:t>x</m:t>
                                    </m:r>
                                  </m:e>
                                  <m:sub>
                                    <m:r>
                                      <w:rPr>
                                        <w:rFonts w:ascii="Cambria Math" w:eastAsia="MS Gothic" w:hAnsi="Cambria Math"/>
                                      </w:rPr>
                                      <m:t>i</m:t>
                                    </m:r>
                                  </m:sub>
                                </m:sSub>
                                <m:r>
                                  <w:rPr>
                                    <w:rFonts w:ascii="Cambria Math" w:eastAsia="MS Gothic" w:hAnsi="Cambria Math"/>
                                  </w:rPr>
                                  <m:t>-</m:t>
                                </m:r>
                                <m:acc>
                                  <m:accPr>
                                    <m:chr m:val="̅"/>
                                    <m:ctrlPr>
                                      <w:rPr>
                                        <w:rFonts w:ascii="Cambria Math" w:eastAsia="MS Gothic" w:hAnsi="Cambria Math"/>
                                        <w:i/>
                                      </w:rPr>
                                    </m:ctrlPr>
                                  </m:accPr>
                                  <m:e>
                                    <m:r>
                                      <w:rPr>
                                        <w:rFonts w:ascii="Cambria Math" w:eastAsia="MS Gothic" w:hAnsi="Cambria Math"/>
                                      </w:rPr>
                                      <m:t>x</m:t>
                                    </m:r>
                                  </m:e>
                                </m:acc>
                              </m:e>
                            </m:d>
                          </m:e>
                          <m:sup>
                            <m:r>
                              <w:rPr>
                                <w:rFonts w:ascii="Cambria Math" w:eastAsia="MS Gothic" w:hAnsi="Cambria Math"/>
                              </w:rPr>
                              <m:t>2</m:t>
                            </m:r>
                          </m:sup>
                        </m:sSup>
                      </m:e>
                    </m:nary>
                  </m:e>
                </m:rad>
              </m:oMath>
            </m:oMathPara>
          </w:p>
        </w:tc>
        <w:tc>
          <w:tcPr>
            <w:tcW w:w="433" w:type="dxa"/>
            <w:vAlign w:val="center"/>
          </w:tcPr>
          <w:p w14:paraId="058E6EB3" w14:textId="18F2C820" w:rsidR="00CD0289" w:rsidRPr="00E863FE" w:rsidRDefault="00E1548B" w:rsidP="00E863FE">
            <w:pPr>
              <w:pStyle w:val="Beschriftung"/>
              <w:jc w:val="right"/>
              <w:rPr>
                <w:i w:val="0"/>
                <w:color w:val="000000" w:themeColor="text1"/>
                <w:sz w:val="24"/>
                <w:szCs w:val="24"/>
              </w:rPr>
            </w:pPr>
            <w:bookmarkStart w:id="627" w:name="_Ref103676162"/>
            <w:r w:rsidRPr="00E863FE">
              <w:rPr>
                <w:i w:val="0"/>
                <w:color w:val="000000" w:themeColor="text1"/>
                <w:sz w:val="24"/>
                <w:szCs w:val="24"/>
              </w:rPr>
              <w:t>(</w:t>
            </w:r>
            <w:r w:rsidRPr="00E863FE">
              <w:rPr>
                <w:i w:val="0"/>
                <w:color w:val="000000" w:themeColor="text1"/>
                <w:sz w:val="24"/>
                <w:szCs w:val="24"/>
              </w:rPr>
              <w:fldChar w:fldCharType="begin"/>
            </w:r>
            <w:r w:rsidRPr="00E863FE">
              <w:rPr>
                <w:i w:val="0"/>
                <w:color w:val="000000" w:themeColor="text1"/>
                <w:sz w:val="24"/>
                <w:szCs w:val="24"/>
              </w:rPr>
              <w:instrText xml:space="preserve"> SEQ Gln. \* ARABIC </w:instrText>
            </w:r>
            <w:r w:rsidRPr="00E863FE">
              <w:rPr>
                <w:i w:val="0"/>
                <w:color w:val="000000" w:themeColor="text1"/>
                <w:sz w:val="24"/>
                <w:szCs w:val="24"/>
              </w:rPr>
              <w:fldChar w:fldCharType="separate"/>
            </w:r>
            <w:r w:rsidRPr="00E863FE">
              <w:rPr>
                <w:i w:val="0"/>
                <w:noProof/>
                <w:color w:val="000000" w:themeColor="text1"/>
                <w:sz w:val="24"/>
                <w:szCs w:val="24"/>
              </w:rPr>
              <w:t>1</w:t>
            </w:r>
            <w:r w:rsidRPr="00E863FE">
              <w:rPr>
                <w:i w:val="0"/>
                <w:color w:val="000000" w:themeColor="text1"/>
                <w:sz w:val="24"/>
                <w:szCs w:val="24"/>
              </w:rPr>
              <w:fldChar w:fldCharType="end"/>
            </w:r>
            <w:bookmarkStart w:id="628" w:name="_Ref103676150"/>
            <w:bookmarkEnd w:id="627"/>
            <w:r w:rsidRPr="00E863FE">
              <w:rPr>
                <w:i w:val="0"/>
                <w:color w:val="000000" w:themeColor="text1"/>
                <w:sz w:val="24"/>
                <w:szCs w:val="24"/>
              </w:rPr>
              <w:t>)</w:t>
            </w:r>
            <w:bookmarkEnd w:id="628"/>
          </w:p>
        </w:tc>
      </w:tr>
      <w:tr w:rsidR="00CD0289" w14:paraId="626073DA" w14:textId="77777777" w:rsidTr="00E863FE">
        <w:tc>
          <w:tcPr>
            <w:tcW w:w="8629" w:type="dxa"/>
            <w:vAlign w:val="center"/>
          </w:tcPr>
          <w:p w14:paraId="6E475D11" w14:textId="01254277" w:rsidR="00CD0289" w:rsidRDefault="00502071" w:rsidP="00155CF9">
            <w:pPr>
              <w:keepNext/>
            </w:pPr>
            <m:oMathPara>
              <m:oMath>
                <m:sSub>
                  <m:sSubPr>
                    <m:ctrlPr>
                      <w:rPr>
                        <w:rFonts w:ascii="Cambria Math" w:hAnsi="Cambria Math"/>
                        <w:i/>
                      </w:rPr>
                    </m:ctrlPr>
                  </m:sSubPr>
                  <m:e>
                    <m:r>
                      <w:rPr>
                        <w:rFonts w:ascii="Cambria Math" w:hAnsi="Cambria Math"/>
                      </w:rPr>
                      <m:t>r</m:t>
                    </m:r>
                  </m:e>
                  <m:sub>
                    <m:acc>
                      <m:accPr>
                        <m:chr m:val="̅"/>
                        <m:ctrlPr>
                          <w:rPr>
                            <w:rFonts w:ascii="Cambria Math" w:hAnsi="Cambria Math"/>
                            <w:i/>
                          </w:rPr>
                        </m:ctrlPr>
                      </m:accPr>
                      <m:e>
                        <m:r>
                          <w:rPr>
                            <w:rFonts w:ascii="Cambria Math" w:hAnsi="Cambria Math"/>
                          </w:rPr>
                          <m:t>x</m:t>
                        </m:r>
                      </m:e>
                    </m:acc>
                  </m:sub>
                </m:sSub>
                <m:r>
                  <w:rPr>
                    <w:rFonts w:ascii="Cambria Math" w:hAnsi="Cambria Math"/>
                  </w:rPr>
                  <m:t>=</m:t>
                </m:r>
                <m:f>
                  <m:fPr>
                    <m:ctrlPr>
                      <w:rPr>
                        <w:rFonts w:ascii="Cambria Math" w:hAnsi="Cambria Math"/>
                        <w:i/>
                      </w:rPr>
                    </m:ctrlPr>
                  </m:fPr>
                  <m:num>
                    <m:r>
                      <m:rPr>
                        <m:sty m:val="p"/>
                      </m:rPr>
                      <w:rPr>
                        <w:rFonts w:ascii="Cambria Math" w:hAnsi="Cambria Math"/>
                      </w:rPr>
                      <m:t>σ</m:t>
                    </m:r>
                  </m:num>
                  <m:den>
                    <m:acc>
                      <m:accPr>
                        <m:chr m:val="̅"/>
                        <m:ctrlPr>
                          <w:rPr>
                            <w:rFonts w:ascii="Cambria Math" w:hAnsi="Cambria Math"/>
                            <w:i/>
                          </w:rPr>
                        </m:ctrlPr>
                      </m:accPr>
                      <m:e>
                        <m:r>
                          <w:rPr>
                            <w:rFonts w:ascii="Cambria Math" w:hAnsi="Cambria Math"/>
                          </w:rPr>
                          <m:t>x</m:t>
                        </m:r>
                      </m:e>
                    </m:acc>
                  </m:den>
                </m:f>
                <m:r>
                  <w:rPr>
                    <w:rFonts w:ascii="Cambria Math" w:hAnsi="Cambria Math"/>
                  </w:rPr>
                  <m:t>*100</m:t>
                </m:r>
              </m:oMath>
            </m:oMathPara>
          </w:p>
        </w:tc>
        <w:tc>
          <w:tcPr>
            <w:tcW w:w="433" w:type="dxa"/>
            <w:vAlign w:val="center"/>
          </w:tcPr>
          <w:p w14:paraId="42CA3502" w14:textId="7DCB2ACB" w:rsidR="00CD0289" w:rsidRPr="00E863FE" w:rsidRDefault="00155CF9" w:rsidP="00E863FE">
            <w:pPr>
              <w:pStyle w:val="Beschriftung"/>
              <w:jc w:val="right"/>
              <w:rPr>
                <w:i w:val="0"/>
                <w:color w:val="000000" w:themeColor="text1"/>
                <w:sz w:val="24"/>
                <w:szCs w:val="24"/>
              </w:rPr>
            </w:pPr>
            <w:bookmarkStart w:id="629" w:name="_Ref103676167"/>
            <w:r w:rsidRPr="00E863FE">
              <w:rPr>
                <w:i w:val="0"/>
                <w:color w:val="000000" w:themeColor="text1"/>
                <w:sz w:val="24"/>
                <w:szCs w:val="24"/>
              </w:rPr>
              <w:t>(</w:t>
            </w:r>
            <w:r w:rsidRPr="00E863FE">
              <w:rPr>
                <w:i w:val="0"/>
                <w:color w:val="000000" w:themeColor="text1"/>
                <w:sz w:val="24"/>
                <w:szCs w:val="24"/>
              </w:rPr>
              <w:fldChar w:fldCharType="begin"/>
            </w:r>
            <w:r w:rsidRPr="00E863FE">
              <w:rPr>
                <w:i w:val="0"/>
                <w:color w:val="000000" w:themeColor="text1"/>
                <w:sz w:val="24"/>
                <w:szCs w:val="24"/>
              </w:rPr>
              <w:instrText xml:space="preserve"> SEQ Gln. \* ARABIC </w:instrText>
            </w:r>
            <w:r w:rsidRPr="00E863FE">
              <w:rPr>
                <w:i w:val="0"/>
                <w:color w:val="000000" w:themeColor="text1"/>
                <w:sz w:val="24"/>
                <w:szCs w:val="24"/>
              </w:rPr>
              <w:fldChar w:fldCharType="separate"/>
            </w:r>
            <w:r w:rsidRPr="00E863FE">
              <w:rPr>
                <w:i w:val="0"/>
                <w:noProof/>
                <w:color w:val="000000" w:themeColor="text1"/>
                <w:sz w:val="24"/>
                <w:szCs w:val="24"/>
              </w:rPr>
              <w:t>2</w:t>
            </w:r>
            <w:r w:rsidRPr="00E863FE">
              <w:rPr>
                <w:i w:val="0"/>
                <w:color w:val="000000" w:themeColor="text1"/>
                <w:sz w:val="24"/>
                <w:szCs w:val="24"/>
              </w:rPr>
              <w:fldChar w:fldCharType="end"/>
            </w:r>
            <w:bookmarkEnd w:id="629"/>
            <w:r w:rsidRPr="00E863FE">
              <w:rPr>
                <w:i w:val="0"/>
                <w:color w:val="000000" w:themeColor="text1"/>
                <w:sz w:val="24"/>
                <w:szCs w:val="24"/>
              </w:rPr>
              <w:t>)</w:t>
            </w:r>
          </w:p>
        </w:tc>
      </w:tr>
    </w:tbl>
    <w:p w14:paraId="343E354E" w14:textId="1DF4D3A3" w:rsidR="001345EE" w:rsidRPr="001345EE" w:rsidRDefault="001345EE" w:rsidP="001345EE"/>
    <w:p w14:paraId="376C365C" w14:textId="1D2DA591" w:rsidR="004E113E" w:rsidRPr="00554AC0" w:rsidRDefault="004E113E" w:rsidP="004E113E">
      <w:pPr>
        <w:pStyle w:val="Anhang"/>
      </w:pPr>
      <w:bookmarkStart w:id="630" w:name="_Toc104198216"/>
      <w:r>
        <w:lastRenderedPageBreak/>
        <w:t>Vorversuche Wiederholgenauigkeit</w:t>
      </w:r>
      <w:bookmarkEnd w:id="630"/>
    </w:p>
    <w:p w14:paraId="73B8C078" w14:textId="6E37DD1F" w:rsidR="00D228BC" w:rsidRPr="002430A4" w:rsidRDefault="00D228BC" w:rsidP="00D228BC">
      <w:r w:rsidRPr="002430A4">
        <w:t>Um die Wiederholgenauigkeit des Roboterarms zu überprüfen, wurden Wiederholungsmessungen durchgeführt, bei denen die Winkel, um den der Roboterarm gekippt wurde, mit dem Neigungsmessgerät</w:t>
      </w:r>
      <w:r w:rsidR="00665BD2" w:rsidRPr="002430A4">
        <w:t xml:space="preserve"> gemessen wurde</w:t>
      </w:r>
      <w:r w:rsidRPr="002430A4">
        <w:t xml:space="preserve">. Bei den Vorversuchen wurden </w:t>
      </w:r>
      <w:r w:rsidR="00F17891">
        <w:t>ähnliche</w:t>
      </w:r>
      <w:r w:rsidRPr="002430A4">
        <w:t xml:space="preserve"> Neigungswinkel gewählt, die auch bei den MSB untersucht we</w:t>
      </w:r>
      <w:r w:rsidR="00F17891">
        <w:t>rden sollen (1°, 2°, 3°, 4°, 5° und</w:t>
      </w:r>
      <w:r w:rsidRPr="002430A4">
        <w:t xml:space="preserve"> 6°</w:t>
      </w:r>
      <w:r w:rsidR="00F17891">
        <w:t>) und zusätzlich 90°</w:t>
      </w:r>
      <w:r w:rsidRPr="002430A4">
        <w:t xml:space="preserve">. </w:t>
      </w:r>
      <w:r w:rsidR="004D71BD" w:rsidRPr="002430A4">
        <w:t>Für die Auswertung der Wiederholgenauigkeit wurden nur die Positionen berücksichtigt, die während des Versuches angefahren wurden. Das heißt, dass der Winkel, in der sich der Roboterarm beim Versuchsstart stand, nicht berücksichtigt wurde.</w:t>
      </w:r>
      <w:r w:rsidR="00CE7B39" w:rsidRPr="002430A4">
        <w:t xml:space="preserve"> Aus den Winkeln für die Positionen wurden die relativen Winkel zwischen den Positio</w:t>
      </w:r>
      <w:r w:rsidR="000E6ABE">
        <w:t>nen ermittelt. Dazu wurde</w:t>
      </w:r>
      <w:r w:rsidR="00CE7B39" w:rsidRPr="002430A4">
        <w:t xml:space="preserve"> der relative Winkel zwischen der Schwenkbewegung aus P</w:t>
      </w:r>
      <w:r w:rsidR="000E6ABE">
        <w:t>osition 1 in Position 2 bestimmt</w:t>
      </w:r>
      <w:r w:rsidR="00CE7B39" w:rsidRPr="002430A4">
        <w:t xml:space="preserve"> sowie der relative Winkel aus der Schwenkbewegung von Position 2 </w:t>
      </w:r>
      <w:r w:rsidR="00D82959" w:rsidRPr="002430A4">
        <w:t xml:space="preserve">zurück in die Ausgangsposition Position 1. </w:t>
      </w:r>
      <w:r w:rsidR="00D364B3" w:rsidRPr="002430A4">
        <w:t xml:space="preserve">Die Mittelwerte und die Standardabweichungen </w:t>
      </w:r>
      <w:r w:rsidR="00935E6A" w:rsidRPr="002430A4">
        <w:t xml:space="preserve">für den relativen Winkel zwischen </w:t>
      </w:r>
      <w:r w:rsidR="00D82959" w:rsidRPr="002430A4">
        <w:t>Position 1 und 2</w:t>
      </w:r>
      <w:r w:rsidR="00935E6A" w:rsidRPr="002430A4">
        <w:t xml:space="preserve"> </w:t>
      </w:r>
      <w:r w:rsidR="00D364B3" w:rsidRPr="002430A4">
        <w:t xml:space="preserve">sind in der </w:t>
      </w:r>
      <w:r w:rsidR="0054421B" w:rsidRPr="0054421B">
        <w:fldChar w:fldCharType="begin"/>
      </w:r>
      <w:r w:rsidR="0054421B" w:rsidRPr="0054421B">
        <w:instrText xml:space="preserve"> REF _Ref103678238 \h  \* MERGEFORMAT </w:instrText>
      </w:r>
      <w:r w:rsidR="0054421B" w:rsidRPr="0054421B">
        <w:fldChar w:fldCharType="separate"/>
      </w:r>
      <w:r w:rsidR="0054421B" w:rsidRPr="0054421B">
        <w:t xml:space="preserve">Tabelle A- </w:t>
      </w:r>
      <w:r w:rsidR="0054421B" w:rsidRPr="0054421B">
        <w:rPr>
          <w:noProof/>
        </w:rPr>
        <w:t>1</w:t>
      </w:r>
      <w:r w:rsidR="0054421B" w:rsidRPr="0054421B">
        <w:fldChar w:fldCharType="end"/>
      </w:r>
      <w:r w:rsidR="00D82959" w:rsidRPr="0054421B">
        <w:t>und für den relativen Winkel zwischen Position 2 und der anschließend angefahrenen Position 1 in</w:t>
      </w:r>
      <w:r w:rsidR="0054421B" w:rsidRPr="0054421B">
        <w:t xml:space="preserve"> </w:t>
      </w:r>
      <w:r w:rsidR="0054421B" w:rsidRPr="0054421B">
        <w:fldChar w:fldCharType="begin"/>
      </w:r>
      <w:r w:rsidR="0054421B" w:rsidRPr="0054421B">
        <w:instrText xml:space="preserve"> REF _Ref103678250 \h  \* MERGEFORMAT </w:instrText>
      </w:r>
      <w:r w:rsidR="0054421B" w:rsidRPr="0054421B">
        <w:fldChar w:fldCharType="separate"/>
      </w:r>
      <w:r w:rsidR="0054421B" w:rsidRPr="0054421B">
        <w:t xml:space="preserve">Tabelle A- </w:t>
      </w:r>
      <w:r w:rsidR="0054421B" w:rsidRPr="0054421B">
        <w:rPr>
          <w:noProof/>
        </w:rPr>
        <w:t>2</w:t>
      </w:r>
      <w:r w:rsidR="0054421B" w:rsidRPr="0054421B">
        <w:fldChar w:fldCharType="end"/>
      </w:r>
      <w:r w:rsidR="00D82959" w:rsidRPr="0054421B">
        <w:t>.</w:t>
      </w:r>
    </w:p>
    <w:p w14:paraId="71A775DC" w14:textId="15513294" w:rsidR="009158C8" w:rsidRPr="009158C8" w:rsidRDefault="009158C8" w:rsidP="009158C8">
      <w:pPr>
        <w:pStyle w:val="Beschriftung"/>
        <w:keepNext/>
        <w:rPr>
          <w:b/>
          <w:i w:val="0"/>
          <w:color w:val="auto"/>
        </w:rPr>
      </w:pPr>
      <w:bookmarkStart w:id="631" w:name="_Ref103678238"/>
      <w:r w:rsidRPr="009158C8">
        <w:rPr>
          <w:b/>
          <w:i w:val="0"/>
          <w:color w:val="auto"/>
        </w:rPr>
        <w:t xml:space="preserve">Tabelle A- </w:t>
      </w:r>
      <w:r w:rsidRPr="009158C8">
        <w:rPr>
          <w:b/>
          <w:i w:val="0"/>
          <w:color w:val="auto"/>
        </w:rPr>
        <w:fldChar w:fldCharType="begin"/>
      </w:r>
      <w:r w:rsidRPr="009158C8">
        <w:rPr>
          <w:b/>
          <w:i w:val="0"/>
          <w:color w:val="auto"/>
        </w:rPr>
        <w:instrText xml:space="preserve"> SEQ Tabelle_A- \* ARABIC </w:instrText>
      </w:r>
      <w:r w:rsidRPr="009158C8">
        <w:rPr>
          <w:b/>
          <w:i w:val="0"/>
          <w:color w:val="auto"/>
        </w:rPr>
        <w:fldChar w:fldCharType="separate"/>
      </w:r>
      <w:r w:rsidR="0054421B">
        <w:rPr>
          <w:b/>
          <w:i w:val="0"/>
          <w:noProof/>
          <w:color w:val="auto"/>
        </w:rPr>
        <w:t>1</w:t>
      </w:r>
      <w:r w:rsidRPr="009158C8">
        <w:rPr>
          <w:b/>
          <w:i w:val="0"/>
          <w:color w:val="auto"/>
        </w:rPr>
        <w:fldChar w:fldCharType="end"/>
      </w:r>
      <w:bookmarkStart w:id="632" w:name="_Ref92354148"/>
      <w:bookmarkEnd w:id="631"/>
      <w:r w:rsidRPr="009158C8">
        <w:rPr>
          <w:b/>
          <w:i w:val="0"/>
          <w:color w:val="auto"/>
        </w:rPr>
        <w:t xml:space="preserve"> Mittelwerte und Standardabweichungen des relativen Winkels zwischen Position 1 (Pos1‘) und Position 2 (Pos2‘) für die Wiederholgenauigkeitsmessung</w:t>
      </w:r>
      <w:bookmarkEnd w:id="632"/>
      <w:r w:rsidRPr="009158C8">
        <w:rPr>
          <w:b/>
          <w:i w:val="0"/>
          <w:color w:val="auto"/>
        </w:rPr>
        <w:t>.</w:t>
      </w:r>
    </w:p>
    <w:tbl>
      <w:tblPr>
        <w:tblStyle w:val="Gitternetztabelle5dunkelAkzent3"/>
        <w:tblW w:w="0" w:type="auto"/>
        <w:tblLook w:val="04A0" w:firstRow="1" w:lastRow="0" w:firstColumn="1" w:lastColumn="0" w:noHBand="0" w:noVBand="1"/>
      </w:tblPr>
      <w:tblGrid>
        <w:gridCol w:w="379"/>
        <w:gridCol w:w="1241"/>
        <w:gridCol w:w="1241"/>
        <w:gridCol w:w="1241"/>
        <w:gridCol w:w="1241"/>
        <w:gridCol w:w="1241"/>
        <w:gridCol w:w="1241"/>
        <w:gridCol w:w="1242"/>
      </w:tblGrid>
      <w:tr w:rsidR="004D71BD" w:rsidRPr="002430A4" w14:paraId="28EE26C8" w14:textId="77777777" w:rsidTr="00705A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gridSpan w:val="8"/>
            <w:tcBorders>
              <w:top w:val="nil"/>
              <w:left w:val="nil"/>
              <w:bottom w:val="single" w:sz="4" w:space="0" w:color="FFFFFF" w:themeColor="background1"/>
              <w:tl2br w:val="nil"/>
            </w:tcBorders>
            <w:vAlign w:val="center"/>
          </w:tcPr>
          <w:p w14:paraId="4F55C833" w14:textId="3291EF18" w:rsidR="004D71BD" w:rsidRPr="002430A4" w:rsidRDefault="00705A61" w:rsidP="00705A61">
            <w:pPr>
              <w:jc w:val="center"/>
            </w:pPr>
            <w:r w:rsidRPr="002430A4">
              <w:rPr>
                <w:color w:val="auto"/>
              </w:rPr>
              <w:t>Relativer Winkel zwischen Position 1 und Position 2</w:t>
            </w:r>
          </w:p>
        </w:tc>
      </w:tr>
      <w:tr w:rsidR="00705A61" w:rsidRPr="002430A4" w14:paraId="1BFF114E" w14:textId="77777777" w:rsidTr="00705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 w:type="dxa"/>
            <w:tcBorders>
              <w:top w:val="single" w:sz="4" w:space="0" w:color="FFFFFF" w:themeColor="background1"/>
              <w:tl2br w:val="single" w:sz="4" w:space="0" w:color="FFFFFF" w:themeColor="background1"/>
            </w:tcBorders>
          </w:tcPr>
          <w:p w14:paraId="29FBFFC0" w14:textId="77777777" w:rsidR="00E621CF" w:rsidRPr="002430A4" w:rsidRDefault="00E621CF" w:rsidP="00D228BC">
            <w:pPr>
              <w:rPr>
                <w:color w:val="auto"/>
              </w:rPr>
            </w:pPr>
          </w:p>
        </w:tc>
        <w:tc>
          <w:tcPr>
            <w:tcW w:w="1241" w:type="dxa"/>
            <w:tcBorders>
              <w:top w:val="single" w:sz="4" w:space="0" w:color="FFFFFF" w:themeColor="background1"/>
            </w:tcBorders>
            <w:shd w:val="clear" w:color="auto" w:fill="A5A5A5" w:themeFill="accent3"/>
          </w:tcPr>
          <w:p w14:paraId="438F4151" w14:textId="30B2785F" w:rsidR="00E621CF" w:rsidRPr="002430A4" w:rsidRDefault="00EB3689" w:rsidP="00195646">
            <w:pPr>
              <w:cnfStyle w:val="000000100000" w:firstRow="0" w:lastRow="0" w:firstColumn="0" w:lastColumn="0" w:oddVBand="0" w:evenVBand="0" w:oddHBand="1" w:evenHBand="0" w:firstRowFirstColumn="0" w:firstRowLastColumn="0" w:lastRowFirstColumn="0" w:lastRowLastColumn="0"/>
              <w:rPr>
                <w:b/>
              </w:rPr>
            </w:pPr>
            <m:oMath>
              <m:r>
                <m:rPr>
                  <m:sty m:val="bi"/>
                </m:rPr>
                <w:rPr>
                  <w:rFonts w:ascii="Cambria Math" w:hAnsi="Cambria Math"/>
                </w:rPr>
                <m:t>α=</m:t>
              </m:r>
            </m:oMath>
            <w:r w:rsidR="00195646" w:rsidRPr="002430A4">
              <w:rPr>
                <w:b/>
              </w:rPr>
              <w:t xml:space="preserve"> </w:t>
            </w:r>
            <w:r w:rsidR="00E621CF" w:rsidRPr="002430A4">
              <w:rPr>
                <w:b/>
              </w:rPr>
              <w:t>1°</w:t>
            </w:r>
          </w:p>
        </w:tc>
        <w:tc>
          <w:tcPr>
            <w:tcW w:w="1241" w:type="dxa"/>
            <w:tcBorders>
              <w:top w:val="single" w:sz="4" w:space="0" w:color="FFFFFF" w:themeColor="background1"/>
            </w:tcBorders>
            <w:shd w:val="clear" w:color="auto" w:fill="A5A5A5" w:themeFill="accent3"/>
          </w:tcPr>
          <w:p w14:paraId="69C98EB9" w14:textId="52965D97" w:rsidR="00E621CF" w:rsidRPr="002430A4" w:rsidRDefault="00EB3689" w:rsidP="00D228BC">
            <w:pPr>
              <w:cnfStyle w:val="000000100000" w:firstRow="0" w:lastRow="0" w:firstColumn="0" w:lastColumn="0" w:oddVBand="0" w:evenVBand="0" w:oddHBand="1" w:evenHBand="0" w:firstRowFirstColumn="0" w:firstRowLastColumn="0" w:lastRowFirstColumn="0" w:lastRowLastColumn="0"/>
              <w:rPr>
                <w:b/>
              </w:rPr>
            </w:pPr>
            <m:oMath>
              <m:r>
                <m:rPr>
                  <m:sty m:val="bi"/>
                </m:rPr>
                <w:rPr>
                  <w:rFonts w:ascii="Cambria Math" w:hAnsi="Cambria Math"/>
                </w:rPr>
                <m:t>α=</m:t>
              </m:r>
            </m:oMath>
            <w:r w:rsidR="00195646" w:rsidRPr="002430A4">
              <w:rPr>
                <w:b/>
              </w:rPr>
              <w:t xml:space="preserve"> </w:t>
            </w:r>
            <w:r w:rsidR="00E621CF" w:rsidRPr="002430A4">
              <w:rPr>
                <w:b/>
              </w:rPr>
              <w:t>2°</w:t>
            </w:r>
          </w:p>
        </w:tc>
        <w:tc>
          <w:tcPr>
            <w:tcW w:w="1241" w:type="dxa"/>
            <w:tcBorders>
              <w:top w:val="single" w:sz="4" w:space="0" w:color="FFFFFF" w:themeColor="background1"/>
            </w:tcBorders>
            <w:shd w:val="clear" w:color="auto" w:fill="A5A5A5" w:themeFill="accent3"/>
          </w:tcPr>
          <w:p w14:paraId="7475484A" w14:textId="2C5D7EDA" w:rsidR="00E621CF" w:rsidRPr="002430A4" w:rsidRDefault="00EB3689" w:rsidP="00D228BC">
            <w:pPr>
              <w:cnfStyle w:val="000000100000" w:firstRow="0" w:lastRow="0" w:firstColumn="0" w:lastColumn="0" w:oddVBand="0" w:evenVBand="0" w:oddHBand="1" w:evenHBand="0" w:firstRowFirstColumn="0" w:firstRowLastColumn="0" w:lastRowFirstColumn="0" w:lastRowLastColumn="0"/>
              <w:rPr>
                <w:b/>
              </w:rPr>
            </w:pPr>
            <m:oMath>
              <m:r>
                <m:rPr>
                  <m:sty m:val="bi"/>
                </m:rPr>
                <w:rPr>
                  <w:rFonts w:ascii="Cambria Math" w:hAnsi="Cambria Math"/>
                </w:rPr>
                <m:t>α=</m:t>
              </m:r>
            </m:oMath>
            <w:r w:rsidR="00195646" w:rsidRPr="002430A4">
              <w:rPr>
                <w:b/>
              </w:rPr>
              <w:t xml:space="preserve"> </w:t>
            </w:r>
            <w:r w:rsidR="00E621CF" w:rsidRPr="002430A4">
              <w:rPr>
                <w:b/>
              </w:rPr>
              <w:t>3°</w:t>
            </w:r>
          </w:p>
        </w:tc>
        <w:tc>
          <w:tcPr>
            <w:tcW w:w="1241" w:type="dxa"/>
            <w:tcBorders>
              <w:top w:val="single" w:sz="4" w:space="0" w:color="FFFFFF" w:themeColor="background1"/>
            </w:tcBorders>
            <w:shd w:val="clear" w:color="auto" w:fill="A5A5A5" w:themeFill="accent3"/>
          </w:tcPr>
          <w:p w14:paraId="52632D1A" w14:textId="2ADAD3E7" w:rsidR="00E621CF" w:rsidRPr="002430A4" w:rsidRDefault="00EB3689" w:rsidP="00D228BC">
            <w:pPr>
              <w:cnfStyle w:val="000000100000" w:firstRow="0" w:lastRow="0" w:firstColumn="0" w:lastColumn="0" w:oddVBand="0" w:evenVBand="0" w:oddHBand="1" w:evenHBand="0" w:firstRowFirstColumn="0" w:firstRowLastColumn="0" w:lastRowFirstColumn="0" w:lastRowLastColumn="0"/>
              <w:rPr>
                <w:b/>
              </w:rPr>
            </w:pPr>
            <m:oMath>
              <m:r>
                <m:rPr>
                  <m:sty m:val="bi"/>
                </m:rPr>
                <w:rPr>
                  <w:rFonts w:ascii="Cambria Math" w:hAnsi="Cambria Math"/>
                </w:rPr>
                <m:t>α=</m:t>
              </m:r>
            </m:oMath>
            <w:r w:rsidR="00195646" w:rsidRPr="002430A4">
              <w:rPr>
                <w:b/>
              </w:rPr>
              <w:t xml:space="preserve"> </w:t>
            </w:r>
            <w:r w:rsidR="00E621CF" w:rsidRPr="002430A4">
              <w:rPr>
                <w:b/>
              </w:rPr>
              <w:t>4°</w:t>
            </w:r>
          </w:p>
        </w:tc>
        <w:tc>
          <w:tcPr>
            <w:tcW w:w="1241" w:type="dxa"/>
            <w:tcBorders>
              <w:top w:val="single" w:sz="4" w:space="0" w:color="FFFFFF" w:themeColor="background1"/>
            </w:tcBorders>
            <w:shd w:val="clear" w:color="auto" w:fill="A5A5A5" w:themeFill="accent3"/>
          </w:tcPr>
          <w:p w14:paraId="41C61FC7" w14:textId="5F1781AF" w:rsidR="00E621CF" w:rsidRPr="002430A4" w:rsidRDefault="00EB3689" w:rsidP="00D228BC">
            <w:pPr>
              <w:cnfStyle w:val="000000100000" w:firstRow="0" w:lastRow="0" w:firstColumn="0" w:lastColumn="0" w:oddVBand="0" w:evenVBand="0" w:oddHBand="1" w:evenHBand="0" w:firstRowFirstColumn="0" w:firstRowLastColumn="0" w:lastRowFirstColumn="0" w:lastRowLastColumn="0"/>
              <w:rPr>
                <w:b/>
              </w:rPr>
            </w:pPr>
            <m:oMath>
              <m:r>
                <m:rPr>
                  <m:sty m:val="bi"/>
                </m:rPr>
                <w:rPr>
                  <w:rFonts w:ascii="Cambria Math" w:hAnsi="Cambria Math"/>
                </w:rPr>
                <m:t>α=</m:t>
              </m:r>
            </m:oMath>
            <w:r w:rsidR="00195646" w:rsidRPr="002430A4">
              <w:rPr>
                <w:b/>
              </w:rPr>
              <w:t xml:space="preserve"> </w:t>
            </w:r>
            <w:r w:rsidR="00E621CF" w:rsidRPr="002430A4">
              <w:rPr>
                <w:b/>
              </w:rPr>
              <w:t>5°</w:t>
            </w:r>
          </w:p>
        </w:tc>
        <w:tc>
          <w:tcPr>
            <w:tcW w:w="1241" w:type="dxa"/>
            <w:tcBorders>
              <w:top w:val="single" w:sz="4" w:space="0" w:color="FFFFFF" w:themeColor="background1"/>
            </w:tcBorders>
            <w:shd w:val="clear" w:color="auto" w:fill="A5A5A5" w:themeFill="accent3"/>
          </w:tcPr>
          <w:p w14:paraId="68BDED42" w14:textId="59D351ED" w:rsidR="00E621CF" w:rsidRPr="002430A4" w:rsidRDefault="00EB3689" w:rsidP="00D228BC">
            <w:pPr>
              <w:cnfStyle w:val="000000100000" w:firstRow="0" w:lastRow="0" w:firstColumn="0" w:lastColumn="0" w:oddVBand="0" w:evenVBand="0" w:oddHBand="1" w:evenHBand="0" w:firstRowFirstColumn="0" w:firstRowLastColumn="0" w:lastRowFirstColumn="0" w:lastRowLastColumn="0"/>
              <w:rPr>
                <w:b/>
              </w:rPr>
            </w:pPr>
            <m:oMath>
              <m:r>
                <m:rPr>
                  <m:sty m:val="bi"/>
                </m:rPr>
                <w:rPr>
                  <w:rFonts w:ascii="Cambria Math" w:hAnsi="Cambria Math"/>
                </w:rPr>
                <m:t>α=</m:t>
              </m:r>
            </m:oMath>
            <w:r w:rsidR="00195646" w:rsidRPr="002430A4">
              <w:rPr>
                <w:b/>
              </w:rPr>
              <w:t xml:space="preserve"> </w:t>
            </w:r>
            <w:r w:rsidR="00E621CF" w:rsidRPr="002430A4">
              <w:rPr>
                <w:b/>
              </w:rPr>
              <w:t>6°</w:t>
            </w:r>
          </w:p>
        </w:tc>
        <w:tc>
          <w:tcPr>
            <w:tcW w:w="1242" w:type="dxa"/>
            <w:tcBorders>
              <w:top w:val="single" w:sz="4" w:space="0" w:color="FFFFFF" w:themeColor="background1"/>
            </w:tcBorders>
            <w:shd w:val="clear" w:color="auto" w:fill="A5A5A5" w:themeFill="accent3"/>
          </w:tcPr>
          <w:p w14:paraId="5943E041" w14:textId="760BCB7C" w:rsidR="00E621CF" w:rsidRPr="002430A4" w:rsidRDefault="00EB3689" w:rsidP="00D228BC">
            <w:pPr>
              <w:cnfStyle w:val="000000100000" w:firstRow="0" w:lastRow="0" w:firstColumn="0" w:lastColumn="0" w:oddVBand="0" w:evenVBand="0" w:oddHBand="1" w:evenHBand="0" w:firstRowFirstColumn="0" w:firstRowLastColumn="0" w:lastRowFirstColumn="0" w:lastRowLastColumn="0"/>
              <w:rPr>
                <w:b/>
              </w:rPr>
            </w:pPr>
            <m:oMath>
              <m:r>
                <m:rPr>
                  <m:sty m:val="bi"/>
                </m:rPr>
                <w:rPr>
                  <w:rFonts w:ascii="Cambria Math" w:hAnsi="Cambria Math"/>
                </w:rPr>
                <m:t>α=</m:t>
              </m:r>
            </m:oMath>
            <w:r w:rsidR="00195646" w:rsidRPr="002430A4">
              <w:rPr>
                <w:b/>
              </w:rPr>
              <w:t xml:space="preserve"> </w:t>
            </w:r>
            <w:r w:rsidR="00E621CF" w:rsidRPr="002430A4">
              <w:rPr>
                <w:b/>
              </w:rPr>
              <w:t>90°</w:t>
            </w:r>
          </w:p>
        </w:tc>
      </w:tr>
      <w:tr w:rsidR="0041612C" w:rsidRPr="002430A4" w14:paraId="1CBF7835" w14:textId="77777777" w:rsidTr="00705A61">
        <w:tc>
          <w:tcPr>
            <w:cnfStyle w:val="001000000000" w:firstRow="0" w:lastRow="0" w:firstColumn="1" w:lastColumn="0" w:oddVBand="0" w:evenVBand="0" w:oddHBand="0" w:evenHBand="0" w:firstRowFirstColumn="0" w:firstRowLastColumn="0" w:lastRowFirstColumn="0" w:lastRowLastColumn="0"/>
            <w:tcW w:w="379" w:type="dxa"/>
          </w:tcPr>
          <w:p w14:paraId="2347A232" w14:textId="6FFD2C12" w:rsidR="0041612C" w:rsidRPr="002430A4" w:rsidRDefault="00502071" w:rsidP="0041612C">
            <w:pPr>
              <w:rPr>
                <w:color w:val="auto"/>
              </w:rPr>
            </w:pPr>
            <m:oMathPara>
              <m:oMath>
                <m:acc>
                  <m:accPr>
                    <m:chr m:val="̅"/>
                    <m:ctrlPr>
                      <w:rPr>
                        <w:rFonts w:ascii="Cambria Math" w:hAnsi="Cambria Math"/>
                        <w:i/>
                        <w:color w:val="auto"/>
                      </w:rPr>
                    </m:ctrlPr>
                  </m:accPr>
                  <m:e>
                    <m:r>
                      <m:rPr>
                        <m:sty m:val="bi"/>
                      </m:rPr>
                      <w:rPr>
                        <w:rFonts w:ascii="Cambria Math" w:hAnsi="Cambria Math"/>
                        <w:color w:val="auto"/>
                      </w:rPr>
                      <m:t>α</m:t>
                    </m:r>
                  </m:e>
                </m:acc>
              </m:oMath>
            </m:oMathPara>
          </w:p>
        </w:tc>
        <w:tc>
          <w:tcPr>
            <w:tcW w:w="1241" w:type="dxa"/>
            <w:vAlign w:val="bottom"/>
          </w:tcPr>
          <w:p w14:paraId="0E262F3C" w14:textId="4AE9AD9C" w:rsidR="0041612C" w:rsidRPr="002430A4" w:rsidRDefault="0041612C" w:rsidP="0041612C">
            <w:pPr>
              <w:jc w:val="right"/>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0.99</w:t>
            </w:r>
          </w:p>
        </w:tc>
        <w:tc>
          <w:tcPr>
            <w:tcW w:w="1241" w:type="dxa"/>
            <w:vAlign w:val="bottom"/>
          </w:tcPr>
          <w:p w14:paraId="69EEC6D1" w14:textId="417915DD" w:rsidR="0041612C" w:rsidRPr="002430A4" w:rsidRDefault="0041612C" w:rsidP="0041612C">
            <w:pPr>
              <w:jc w:val="right"/>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1.94</w:t>
            </w:r>
          </w:p>
        </w:tc>
        <w:tc>
          <w:tcPr>
            <w:tcW w:w="1241" w:type="dxa"/>
            <w:vAlign w:val="bottom"/>
          </w:tcPr>
          <w:p w14:paraId="084E3EB5" w14:textId="4715B30E" w:rsidR="0041612C" w:rsidRPr="002430A4" w:rsidRDefault="0041612C" w:rsidP="0041612C">
            <w:pPr>
              <w:jc w:val="right"/>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2.93</w:t>
            </w:r>
          </w:p>
        </w:tc>
        <w:tc>
          <w:tcPr>
            <w:tcW w:w="1241" w:type="dxa"/>
            <w:vAlign w:val="bottom"/>
          </w:tcPr>
          <w:p w14:paraId="3CC8661E" w14:textId="0B50188A" w:rsidR="0041612C" w:rsidRPr="002430A4" w:rsidRDefault="0041612C" w:rsidP="0041612C">
            <w:pPr>
              <w:jc w:val="right"/>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3.86</w:t>
            </w:r>
          </w:p>
        </w:tc>
        <w:tc>
          <w:tcPr>
            <w:tcW w:w="1241" w:type="dxa"/>
            <w:vAlign w:val="bottom"/>
          </w:tcPr>
          <w:p w14:paraId="6F0267DC" w14:textId="555C71D1" w:rsidR="0041612C" w:rsidRPr="002430A4" w:rsidRDefault="0041612C" w:rsidP="0041612C">
            <w:pPr>
              <w:jc w:val="right"/>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4.94</w:t>
            </w:r>
          </w:p>
        </w:tc>
        <w:tc>
          <w:tcPr>
            <w:tcW w:w="1241" w:type="dxa"/>
            <w:vAlign w:val="bottom"/>
          </w:tcPr>
          <w:p w14:paraId="4A575064" w14:textId="20903B3A" w:rsidR="0041612C" w:rsidRPr="002430A4" w:rsidRDefault="0041612C" w:rsidP="0041612C">
            <w:pPr>
              <w:jc w:val="right"/>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5.91</w:t>
            </w:r>
          </w:p>
        </w:tc>
        <w:tc>
          <w:tcPr>
            <w:tcW w:w="1242" w:type="dxa"/>
            <w:vAlign w:val="bottom"/>
          </w:tcPr>
          <w:p w14:paraId="12B3F4B5" w14:textId="30F10F02" w:rsidR="0041612C" w:rsidRPr="002430A4" w:rsidRDefault="0041612C" w:rsidP="0041612C">
            <w:pPr>
              <w:jc w:val="right"/>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88.47</w:t>
            </w:r>
          </w:p>
        </w:tc>
      </w:tr>
      <w:tr w:rsidR="0041612C" w:rsidRPr="002430A4" w14:paraId="25E8B9E2" w14:textId="77777777" w:rsidTr="00705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 w:type="dxa"/>
          </w:tcPr>
          <w:p w14:paraId="7873426C" w14:textId="644EF8E0" w:rsidR="0041612C" w:rsidRPr="002430A4" w:rsidRDefault="0041612C" w:rsidP="0041612C">
            <w:pPr>
              <w:rPr>
                <w:color w:val="auto"/>
              </w:rPr>
            </w:pPr>
            <m:oMathPara>
              <m:oMath>
                <m:r>
                  <m:rPr>
                    <m:sty m:val="bi"/>
                  </m:rPr>
                  <w:rPr>
                    <w:rFonts w:ascii="Cambria Math" w:hAnsi="Cambria Math"/>
                    <w:color w:val="auto"/>
                  </w:rPr>
                  <m:t>σ</m:t>
                </m:r>
              </m:oMath>
            </m:oMathPara>
          </w:p>
        </w:tc>
        <w:tc>
          <w:tcPr>
            <w:tcW w:w="1241" w:type="dxa"/>
            <w:vAlign w:val="bottom"/>
          </w:tcPr>
          <w:p w14:paraId="78C819C6" w14:textId="7475B46E" w:rsidR="0041612C" w:rsidRPr="002430A4" w:rsidRDefault="0041612C" w:rsidP="0041612C">
            <w:pPr>
              <w:jc w:val="right"/>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0.04</w:t>
            </w:r>
          </w:p>
        </w:tc>
        <w:tc>
          <w:tcPr>
            <w:tcW w:w="1241" w:type="dxa"/>
            <w:vAlign w:val="bottom"/>
          </w:tcPr>
          <w:p w14:paraId="2F91BA8A" w14:textId="7429C37D" w:rsidR="0041612C" w:rsidRPr="002430A4" w:rsidRDefault="0041612C" w:rsidP="0041612C">
            <w:pPr>
              <w:jc w:val="right"/>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0.03</w:t>
            </w:r>
          </w:p>
        </w:tc>
        <w:tc>
          <w:tcPr>
            <w:tcW w:w="1241" w:type="dxa"/>
            <w:vAlign w:val="bottom"/>
          </w:tcPr>
          <w:p w14:paraId="04AE127C" w14:textId="2DE73422" w:rsidR="0041612C" w:rsidRPr="002430A4" w:rsidRDefault="0041612C" w:rsidP="0041612C">
            <w:pPr>
              <w:jc w:val="right"/>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0.03</w:t>
            </w:r>
          </w:p>
        </w:tc>
        <w:tc>
          <w:tcPr>
            <w:tcW w:w="1241" w:type="dxa"/>
            <w:vAlign w:val="bottom"/>
          </w:tcPr>
          <w:p w14:paraId="2507C410" w14:textId="1E4C42B3" w:rsidR="0041612C" w:rsidRPr="002430A4" w:rsidRDefault="0041612C" w:rsidP="0041612C">
            <w:pPr>
              <w:jc w:val="right"/>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0.05</w:t>
            </w:r>
          </w:p>
        </w:tc>
        <w:tc>
          <w:tcPr>
            <w:tcW w:w="1241" w:type="dxa"/>
            <w:vAlign w:val="bottom"/>
          </w:tcPr>
          <w:p w14:paraId="35F96950" w14:textId="2B0695F4" w:rsidR="0041612C" w:rsidRPr="002430A4" w:rsidRDefault="0041612C" w:rsidP="0041612C">
            <w:pPr>
              <w:jc w:val="right"/>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0.03</w:t>
            </w:r>
          </w:p>
        </w:tc>
        <w:tc>
          <w:tcPr>
            <w:tcW w:w="1241" w:type="dxa"/>
            <w:vAlign w:val="bottom"/>
          </w:tcPr>
          <w:p w14:paraId="3C49F130" w14:textId="21063ED7" w:rsidR="0041612C" w:rsidRPr="002430A4" w:rsidRDefault="0041612C" w:rsidP="0041612C">
            <w:pPr>
              <w:jc w:val="right"/>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0.04</w:t>
            </w:r>
          </w:p>
        </w:tc>
        <w:tc>
          <w:tcPr>
            <w:tcW w:w="1242" w:type="dxa"/>
            <w:vAlign w:val="bottom"/>
          </w:tcPr>
          <w:p w14:paraId="7BB69115" w14:textId="74394DD0" w:rsidR="0041612C" w:rsidRPr="002430A4" w:rsidRDefault="0041612C" w:rsidP="0041612C">
            <w:pPr>
              <w:jc w:val="right"/>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0.11</w:t>
            </w:r>
          </w:p>
        </w:tc>
      </w:tr>
    </w:tbl>
    <w:p w14:paraId="5321F567" w14:textId="7BAB7913" w:rsidR="00E621CF" w:rsidRPr="00E07905" w:rsidRDefault="00E621CF" w:rsidP="00D228BC">
      <w:pPr>
        <w:rPr>
          <w:b/>
          <w:color w:val="000000" w:themeColor="text1"/>
        </w:rPr>
      </w:pPr>
    </w:p>
    <w:p w14:paraId="03282CC8" w14:textId="513EB820" w:rsidR="009158C8" w:rsidRPr="009158C8" w:rsidRDefault="009158C8" w:rsidP="009158C8">
      <w:pPr>
        <w:pStyle w:val="Beschriftung"/>
        <w:keepNext/>
        <w:rPr>
          <w:b/>
          <w:i w:val="0"/>
          <w:color w:val="auto"/>
        </w:rPr>
      </w:pPr>
      <w:bookmarkStart w:id="633" w:name="_Ref103678250"/>
      <w:r w:rsidRPr="009158C8">
        <w:rPr>
          <w:b/>
          <w:i w:val="0"/>
          <w:color w:val="auto"/>
        </w:rPr>
        <w:t xml:space="preserve">Tabelle A- </w:t>
      </w:r>
      <w:r w:rsidRPr="009158C8">
        <w:rPr>
          <w:b/>
          <w:i w:val="0"/>
          <w:color w:val="auto"/>
        </w:rPr>
        <w:fldChar w:fldCharType="begin"/>
      </w:r>
      <w:r w:rsidRPr="009158C8">
        <w:rPr>
          <w:b/>
          <w:i w:val="0"/>
          <w:color w:val="auto"/>
        </w:rPr>
        <w:instrText xml:space="preserve"> SEQ Tabelle_A- \* ARABIC </w:instrText>
      </w:r>
      <w:r w:rsidRPr="009158C8">
        <w:rPr>
          <w:b/>
          <w:i w:val="0"/>
          <w:color w:val="auto"/>
        </w:rPr>
        <w:fldChar w:fldCharType="separate"/>
      </w:r>
      <w:r w:rsidR="0054421B">
        <w:rPr>
          <w:b/>
          <w:i w:val="0"/>
          <w:noProof/>
          <w:color w:val="auto"/>
        </w:rPr>
        <w:t>2</w:t>
      </w:r>
      <w:r w:rsidRPr="009158C8">
        <w:rPr>
          <w:b/>
          <w:i w:val="0"/>
          <w:color w:val="auto"/>
        </w:rPr>
        <w:fldChar w:fldCharType="end"/>
      </w:r>
      <w:bookmarkEnd w:id="633"/>
      <w:r w:rsidRPr="009158C8">
        <w:rPr>
          <w:b/>
          <w:i w:val="0"/>
          <w:color w:val="auto"/>
        </w:rPr>
        <w:t xml:space="preserve"> Mittelwerte und Standardabweichungen des relativen Winkels zwischen Position 2 (Pos2‘) und Position 1 (Pos1‘‘) für die Wiederholgenauigkeitsmessung.</w:t>
      </w:r>
    </w:p>
    <w:tbl>
      <w:tblPr>
        <w:tblStyle w:val="Gitternetztabelle5dunkelAkzent3"/>
        <w:tblW w:w="0" w:type="auto"/>
        <w:tblLook w:val="04A0" w:firstRow="1" w:lastRow="0" w:firstColumn="1" w:lastColumn="0" w:noHBand="0" w:noVBand="1"/>
      </w:tblPr>
      <w:tblGrid>
        <w:gridCol w:w="379"/>
        <w:gridCol w:w="1241"/>
        <w:gridCol w:w="1241"/>
        <w:gridCol w:w="1241"/>
        <w:gridCol w:w="1241"/>
        <w:gridCol w:w="1241"/>
        <w:gridCol w:w="1241"/>
        <w:gridCol w:w="1242"/>
      </w:tblGrid>
      <w:tr w:rsidR="00CE7B39" w:rsidRPr="002430A4" w14:paraId="062155E1" w14:textId="77777777" w:rsidTr="002430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gridSpan w:val="8"/>
            <w:tcBorders>
              <w:top w:val="nil"/>
              <w:left w:val="nil"/>
              <w:bottom w:val="single" w:sz="4" w:space="0" w:color="FFFFFF" w:themeColor="background1"/>
              <w:tl2br w:val="nil"/>
            </w:tcBorders>
            <w:vAlign w:val="center"/>
          </w:tcPr>
          <w:p w14:paraId="42E5D4CB" w14:textId="4EC327E8" w:rsidR="00CE7B39" w:rsidRPr="002430A4" w:rsidRDefault="00CE7B39" w:rsidP="00CE7B39">
            <w:pPr>
              <w:jc w:val="center"/>
            </w:pPr>
            <w:r w:rsidRPr="002430A4">
              <w:rPr>
                <w:color w:val="auto"/>
              </w:rPr>
              <w:t>Relativer Winkel zwischen Position 2 und Position 1</w:t>
            </w:r>
          </w:p>
        </w:tc>
      </w:tr>
      <w:tr w:rsidR="00D82959" w:rsidRPr="002430A4" w14:paraId="171A9AA6" w14:textId="77777777" w:rsidTr="00EB3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 w:type="dxa"/>
            <w:tcBorders>
              <w:top w:val="single" w:sz="4" w:space="0" w:color="FFFFFF" w:themeColor="background1"/>
              <w:tl2br w:val="single" w:sz="4" w:space="0" w:color="FFFFFF" w:themeColor="background1"/>
            </w:tcBorders>
          </w:tcPr>
          <w:p w14:paraId="47E83BF4" w14:textId="77777777" w:rsidR="00CE7B39" w:rsidRPr="002430A4" w:rsidRDefault="00CE7B39" w:rsidP="002430A4">
            <w:pPr>
              <w:rPr>
                <w:color w:val="auto"/>
              </w:rPr>
            </w:pPr>
          </w:p>
        </w:tc>
        <w:tc>
          <w:tcPr>
            <w:tcW w:w="1241" w:type="dxa"/>
            <w:tcBorders>
              <w:top w:val="single" w:sz="4" w:space="0" w:color="FFFFFF" w:themeColor="background1"/>
            </w:tcBorders>
            <w:shd w:val="clear" w:color="auto" w:fill="A5A5A5" w:themeFill="accent3"/>
          </w:tcPr>
          <w:p w14:paraId="3350E7B8" w14:textId="60B31718" w:rsidR="00CE7B39" w:rsidRPr="002430A4" w:rsidRDefault="002430A4" w:rsidP="002430A4">
            <w:pPr>
              <w:cnfStyle w:val="000000100000" w:firstRow="0" w:lastRow="0" w:firstColumn="0" w:lastColumn="0" w:oddVBand="0" w:evenVBand="0" w:oddHBand="1" w:evenHBand="0" w:firstRowFirstColumn="0" w:firstRowLastColumn="0" w:lastRowFirstColumn="0" w:lastRowLastColumn="0"/>
              <w:rPr>
                <w:b/>
              </w:rPr>
            </w:pPr>
            <m:oMath>
              <m:r>
                <m:rPr>
                  <m:sty m:val="bi"/>
                </m:rPr>
                <w:rPr>
                  <w:rFonts w:ascii="Cambria Math" w:hAnsi="Cambria Math"/>
                </w:rPr>
                <m:t>α=</m:t>
              </m:r>
            </m:oMath>
            <w:r w:rsidR="00CE7B39" w:rsidRPr="002430A4">
              <w:rPr>
                <w:b/>
              </w:rPr>
              <w:t xml:space="preserve"> 1°</w:t>
            </w:r>
          </w:p>
        </w:tc>
        <w:tc>
          <w:tcPr>
            <w:tcW w:w="1241" w:type="dxa"/>
            <w:tcBorders>
              <w:top w:val="single" w:sz="4" w:space="0" w:color="FFFFFF" w:themeColor="background1"/>
            </w:tcBorders>
            <w:shd w:val="clear" w:color="auto" w:fill="A5A5A5" w:themeFill="accent3"/>
          </w:tcPr>
          <w:p w14:paraId="41D63CC9" w14:textId="697CB181" w:rsidR="00CE7B39" w:rsidRPr="002430A4" w:rsidRDefault="002430A4" w:rsidP="002430A4">
            <w:pPr>
              <w:cnfStyle w:val="000000100000" w:firstRow="0" w:lastRow="0" w:firstColumn="0" w:lastColumn="0" w:oddVBand="0" w:evenVBand="0" w:oddHBand="1" w:evenHBand="0" w:firstRowFirstColumn="0" w:firstRowLastColumn="0" w:lastRowFirstColumn="0" w:lastRowLastColumn="0"/>
              <w:rPr>
                <w:b/>
              </w:rPr>
            </w:pPr>
            <m:oMath>
              <m:r>
                <m:rPr>
                  <m:sty m:val="bi"/>
                </m:rPr>
                <w:rPr>
                  <w:rFonts w:ascii="Cambria Math" w:hAnsi="Cambria Math"/>
                </w:rPr>
                <m:t>α=</m:t>
              </m:r>
            </m:oMath>
            <w:r w:rsidR="00CE7B39" w:rsidRPr="002430A4">
              <w:rPr>
                <w:b/>
              </w:rPr>
              <w:t xml:space="preserve"> 2°</w:t>
            </w:r>
          </w:p>
        </w:tc>
        <w:tc>
          <w:tcPr>
            <w:tcW w:w="1241" w:type="dxa"/>
            <w:tcBorders>
              <w:top w:val="single" w:sz="4" w:space="0" w:color="FFFFFF" w:themeColor="background1"/>
            </w:tcBorders>
            <w:shd w:val="clear" w:color="auto" w:fill="A5A5A5" w:themeFill="accent3"/>
          </w:tcPr>
          <w:p w14:paraId="52E6B4AC" w14:textId="4F5C8CE6" w:rsidR="00CE7B39" w:rsidRPr="002430A4" w:rsidRDefault="002430A4" w:rsidP="002430A4">
            <w:pPr>
              <w:cnfStyle w:val="000000100000" w:firstRow="0" w:lastRow="0" w:firstColumn="0" w:lastColumn="0" w:oddVBand="0" w:evenVBand="0" w:oddHBand="1" w:evenHBand="0" w:firstRowFirstColumn="0" w:firstRowLastColumn="0" w:lastRowFirstColumn="0" w:lastRowLastColumn="0"/>
              <w:rPr>
                <w:b/>
              </w:rPr>
            </w:pPr>
            <m:oMath>
              <m:r>
                <m:rPr>
                  <m:sty m:val="bi"/>
                </m:rPr>
                <w:rPr>
                  <w:rFonts w:ascii="Cambria Math" w:hAnsi="Cambria Math"/>
                </w:rPr>
                <m:t>α=</m:t>
              </m:r>
            </m:oMath>
            <w:r w:rsidR="00CE7B39" w:rsidRPr="002430A4">
              <w:rPr>
                <w:b/>
              </w:rPr>
              <w:t xml:space="preserve"> 3°</w:t>
            </w:r>
          </w:p>
        </w:tc>
        <w:tc>
          <w:tcPr>
            <w:tcW w:w="1241" w:type="dxa"/>
            <w:tcBorders>
              <w:top w:val="single" w:sz="4" w:space="0" w:color="FFFFFF" w:themeColor="background1"/>
            </w:tcBorders>
            <w:shd w:val="clear" w:color="auto" w:fill="A5A5A5" w:themeFill="accent3"/>
          </w:tcPr>
          <w:p w14:paraId="77AE1986" w14:textId="30127664" w:rsidR="00CE7B39" w:rsidRPr="002430A4" w:rsidRDefault="002430A4" w:rsidP="002430A4">
            <w:pPr>
              <w:cnfStyle w:val="000000100000" w:firstRow="0" w:lastRow="0" w:firstColumn="0" w:lastColumn="0" w:oddVBand="0" w:evenVBand="0" w:oddHBand="1" w:evenHBand="0" w:firstRowFirstColumn="0" w:firstRowLastColumn="0" w:lastRowFirstColumn="0" w:lastRowLastColumn="0"/>
              <w:rPr>
                <w:b/>
              </w:rPr>
            </w:pPr>
            <m:oMath>
              <m:r>
                <m:rPr>
                  <m:sty m:val="bi"/>
                </m:rPr>
                <w:rPr>
                  <w:rFonts w:ascii="Cambria Math" w:hAnsi="Cambria Math"/>
                </w:rPr>
                <m:t>α=</m:t>
              </m:r>
            </m:oMath>
            <w:r w:rsidR="00CE7B39" w:rsidRPr="002430A4">
              <w:rPr>
                <w:b/>
              </w:rPr>
              <w:t xml:space="preserve"> 4°</w:t>
            </w:r>
          </w:p>
        </w:tc>
        <w:tc>
          <w:tcPr>
            <w:tcW w:w="1241" w:type="dxa"/>
            <w:tcBorders>
              <w:top w:val="single" w:sz="4" w:space="0" w:color="FFFFFF" w:themeColor="background1"/>
            </w:tcBorders>
            <w:shd w:val="clear" w:color="auto" w:fill="A5A5A5" w:themeFill="accent3"/>
          </w:tcPr>
          <w:p w14:paraId="6D163139" w14:textId="188AC1C5" w:rsidR="00CE7B39" w:rsidRPr="002430A4" w:rsidRDefault="002430A4" w:rsidP="002430A4">
            <w:pPr>
              <w:cnfStyle w:val="000000100000" w:firstRow="0" w:lastRow="0" w:firstColumn="0" w:lastColumn="0" w:oddVBand="0" w:evenVBand="0" w:oddHBand="1" w:evenHBand="0" w:firstRowFirstColumn="0" w:firstRowLastColumn="0" w:lastRowFirstColumn="0" w:lastRowLastColumn="0"/>
              <w:rPr>
                <w:b/>
              </w:rPr>
            </w:pPr>
            <m:oMath>
              <m:r>
                <m:rPr>
                  <m:sty m:val="bi"/>
                </m:rPr>
                <w:rPr>
                  <w:rFonts w:ascii="Cambria Math" w:hAnsi="Cambria Math"/>
                </w:rPr>
                <m:t>α=</m:t>
              </m:r>
            </m:oMath>
            <w:r w:rsidR="00CE7B39" w:rsidRPr="002430A4">
              <w:rPr>
                <w:b/>
              </w:rPr>
              <w:t xml:space="preserve"> 5°</w:t>
            </w:r>
          </w:p>
        </w:tc>
        <w:tc>
          <w:tcPr>
            <w:tcW w:w="1241" w:type="dxa"/>
            <w:tcBorders>
              <w:top w:val="single" w:sz="4" w:space="0" w:color="FFFFFF" w:themeColor="background1"/>
            </w:tcBorders>
            <w:shd w:val="clear" w:color="auto" w:fill="A5A5A5" w:themeFill="accent3"/>
          </w:tcPr>
          <w:p w14:paraId="076B482E" w14:textId="5414B010" w:rsidR="00CE7B39" w:rsidRPr="002430A4" w:rsidRDefault="002430A4" w:rsidP="002430A4">
            <w:pPr>
              <w:cnfStyle w:val="000000100000" w:firstRow="0" w:lastRow="0" w:firstColumn="0" w:lastColumn="0" w:oddVBand="0" w:evenVBand="0" w:oddHBand="1" w:evenHBand="0" w:firstRowFirstColumn="0" w:firstRowLastColumn="0" w:lastRowFirstColumn="0" w:lastRowLastColumn="0"/>
              <w:rPr>
                <w:b/>
              </w:rPr>
            </w:pPr>
            <m:oMath>
              <m:r>
                <m:rPr>
                  <m:sty m:val="bi"/>
                </m:rPr>
                <w:rPr>
                  <w:rFonts w:ascii="Cambria Math" w:hAnsi="Cambria Math"/>
                </w:rPr>
                <m:t>α=</m:t>
              </m:r>
            </m:oMath>
            <w:r w:rsidR="00CE7B39" w:rsidRPr="002430A4">
              <w:rPr>
                <w:b/>
              </w:rPr>
              <w:t xml:space="preserve"> 6°</w:t>
            </w:r>
          </w:p>
        </w:tc>
        <w:tc>
          <w:tcPr>
            <w:tcW w:w="1242" w:type="dxa"/>
            <w:tcBorders>
              <w:top w:val="single" w:sz="4" w:space="0" w:color="FFFFFF" w:themeColor="background1"/>
            </w:tcBorders>
            <w:shd w:val="clear" w:color="auto" w:fill="A5A5A5" w:themeFill="accent3"/>
          </w:tcPr>
          <w:p w14:paraId="39BCB28D" w14:textId="036900B4" w:rsidR="00CE7B39" w:rsidRPr="002430A4" w:rsidRDefault="002430A4" w:rsidP="002430A4">
            <w:pPr>
              <w:cnfStyle w:val="000000100000" w:firstRow="0" w:lastRow="0" w:firstColumn="0" w:lastColumn="0" w:oddVBand="0" w:evenVBand="0" w:oddHBand="1" w:evenHBand="0" w:firstRowFirstColumn="0" w:firstRowLastColumn="0" w:lastRowFirstColumn="0" w:lastRowLastColumn="0"/>
              <w:rPr>
                <w:b/>
              </w:rPr>
            </w:pPr>
            <m:oMath>
              <m:r>
                <m:rPr>
                  <m:sty m:val="bi"/>
                </m:rPr>
                <w:rPr>
                  <w:rFonts w:ascii="Cambria Math" w:hAnsi="Cambria Math"/>
                </w:rPr>
                <m:t>α=</m:t>
              </m:r>
            </m:oMath>
            <w:r w:rsidR="00CE7B39" w:rsidRPr="002430A4">
              <w:rPr>
                <w:b/>
              </w:rPr>
              <w:t xml:space="preserve"> 90°</w:t>
            </w:r>
          </w:p>
        </w:tc>
      </w:tr>
      <w:tr w:rsidR="0041612C" w:rsidRPr="002430A4" w14:paraId="39A3E7B7" w14:textId="77777777" w:rsidTr="00EB3689">
        <w:tc>
          <w:tcPr>
            <w:cnfStyle w:val="001000000000" w:firstRow="0" w:lastRow="0" w:firstColumn="1" w:lastColumn="0" w:oddVBand="0" w:evenVBand="0" w:oddHBand="0" w:evenHBand="0" w:firstRowFirstColumn="0" w:firstRowLastColumn="0" w:lastRowFirstColumn="0" w:lastRowLastColumn="0"/>
            <w:tcW w:w="379" w:type="dxa"/>
          </w:tcPr>
          <w:p w14:paraId="72AB9A75" w14:textId="77777777" w:rsidR="0041612C" w:rsidRPr="002430A4" w:rsidRDefault="00502071" w:rsidP="0041612C">
            <w:pPr>
              <w:rPr>
                <w:color w:val="auto"/>
              </w:rPr>
            </w:pPr>
            <m:oMathPara>
              <m:oMath>
                <m:acc>
                  <m:accPr>
                    <m:chr m:val="̅"/>
                    <m:ctrlPr>
                      <w:rPr>
                        <w:rFonts w:ascii="Cambria Math" w:hAnsi="Cambria Math"/>
                        <w:i/>
                        <w:color w:val="auto"/>
                      </w:rPr>
                    </m:ctrlPr>
                  </m:accPr>
                  <m:e>
                    <m:r>
                      <m:rPr>
                        <m:sty m:val="bi"/>
                      </m:rPr>
                      <w:rPr>
                        <w:rFonts w:ascii="Cambria Math" w:hAnsi="Cambria Math"/>
                        <w:color w:val="auto"/>
                      </w:rPr>
                      <m:t>α</m:t>
                    </m:r>
                  </m:e>
                </m:acc>
              </m:oMath>
            </m:oMathPara>
          </w:p>
        </w:tc>
        <w:tc>
          <w:tcPr>
            <w:tcW w:w="1241" w:type="dxa"/>
            <w:vAlign w:val="bottom"/>
          </w:tcPr>
          <w:p w14:paraId="3C5177A2" w14:textId="7BF265BC" w:rsidR="0041612C" w:rsidRPr="002430A4" w:rsidRDefault="0041612C" w:rsidP="0041612C">
            <w:pPr>
              <w:jc w:val="right"/>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0.99</w:t>
            </w:r>
          </w:p>
        </w:tc>
        <w:tc>
          <w:tcPr>
            <w:tcW w:w="1241" w:type="dxa"/>
            <w:vAlign w:val="bottom"/>
          </w:tcPr>
          <w:p w14:paraId="1C6768E1" w14:textId="380BF767" w:rsidR="0041612C" w:rsidRPr="002430A4" w:rsidRDefault="0041612C" w:rsidP="0041612C">
            <w:pPr>
              <w:jc w:val="right"/>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1.94</w:t>
            </w:r>
          </w:p>
        </w:tc>
        <w:tc>
          <w:tcPr>
            <w:tcW w:w="1241" w:type="dxa"/>
            <w:vAlign w:val="bottom"/>
          </w:tcPr>
          <w:p w14:paraId="462F5036" w14:textId="433034F9" w:rsidR="0041612C" w:rsidRPr="002430A4" w:rsidRDefault="0041612C" w:rsidP="0041612C">
            <w:pPr>
              <w:jc w:val="right"/>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2.93</w:t>
            </w:r>
          </w:p>
        </w:tc>
        <w:tc>
          <w:tcPr>
            <w:tcW w:w="1241" w:type="dxa"/>
            <w:vAlign w:val="bottom"/>
          </w:tcPr>
          <w:p w14:paraId="2025049B" w14:textId="11A4ECF7" w:rsidR="0041612C" w:rsidRPr="002430A4" w:rsidRDefault="0041612C" w:rsidP="0041612C">
            <w:pPr>
              <w:jc w:val="right"/>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3.86</w:t>
            </w:r>
          </w:p>
        </w:tc>
        <w:tc>
          <w:tcPr>
            <w:tcW w:w="1241" w:type="dxa"/>
            <w:vAlign w:val="bottom"/>
          </w:tcPr>
          <w:p w14:paraId="472E71BE" w14:textId="103DD074" w:rsidR="0041612C" w:rsidRPr="002430A4" w:rsidRDefault="0041612C" w:rsidP="0041612C">
            <w:pPr>
              <w:jc w:val="right"/>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4.94</w:t>
            </w:r>
          </w:p>
        </w:tc>
        <w:tc>
          <w:tcPr>
            <w:tcW w:w="1241" w:type="dxa"/>
            <w:vAlign w:val="bottom"/>
          </w:tcPr>
          <w:p w14:paraId="5BCE7225" w14:textId="7E4B7B73" w:rsidR="0041612C" w:rsidRPr="002430A4" w:rsidRDefault="0041612C" w:rsidP="0041612C">
            <w:pPr>
              <w:jc w:val="right"/>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5.91</w:t>
            </w:r>
          </w:p>
        </w:tc>
        <w:tc>
          <w:tcPr>
            <w:tcW w:w="1242" w:type="dxa"/>
            <w:vAlign w:val="bottom"/>
          </w:tcPr>
          <w:p w14:paraId="19FDD367" w14:textId="16CC55EC" w:rsidR="0041612C" w:rsidRPr="002430A4" w:rsidRDefault="0041612C" w:rsidP="0041612C">
            <w:pPr>
              <w:jc w:val="right"/>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88.47</w:t>
            </w:r>
          </w:p>
        </w:tc>
      </w:tr>
      <w:tr w:rsidR="0041612C" w:rsidRPr="002430A4" w14:paraId="568D30BF" w14:textId="77777777" w:rsidTr="00EB3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 w:type="dxa"/>
          </w:tcPr>
          <w:p w14:paraId="5FFD3464" w14:textId="77777777" w:rsidR="0041612C" w:rsidRPr="002430A4" w:rsidRDefault="0041612C" w:rsidP="0041612C">
            <w:pPr>
              <w:rPr>
                <w:color w:val="auto"/>
              </w:rPr>
            </w:pPr>
            <m:oMathPara>
              <m:oMath>
                <m:r>
                  <m:rPr>
                    <m:sty m:val="bi"/>
                  </m:rPr>
                  <w:rPr>
                    <w:rFonts w:ascii="Cambria Math" w:hAnsi="Cambria Math"/>
                    <w:color w:val="auto"/>
                  </w:rPr>
                  <m:t>σ</m:t>
                </m:r>
              </m:oMath>
            </m:oMathPara>
          </w:p>
        </w:tc>
        <w:tc>
          <w:tcPr>
            <w:tcW w:w="1241" w:type="dxa"/>
            <w:vAlign w:val="bottom"/>
          </w:tcPr>
          <w:p w14:paraId="0FCFC329" w14:textId="49A2BA67" w:rsidR="0041612C" w:rsidRPr="002430A4" w:rsidRDefault="0041612C" w:rsidP="0041612C">
            <w:pPr>
              <w:jc w:val="right"/>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0.03</w:t>
            </w:r>
          </w:p>
        </w:tc>
        <w:tc>
          <w:tcPr>
            <w:tcW w:w="1241" w:type="dxa"/>
            <w:vAlign w:val="bottom"/>
          </w:tcPr>
          <w:p w14:paraId="307EC5C6" w14:textId="60B0EB80" w:rsidR="0041612C" w:rsidRPr="002430A4" w:rsidRDefault="0041612C" w:rsidP="0041612C">
            <w:pPr>
              <w:jc w:val="right"/>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0.04</w:t>
            </w:r>
          </w:p>
        </w:tc>
        <w:tc>
          <w:tcPr>
            <w:tcW w:w="1241" w:type="dxa"/>
            <w:vAlign w:val="bottom"/>
          </w:tcPr>
          <w:p w14:paraId="0A761A85" w14:textId="183F9026" w:rsidR="0041612C" w:rsidRPr="002430A4" w:rsidRDefault="0041612C" w:rsidP="0041612C">
            <w:pPr>
              <w:jc w:val="right"/>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0.05</w:t>
            </w:r>
          </w:p>
        </w:tc>
        <w:tc>
          <w:tcPr>
            <w:tcW w:w="1241" w:type="dxa"/>
            <w:vAlign w:val="bottom"/>
          </w:tcPr>
          <w:p w14:paraId="6FE40EC5" w14:textId="14834B3E" w:rsidR="0041612C" w:rsidRPr="002430A4" w:rsidRDefault="0041612C" w:rsidP="0041612C">
            <w:pPr>
              <w:jc w:val="right"/>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0.05</w:t>
            </w:r>
          </w:p>
        </w:tc>
        <w:tc>
          <w:tcPr>
            <w:tcW w:w="1241" w:type="dxa"/>
            <w:vAlign w:val="bottom"/>
          </w:tcPr>
          <w:p w14:paraId="1B178D16" w14:textId="3660A195" w:rsidR="0041612C" w:rsidRPr="002430A4" w:rsidRDefault="0041612C" w:rsidP="0041612C">
            <w:pPr>
              <w:jc w:val="right"/>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0.03</w:t>
            </w:r>
          </w:p>
        </w:tc>
        <w:tc>
          <w:tcPr>
            <w:tcW w:w="1241" w:type="dxa"/>
            <w:vAlign w:val="bottom"/>
          </w:tcPr>
          <w:p w14:paraId="718C3FA9" w14:textId="583D33F0" w:rsidR="0041612C" w:rsidRPr="002430A4" w:rsidRDefault="0041612C" w:rsidP="0041612C">
            <w:pPr>
              <w:jc w:val="right"/>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0.03</w:t>
            </w:r>
          </w:p>
        </w:tc>
        <w:tc>
          <w:tcPr>
            <w:tcW w:w="1242" w:type="dxa"/>
            <w:vAlign w:val="bottom"/>
          </w:tcPr>
          <w:p w14:paraId="2C7318DA" w14:textId="3D8121DB" w:rsidR="0041612C" w:rsidRPr="002430A4" w:rsidRDefault="0041612C" w:rsidP="0041612C">
            <w:pPr>
              <w:jc w:val="right"/>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0.12</w:t>
            </w:r>
          </w:p>
        </w:tc>
      </w:tr>
    </w:tbl>
    <w:p w14:paraId="0193E928" w14:textId="77777777" w:rsidR="00CE7B39" w:rsidRPr="002430A4" w:rsidRDefault="00CE7B39" w:rsidP="00CE7B39"/>
    <w:p w14:paraId="33B0F18C" w14:textId="4FCC824A" w:rsidR="00F66326" w:rsidRDefault="00F91464" w:rsidP="00F91464">
      <w:r w:rsidRPr="002430A4">
        <w:t xml:space="preserve">Die Standardabweichung für die relativen Winkel zwischen Position 1 und </w:t>
      </w:r>
      <w:r w:rsidR="00EB3689" w:rsidRPr="002430A4">
        <w:t>Position 2 liegt zwischen 0.03° und 0.107</w:t>
      </w:r>
      <w:r w:rsidRPr="002430A4">
        <w:t>° (</w:t>
      </w:r>
      <w:r w:rsidR="0054421B" w:rsidRPr="0054421B">
        <w:fldChar w:fldCharType="begin"/>
      </w:r>
      <w:r w:rsidR="0054421B" w:rsidRPr="0054421B">
        <w:instrText xml:space="preserve"> REF _Ref103678238 \h  \* MERGEFORMAT </w:instrText>
      </w:r>
      <w:r w:rsidR="0054421B" w:rsidRPr="0054421B">
        <w:fldChar w:fldCharType="separate"/>
      </w:r>
      <w:r w:rsidR="0054421B" w:rsidRPr="0054421B">
        <w:t xml:space="preserve">Tabelle A- </w:t>
      </w:r>
      <w:r w:rsidR="0054421B" w:rsidRPr="0054421B">
        <w:rPr>
          <w:noProof/>
        </w:rPr>
        <w:t>1</w:t>
      </w:r>
      <w:r w:rsidR="0054421B" w:rsidRPr="0054421B">
        <w:fldChar w:fldCharType="end"/>
      </w:r>
      <w:r w:rsidR="00EB3689" w:rsidRPr="002430A4">
        <w:t>), für den relativen Wink</w:t>
      </w:r>
      <w:r w:rsidR="007152EE">
        <w:t>el zwischen Position 2 und der a</w:t>
      </w:r>
      <w:r w:rsidR="00EB3689" w:rsidRPr="002430A4">
        <w:t>nschließend angefahrenen Position 1 zwischen 0.031° und 0.12°</w:t>
      </w:r>
      <w:r w:rsidR="0056669D" w:rsidRPr="002430A4">
        <w:t xml:space="preserve"> (</w:t>
      </w:r>
      <w:r w:rsidR="0054421B" w:rsidRPr="0054421B">
        <w:fldChar w:fldCharType="begin"/>
      </w:r>
      <w:r w:rsidR="0054421B" w:rsidRPr="0054421B">
        <w:instrText xml:space="preserve"> REF _Ref103678250 \h  \* MERGEFORMAT </w:instrText>
      </w:r>
      <w:r w:rsidR="0054421B" w:rsidRPr="0054421B">
        <w:fldChar w:fldCharType="separate"/>
      </w:r>
      <w:r w:rsidR="0054421B" w:rsidRPr="0054421B">
        <w:t xml:space="preserve">Tabelle A- </w:t>
      </w:r>
      <w:r w:rsidR="0054421B" w:rsidRPr="0054421B">
        <w:rPr>
          <w:noProof/>
        </w:rPr>
        <w:t>2</w:t>
      </w:r>
      <w:r w:rsidR="0054421B" w:rsidRPr="0054421B">
        <w:fldChar w:fldCharType="end"/>
      </w:r>
      <w:r w:rsidR="0056669D" w:rsidRPr="002430A4">
        <w:t>)</w:t>
      </w:r>
      <w:r w:rsidR="00EB3689" w:rsidRPr="002430A4">
        <w:t xml:space="preserve">. </w:t>
      </w:r>
    </w:p>
    <w:p w14:paraId="73AF3476" w14:textId="237C7C12" w:rsidR="0054421B" w:rsidRDefault="0054421B" w:rsidP="00F91464"/>
    <w:p w14:paraId="79B072E9" w14:textId="01355394" w:rsidR="0054421B" w:rsidRDefault="0054421B" w:rsidP="00F91464"/>
    <w:p w14:paraId="75D3FCD9" w14:textId="77777777" w:rsidR="0054421B" w:rsidRDefault="0054421B" w:rsidP="00F91464"/>
    <w:p w14:paraId="6A6E1CB3" w14:textId="565B81BA" w:rsidR="009158C8" w:rsidRPr="009158C8" w:rsidRDefault="009158C8" w:rsidP="009158C8">
      <w:pPr>
        <w:pStyle w:val="Beschriftung"/>
        <w:keepNext/>
        <w:rPr>
          <w:b/>
          <w:i w:val="0"/>
          <w:color w:val="auto"/>
        </w:rPr>
      </w:pPr>
      <w:r w:rsidRPr="009158C8">
        <w:rPr>
          <w:b/>
          <w:i w:val="0"/>
          <w:color w:val="auto"/>
        </w:rPr>
        <w:lastRenderedPageBreak/>
        <w:t xml:space="preserve">Tabelle A- </w:t>
      </w:r>
      <w:r w:rsidRPr="009158C8">
        <w:rPr>
          <w:b/>
          <w:i w:val="0"/>
          <w:color w:val="auto"/>
        </w:rPr>
        <w:fldChar w:fldCharType="begin"/>
      </w:r>
      <w:r w:rsidRPr="009158C8">
        <w:rPr>
          <w:b/>
          <w:i w:val="0"/>
          <w:color w:val="auto"/>
        </w:rPr>
        <w:instrText xml:space="preserve"> SEQ Tabelle_A- \* ARABIC </w:instrText>
      </w:r>
      <w:r w:rsidRPr="009158C8">
        <w:rPr>
          <w:b/>
          <w:i w:val="0"/>
          <w:color w:val="auto"/>
        </w:rPr>
        <w:fldChar w:fldCharType="separate"/>
      </w:r>
      <w:r w:rsidR="0054421B">
        <w:rPr>
          <w:b/>
          <w:i w:val="0"/>
          <w:noProof/>
          <w:color w:val="auto"/>
        </w:rPr>
        <w:t>3</w:t>
      </w:r>
      <w:r w:rsidRPr="009158C8">
        <w:rPr>
          <w:b/>
          <w:i w:val="0"/>
          <w:color w:val="auto"/>
        </w:rPr>
        <w:fldChar w:fldCharType="end"/>
      </w:r>
      <w:r w:rsidRPr="009158C8">
        <w:rPr>
          <w:b/>
          <w:i w:val="0"/>
          <w:color w:val="auto"/>
        </w:rPr>
        <w:t xml:space="preserve"> Messerwerte Vorversuch Wiederholgenauigkeit: Neigungswinkel </w:t>
      </w:r>
      <m:oMath>
        <m:r>
          <m:rPr>
            <m:sty m:val="bi"/>
          </m:rPr>
          <w:rPr>
            <w:rFonts w:ascii="Cambria Math" w:hAnsi="Cambria Math"/>
            <w:color w:val="auto"/>
          </w:rPr>
          <m:t>α</m:t>
        </m:r>
      </m:oMath>
      <w:r w:rsidRPr="009158C8">
        <w:rPr>
          <w:b/>
          <w:i w:val="0"/>
          <w:color w:val="auto"/>
        </w:rPr>
        <w:t xml:space="preserve"> = 1°.</w:t>
      </w:r>
    </w:p>
    <w:tbl>
      <w:tblPr>
        <w:tblStyle w:val="Gitternetztabelle5dunkelAkzent3"/>
        <w:tblW w:w="0" w:type="auto"/>
        <w:tblLayout w:type="fixed"/>
        <w:tblLook w:val="04A0" w:firstRow="1" w:lastRow="0" w:firstColumn="1" w:lastColumn="0" w:noHBand="0" w:noVBand="1"/>
      </w:tblPr>
      <w:tblGrid>
        <w:gridCol w:w="2263"/>
        <w:gridCol w:w="1616"/>
        <w:gridCol w:w="1728"/>
        <w:gridCol w:w="1727"/>
        <w:gridCol w:w="1728"/>
      </w:tblGrid>
      <w:tr w:rsidR="00013D54" w:rsidRPr="002430A4" w14:paraId="6B4F47AF" w14:textId="09965F5F" w:rsidTr="004D71B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62" w:type="dxa"/>
            <w:gridSpan w:val="5"/>
            <w:noWrap/>
          </w:tcPr>
          <w:p w14:paraId="68D57F46" w14:textId="4AD50DE7" w:rsidR="00013D54" w:rsidRPr="002430A4" w:rsidRDefault="00013D54" w:rsidP="00FB65EA">
            <w:pPr>
              <w:spacing w:before="0" w:line="240" w:lineRule="auto"/>
              <w:jc w:val="center"/>
            </w:pPr>
            <w:r w:rsidRPr="002430A4">
              <w:rPr>
                <w:color w:val="auto"/>
              </w:rPr>
              <w:t>Neigungswinkel</w:t>
            </w:r>
            <w:r w:rsidRPr="002430A4">
              <w:rPr>
                <w:i/>
                <w:color w:val="auto"/>
              </w:rPr>
              <w:t xml:space="preserve"> </w:t>
            </w:r>
            <m:oMath>
              <m:r>
                <m:rPr>
                  <m:sty m:val="bi"/>
                </m:rPr>
                <w:rPr>
                  <w:rFonts w:ascii="Cambria Math" w:hAnsi="Cambria Math"/>
                  <w:color w:val="auto"/>
                </w:rPr>
                <m:t>α</m:t>
              </m:r>
            </m:oMath>
            <w:r w:rsidRPr="002430A4">
              <w:rPr>
                <w:i/>
                <w:color w:val="auto"/>
              </w:rPr>
              <w:t xml:space="preserve"> =</w:t>
            </w:r>
            <w:r w:rsidRPr="002430A4">
              <w:rPr>
                <w:color w:val="auto"/>
              </w:rPr>
              <w:t xml:space="preserve"> 1°</w:t>
            </w:r>
          </w:p>
        </w:tc>
      </w:tr>
      <w:tr w:rsidR="00013D54" w:rsidRPr="002430A4" w14:paraId="030508E3" w14:textId="6180905F" w:rsidTr="00F1789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794198E9" w14:textId="77777777" w:rsidR="00013D54" w:rsidRPr="002430A4" w:rsidRDefault="00013D54" w:rsidP="00013D54">
            <w:pPr>
              <w:spacing w:before="0" w:line="240" w:lineRule="auto"/>
              <w:jc w:val="left"/>
              <w:rPr>
                <w:color w:val="000000"/>
                <w:sz w:val="22"/>
                <w:szCs w:val="22"/>
              </w:rPr>
            </w:pPr>
            <w:r w:rsidRPr="002430A4">
              <w:rPr>
                <w:color w:val="000000"/>
                <w:sz w:val="22"/>
                <w:szCs w:val="22"/>
              </w:rPr>
              <w:t>Nr.</w:t>
            </w:r>
          </w:p>
        </w:tc>
        <w:tc>
          <w:tcPr>
            <w:tcW w:w="1616" w:type="dxa"/>
            <w:shd w:val="clear" w:color="auto" w:fill="A5A5A5" w:themeFill="accent3"/>
            <w:noWrap/>
            <w:vAlign w:val="bottom"/>
            <w:hideMark/>
          </w:tcPr>
          <w:p w14:paraId="649429F7" w14:textId="6E862F4F" w:rsidR="00013D54" w:rsidRPr="002430A4" w:rsidRDefault="00013D54" w:rsidP="00013D54">
            <w:pPr>
              <w:spacing w:before="0" w:line="240" w:lineRule="auto"/>
              <w:jc w:val="left"/>
              <w:cnfStyle w:val="000000100000" w:firstRow="0" w:lastRow="0" w:firstColumn="0" w:lastColumn="0" w:oddVBand="0" w:evenVBand="0" w:oddHBand="1" w:evenHBand="0" w:firstRowFirstColumn="0" w:firstRowLastColumn="0" w:lastRowFirstColumn="0" w:lastRowLastColumn="0"/>
              <w:rPr>
                <w:color w:val="000000"/>
                <w:sz w:val="22"/>
                <w:szCs w:val="22"/>
              </w:rPr>
            </w:pPr>
            <w:r w:rsidRPr="002430A4">
              <w:rPr>
                <w:color w:val="000000"/>
                <w:sz w:val="22"/>
                <w:szCs w:val="22"/>
              </w:rPr>
              <w:t>Pos1  [°]</w:t>
            </w:r>
          </w:p>
        </w:tc>
        <w:tc>
          <w:tcPr>
            <w:tcW w:w="1728" w:type="dxa"/>
            <w:shd w:val="clear" w:color="auto" w:fill="A5A5A5" w:themeFill="accent3"/>
            <w:noWrap/>
            <w:vAlign w:val="bottom"/>
            <w:hideMark/>
          </w:tcPr>
          <w:p w14:paraId="231AC45F" w14:textId="0763EA28" w:rsidR="00013D54" w:rsidRPr="002430A4" w:rsidRDefault="00013D54" w:rsidP="00013D54">
            <w:pPr>
              <w:spacing w:before="0" w:line="240" w:lineRule="auto"/>
              <w:jc w:val="left"/>
              <w:cnfStyle w:val="000000100000" w:firstRow="0" w:lastRow="0" w:firstColumn="0" w:lastColumn="0" w:oddVBand="0" w:evenVBand="0" w:oddHBand="1" w:evenHBand="0" w:firstRowFirstColumn="0" w:firstRowLastColumn="0" w:lastRowFirstColumn="0" w:lastRowLastColumn="0"/>
              <w:rPr>
                <w:color w:val="000000"/>
                <w:sz w:val="22"/>
                <w:szCs w:val="22"/>
              </w:rPr>
            </w:pPr>
            <w:r w:rsidRPr="002430A4">
              <w:rPr>
                <w:color w:val="000000"/>
                <w:sz w:val="22"/>
                <w:szCs w:val="22"/>
              </w:rPr>
              <w:t>Pos2  [°]</w:t>
            </w:r>
          </w:p>
        </w:tc>
        <w:tc>
          <w:tcPr>
            <w:tcW w:w="1727" w:type="dxa"/>
            <w:shd w:val="clear" w:color="auto" w:fill="A5A5A5" w:themeFill="accent3"/>
            <w:noWrap/>
            <w:vAlign w:val="bottom"/>
            <w:hideMark/>
          </w:tcPr>
          <w:p w14:paraId="54EC299B" w14:textId="5CD7B526" w:rsidR="00013D54" w:rsidRPr="002430A4" w:rsidRDefault="00013D54" w:rsidP="00013D54">
            <w:pPr>
              <w:spacing w:before="0" w:line="240" w:lineRule="auto"/>
              <w:jc w:val="left"/>
              <w:cnfStyle w:val="000000100000" w:firstRow="0" w:lastRow="0" w:firstColumn="0" w:lastColumn="0" w:oddVBand="0" w:evenVBand="0" w:oddHBand="1" w:evenHBand="0" w:firstRowFirstColumn="0" w:firstRowLastColumn="0" w:lastRowFirstColumn="0" w:lastRowLastColumn="0"/>
              <w:rPr>
                <w:color w:val="000000"/>
                <w:sz w:val="22"/>
                <w:szCs w:val="22"/>
              </w:rPr>
            </w:pPr>
            <w:r w:rsidRPr="002430A4">
              <w:rPr>
                <w:color w:val="000000"/>
                <w:sz w:val="22"/>
                <w:szCs w:val="22"/>
              </w:rPr>
              <w:t>rel. Winkel Pos1'-Pos2' [°]</w:t>
            </w:r>
          </w:p>
        </w:tc>
        <w:tc>
          <w:tcPr>
            <w:tcW w:w="1728" w:type="dxa"/>
            <w:shd w:val="clear" w:color="auto" w:fill="A5A5A5" w:themeFill="accent3"/>
            <w:vAlign w:val="bottom"/>
          </w:tcPr>
          <w:p w14:paraId="1C2F7497" w14:textId="65C0E23C" w:rsidR="00013D54" w:rsidRPr="002430A4" w:rsidRDefault="00013D54" w:rsidP="00013D54">
            <w:pPr>
              <w:spacing w:before="0" w:line="240" w:lineRule="auto"/>
              <w:jc w:val="left"/>
              <w:cnfStyle w:val="000000100000" w:firstRow="0" w:lastRow="0" w:firstColumn="0" w:lastColumn="0" w:oddVBand="0" w:evenVBand="0" w:oddHBand="1" w:evenHBand="0" w:firstRowFirstColumn="0" w:firstRowLastColumn="0" w:lastRowFirstColumn="0" w:lastRowLastColumn="0"/>
              <w:rPr>
                <w:color w:val="000000"/>
                <w:sz w:val="22"/>
                <w:szCs w:val="22"/>
              </w:rPr>
            </w:pPr>
            <w:r w:rsidRPr="002430A4">
              <w:rPr>
                <w:color w:val="000000"/>
                <w:sz w:val="22"/>
                <w:szCs w:val="22"/>
              </w:rPr>
              <w:t>rel. Winkel Pos2'-Pos1'' [°]</w:t>
            </w:r>
          </w:p>
        </w:tc>
      </w:tr>
      <w:tr w:rsidR="00F0655C" w:rsidRPr="002430A4" w14:paraId="701943D7" w14:textId="639883CB" w:rsidTr="00F17891">
        <w:trPr>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73329D51" w14:textId="77777777" w:rsidR="00F0655C" w:rsidRPr="002430A4" w:rsidRDefault="00F0655C" w:rsidP="00F0655C">
            <w:pPr>
              <w:spacing w:before="0" w:line="240" w:lineRule="auto"/>
              <w:jc w:val="right"/>
              <w:rPr>
                <w:color w:val="000000"/>
                <w:sz w:val="22"/>
                <w:szCs w:val="22"/>
              </w:rPr>
            </w:pPr>
            <w:r w:rsidRPr="002430A4">
              <w:rPr>
                <w:color w:val="000000"/>
                <w:sz w:val="22"/>
                <w:szCs w:val="22"/>
              </w:rPr>
              <w:t>1</w:t>
            </w:r>
          </w:p>
        </w:tc>
        <w:tc>
          <w:tcPr>
            <w:tcW w:w="1616" w:type="dxa"/>
            <w:noWrap/>
            <w:vAlign w:val="bottom"/>
          </w:tcPr>
          <w:p w14:paraId="77CA16C0" w14:textId="55B45347"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p>
        </w:tc>
        <w:tc>
          <w:tcPr>
            <w:tcW w:w="1728" w:type="dxa"/>
            <w:noWrap/>
            <w:vAlign w:val="bottom"/>
          </w:tcPr>
          <w:p w14:paraId="1ED7AAEE" w14:textId="52CC4B10"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1.05</w:t>
            </w:r>
          </w:p>
        </w:tc>
        <w:tc>
          <w:tcPr>
            <w:tcW w:w="1727" w:type="dxa"/>
            <w:noWrap/>
            <w:vAlign w:val="bottom"/>
          </w:tcPr>
          <w:p w14:paraId="52C52495" w14:textId="02687BE2"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p>
        </w:tc>
        <w:tc>
          <w:tcPr>
            <w:tcW w:w="1728" w:type="dxa"/>
            <w:vAlign w:val="bottom"/>
          </w:tcPr>
          <w:p w14:paraId="6D04F2C3" w14:textId="3284C742"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1.05</w:t>
            </w:r>
          </w:p>
        </w:tc>
      </w:tr>
      <w:tr w:rsidR="00F0655C" w:rsidRPr="002430A4" w14:paraId="15090077" w14:textId="71E211E2" w:rsidTr="00F178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144C7589" w14:textId="77777777" w:rsidR="00F0655C" w:rsidRPr="002430A4" w:rsidRDefault="00F0655C" w:rsidP="00F0655C">
            <w:pPr>
              <w:spacing w:before="0" w:line="240" w:lineRule="auto"/>
              <w:jc w:val="right"/>
              <w:rPr>
                <w:color w:val="000000"/>
                <w:sz w:val="22"/>
                <w:szCs w:val="22"/>
              </w:rPr>
            </w:pPr>
            <w:r w:rsidRPr="002430A4">
              <w:rPr>
                <w:color w:val="000000"/>
                <w:sz w:val="22"/>
                <w:szCs w:val="22"/>
              </w:rPr>
              <w:t>2</w:t>
            </w:r>
          </w:p>
        </w:tc>
        <w:tc>
          <w:tcPr>
            <w:tcW w:w="1616" w:type="dxa"/>
            <w:noWrap/>
            <w:vAlign w:val="bottom"/>
          </w:tcPr>
          <w:p w14:paraId="5445C7EF" w14:textId="79C82CB4"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0.00</w:t>
            </w:r>
          </w:p>
        </w:tc>
        <w:tc>
          <w:tcPr>
            <w:tcW w:w="1728" w:type="dxa"/>
            <w:noWrap/>
            <w:vAlign w:val="bottom"/>
          </w:tcPr>
          <w:p w14:paraId="1413FA63" w14:textId="1F547BDA"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0.95</w:t>
            </w:r>
          </w:p>
        </w:tc>
        <w:tc>
          <w:tcPr>
            <w:tcW w:w="1727" w:type="dxa"/>
            <w:noWrap/>
            <w:vAlign w:val="bottom"/>
          </w:tcPr>
          <w:p w14:paraId="5D796448" w14:textId="75881C55"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0.95</w:t>
            </w:r>
          </w:p>
        </w:tc>
        <w:tc>
          <w:tcPr>
            <w:tcW w:w="1728" w:type="dxa"/>
            <w:vAlign w:val="bottom"/>
          </w:tcPr>
          <w:p w14:paraId="08D4EC70" w14:textId="6C3E50C1"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0.95</w:t>
            </w:r>
          </w:p>
        </w:tc>
      </w:tr>
      <w:tr w:rsidR="00F0655C" w:rsidRPr="002430A4" w14:paraId="303E5882" w14:textId="6B7F365D" w:rsidTr="00F17891">
        <w:trPr>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156394B3" w14:textId="77777777" w:rsidR="00F0655C" w:rsidRPr="002430A4" w:rsidRDefault="00F0655C" w:rsidP="00F0655C">
            <w:pPr>
              <w:spacing w:before="0" w:line="240" w:lineRule="auto"/>
              <w:jc w:val="right"/>
              <w:rPr>
                <w:color w:val="000000"/>
                <w:sz w:val="22"/>
                <w:szCs w:val="22"/>
              </w:rPr>
            </w:pPr>
            <w:r w:rsidRPr="002430A4">
              <w:rPr>
                <w:color w:val="000000"/>
                <w:sz w:val="22"/>
                <w:szCs w:val="22"/>
              </w:rPr>
              <w:t>3</w:t>
            </w:r>
          </w:p>
        </w:tc>
        <w:tc>
          <w:tcPr>
            <w:tcW w:w="1616" w:type="dxa"/>
            <w:noWrap/>
            <w:vAlign w:val="bottom"/>
          </w:tcPr>
          <w:p w14:paraId="284C44BC" w14:textId="5BD7EC09"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0.00</w:t>
            </w:r>
          </w:p>
        </w:tc>
        <w:tc>
          <w:tcPr>
            <w:tcW w:w="1728" w:type="dxa"/>
            <w:noWrap/>
            <w:vAlign w:val="bottom"/>
          </w:tcPr>
          <w:p w14:paraId="10F5B27F" w14:textId="249E3633"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1.10</w:t>
            </w:r>
          </w:p>
        </w:tc>
        <w:tc>
          <w:tcPr>
            <w:tcW w:w="1727" w:type="dxa"/>
            <w:noWrap/>
            <w:vAlign w:val="bottom"/>
          </w:tcPr>
          <w:p w14:paraId="3CCD6F94" w14:textId="512F5829"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1.10</w:t>
            </w:r>
          </w:p>
        </w:tc>
        <w:tc>
          <w:tcPr>
            <w:tcW w:w="1728" w:type="dxa"/>
            <w:vAlign w:val="bottom"/>
          </w:tcPr>
          <w:p w14:paraId="0A557809" w14:textId="1DE73076"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1.05</w:t>
            </w:r>
          </w:p>
        </w:tc>
      </w:tr>
      <w:tr w:rsidR="00F0655C" w:rsidRPr="002430A4" w14:paraId="56CA591F" w14:textId="0BEABAA1" w:rsidTr="00F178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62D6419A" w14:textId="77777777" w:rsidR="00F0655C" w:rsidRPr="002430A4" w:rsidRDefault="00F0655C" w:rsidP="00F0655C">
            <w:pPr>
              <w:spacing w:before="0" w:line="240" w:lineRule="auto"/>
              <w:jc w:val="right"/>
              <w:rPr>
                <w:color w:val="000000"/>
                <w:sz w:val="22"/>
                <w:szCs w:val="22"/>
              </w:rPr>
            </w:pPr>
            <w:r w:rsidRPr="002430A4">
              <w:rPr>
                <w:color w:val="000000"/>
                <w:sz w:val="22"/>
                <w:szCs w:val="22"/>
              </w:rPr>
              <w:t>4</w:t>
            </w:r>
          </w:p>
        </w:tc>
        <w:tc>
          <w:tcPr>
            <w:tcW w:w="1616" w:type="dxa"/>
            <w:noWrap/>
            <w:vAlign w:val="bottom"/>
          </w:tcPr>
          <w:p w14:paraId="509F8AA2" w14:textId="7319CF51"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0.05</w:t>
            </w:r>
          </w:p>
        </w:tc>
        <w:tc>
          <w:tcPr>
            <w:tcW w:w="1728" w:type="dxa"/>
            <w:noWrap/>
            <w:vAlign w:val="bottom"/>
          </w:tcPr>
          <w:p w14:paraId="139652F4" w14:textId="0978B3BA"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1.00</w:t>
            </w:r>
          </w:p>
        </w:tc>
        <w:tc>
          <w:tcPr>
            <w:tcW w:w="1727" w:type="dxa"/>
            <w:noWrap/>
            <w:vAlign w:val="bottom"/>
          </w:tcPr>
          <w:p w14:paraId="08F915EA" w14:textId="1A948CFD"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0.95</w:t>
            </w:r>
          </w:p>
        </w:tc>
        <w:tc>
          <w:tcPr>
            <w:tcW w:w="1728" w:type="dxa"/>
            <w:vAlign w:val="bottom"/>
          </w:tcPr>
          <w:p w14:paraId="47065F4C" w14:textId="7D1864A7"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0.95</w:t>
            </w:r>
          </w:p>
        </w:tc>
      </w:tr>
      <w:tr w:rsidR="00F0655C" w:rsidRPr="002430A4" w14:paraId="25A4B930" w14:textId="5A82B1E9" w:rsidTr="00F17891">
        <w:trPr>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2BC9CD0F" w14:textId="77777777" w:rsidR="00F0655C" w:rsidRPr="002430A4" w:rsidRDefault="00F0655C" w:rsidP="00F0655C">
            <w:pPr>
              <w:spacing w:before="0" w:line="240" w:lineRule="auto"/>
              <w:jc w:val="right"/>
              <w:rPr>
                <w:color w:val="000000"/>
                <w:sz w:val="22"/>
                <w:szCs w:val="22"/>
              </w:rPr>
            </w:pPr>
            <w:r w:rsidRPr="002430A4">
              <w:rPr>
                <w:color w:val="000000"/>
                <w:sz w:val="22"/>
                <w:szCs w:val="22"/>
              </w:rPr>
              <w:t>5</w:t>
            </w:r>
          </w:p>
        </w:tc>
        <w:tc>
          <w:tcPr>
            <w:tcW w:w="1616" w:type="dxa"/>
            <w:noWrap/>
            <w:vAlign w:val="bottom"/>
          </w:tcPr>
          <w:p w14:paraId="77CC8745" w14:textId="70D78609"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0.05</w:t>
            </w:r>
          </w:p>
        </w:tc>
        <w:tc>
          <w:tcPr>
            <w:tcW w:w="1728" w:type="dxa"/>
            <w:noWrap/>
            <w:vAlign w:val="bottom"/>
          </w:tcPr>
          <w:p w14:paraId="7C6E6590" w14:textId="3EDA3F80"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1.00</w:t>
            </w:r>
          </w:p>
        </w:tc>
        <w:tc>
          <w:tcPr>
            <w:tcW w:w="1727" w:type="dxa"/>
            <w:noWrap/>
            <w:vAlign w:val="bottom"/>
          </w:tcPr>
          <w:p w14:paraId="323B3D20" w14:textId="2F167972"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0.95</w:t>
            </w:r>
          </w:p>
        </w:tc>
        <w:tc>
          <w:tcPr>
            <w:tcW w:w="1728" w:type="dxa"/>
            <w:vAlign w:val="bottom"/>
          </w:tcPr>
          <w:p w14:paraId="62F02689" w14:textId="3CB54B6F"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1.00</w:t>
            </w:r>
          </w:p>
        </w:tc>
      </w:tr>
      <w:tr w:rsidR="00F0655C" w:rsidRPr="002430A4" w14:paraId="78FE43D1" w14:textId="32034F61" w:rsidTr="00F178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3B6121A2" w14:textId="77777777" w:rsidR="00F0655C" w:rsidRPr="002430A4" w:rsidRDefault="00F0655C" w:rsidP="00F0655C">
            <w:pPr>
              <w:spacing w:before="0" w:line="240" w:lineRule="auto"/>
              <w:jc w:val="right"/>
              <w:rPr>
                <w:color w:val="000000"/>
                <w:sz w:val="22"/>
                <w:szCs w:val="22"/>
              </w:rPr>
            </w:pPr>
            <w:r w:rsidRPr="002430A4">
              <w:rPr>
                <w:color w:val="000000"/>
                <w:sz w:val="22"/>
                <w:szCs w:val="22"/>
              </w:rPr>
              <w:t>6</w:t>
            </w:r>
          </w:p>
        </w:tc>
        <w:tc>
          <w:tcPr>
            <w:tcW w:w="1616" w:type="dxa"/>
            <w:noWrap/>
            <w:vAlign w:val="bottom"/>
          </w:tcPr>
          <w:p w14:paraId="18540A5D" w14:textId="4B80BC18"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0.00</w:t>
            </w:r>
          </w:p>
        </w:tc>
        <w:tc>
          <w:tcPr>
            <w:tcW w:w="1728" w:type="dxa"/>
            <w:noWrap/>
            <w:vAlign w:val="bottom"/>
          </w:tcPr>
          <w:p w14:paraId="6B1E4256" w14:textId="7A4B8A12"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1.05</w:t>
            </w:r>
          </w:p>
        </w:tc>
        <w:tc>
          <w:tcPr>
            <w:tcW w:w="1727" w:type="dxa"/>
            <w:noWrap/>
            <w:vAlign w:val="bottom"/>
          </w:tcPr>
          <w:p w14:paraId="02E3D20F" w14:textId="051867BC"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1.05</w:t>
            </w:r>
          </w:p>
        </w:tc>
        <w:tc>
          <w:tcPr>
            <w:tcW w:w="1728" w:type="dxa"/>
            <w:vAlign w:val="bottom"/>
          </w:tcPr>
          <w:p w14:paraId="44090E82" w14:textId="69DDE23E"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1.00</w:t>
            </w:r>
          </w:p>
        </w:tc>
      </w:tr>
      <w:tr w:rsidR="00F0655C" w:rsidRPr="002430A4" w14:paraId="281EF243" w14:textId="2A7E7C00" w:rsidTr="00F17891">
        <w:trPr>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4D7C95E0" w14:textId="77777777" w:rsidR="00F0655C" w:rsidRPr="002430A4" w:rsidRDefault="00F0655C" w:rsidP="00F0655C">
            <w:pPr>
              <w:spacing w:before="0" w:line="240" w:lineRule="auto"/>
              <w:jc w:val="right"/>
              <w:rPr>
                <w:color w:val="000000"/>
                <w:sz w:val="22"/>
                <w:szCs w:val="22"/>
              </w:rPr>
            </w:pPr>
            <w:r w:rsidRPr="002430A4">
              <w:rPr>
                <w:color w:val="000000"/>
                <w:sz w:val="22"/>
                <w:szCs w:val="22"/>
              </w:rPr>
              <w:t>7</w:t>
            </w:r>
          </w:p>
        </w:tc>
        <w:tc>
          <w:tcPr>
            <w:tcW w:w="1616" w:type="dxa"/>
            <w:noWrap/>
            <w:vAlign w:val="bottom"/>
          </w:tcPr>
          <w:p w14:paraId="3F8E80FA" w14:textId="4C067F7F"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0.05</w:t>
            </w:r>
          </w:p>
        </w:tc>
        <w:tc>
          <w:tcPr>
            <w:tcW w:w="1728" w:type="dxa"/>
            <w:noWrap/>
            <w:vAlign w:val="bottom"/>
          </w:tcPr>
          <w:p w14:paraId="58F6BF0D" w14:textId="6DDBF875"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1.00</w:t>
            </w:r>
          </w:p>
        </w:tc>
        <w:tc>
          <w:tcPr>
            <w:tcW w:w="1727" w:type="dxa"/>
            <w:noWrap/>
            <w:vAlign w:val="bottom"/>
          </w:tcPr>
          <w:p w14:paraId="0D0C3376" w14:textId="284F2A34"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0.95</w:t>
            </w:r>
          </w:p>
        </w:tc>
        <w:tc>
          <w:tcPr>
            <w:tcW w:w="1728" w:type="dxa"/>
            <w:vAlign w:val="bottom"/>
          </w:tcPr>
          <w:p w14:paraId="5167DF9F" w14:textId="6B423E1E"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1.00</w:t>
            </w:r>
          </w:p>
        </w:tc>
      </w:tr>
      <w:tr w:rsidR="00F0655C" w:rsidRPr="002430A4" w14:paraId="4EAFB557" w14:textId="18FAA584" w:rsidTr="00F178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4640B740" w14:textId="77777777" w:rsidR="00F0655C" w:rsidRPr="002430A4" w:rsidRDefault="00F0655C" w:rsidP="00F0655C">
            <w:pPr>
              <w:spacing w:before="0" w:line="240" w:lineRule="auto"/>
              <w:jc w:val="right"/>
              <w:rPr>
                <w:color w:val="000000"/>
                <w:sz w:val="22"/>
                <w:szCs w:val="22"/>
              </w:rPr>
            </w:pPr>
            <w:r w:rsidRPr="002430A4">
              <w:rPr>
                <w:color w:val="000000"/>
                <w:sz w:val="22"/>
                <w:szCs w:val="22"/>
              </w:rPr>
              <w:t>8</w:t>
            </w:r>
          </w:p>
        </w:tc>
        <w:tc>
          <w:tcPr>
            <w:tcW w:w="1616" w:type="dxa"/>
            <w:noWrap/>
            <w:vAlign w:val="bottom"/>
          </w:tcPr>
          <w:p w14:paraId="3BC2F3F5" w14:textId="69A9FA6E"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0.00</w:t>
            </w:r>
          </w:p>
        </w:tc>
        <w:tc>
          <w:tcPr>
            <w:tcW w:w="1728" w:type="dxa"/>
            <w:noWrap/>
            <w:vAlign w:val="bottom"/>
          </w:tcPr>
          <w:p w14:paraId="4115D273" w14:textId="4A72C9E5"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1.00</w:t>
            </w:r>
          </w:p>
        </w:tc>
        <w:tc>
          <w:tcPr>
            <w:tcW w:w="1727" w:type="dxa"/>
            <w:noWrap/>
            <w:vAlign w:val="bottom"/>
          </w:tcPr>
          <w:p w14:paraId="7D375473" w14:textId="23096C3F"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1.00</w:t>
            </w:r>
          </w:p>
        </w:tc>
        <w:tc>
          <w:tcPr>
            <w:tcW w:w="1728" w:type="dxa"/>
            <w:vAlign w:val="bottom"/>
          </w:tcPr>
          <w:p w14:paraId="62AC68C1" w14:textId="4A5716A6"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0.95</w:t>
            </w:r>
          </w:p>
        </w:tc>
      </w:tr>
      <w:tr w:rsidR="00F0655C" w:rsidRPr="002430A4" w14:paraId="5C8EBF07" w14:textId="0B3BAFF9" w:rsidTr="00F17891">
        <w:trPr>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45CCA44B" w14:textId="77777777" w:rsidR="00F0655C" w:rsidRPr="002430A4" w:rsidRDefault="00F0655C" w:rsidP="00F0655C">
            <w:pPr>
              <w:spacing w:before="0" w:line="240" w:lineRule="auto"/>
              <w:jc w:val="right"/>
              <w:rPr>
                <w:color w:val="000000"/>
                <w:sz w:val="22"/>
                <w:szCs w:val="22"/>
              </w:rPr>
            </w:pPr>
            <w:r w:rsidRPr="002430A4">
              <w:rPr>
                <w:color w:val="000000"/>
                <w:sz w:val="22"/>
                <w:szCs w:val="22"/>
              </w:rPr>
              <w:t>9</w:t>
            </w:r>
          </w:p>
        </w:tc>
        <w:tc>
          <w:tcPr>
            <w:tcW w:w="1616" w:type="dxa"/>
            <w:noWrap/>
            <w:vAlign w:val="bottom"/>
          </w:tcPr>
          <w:p w14:paraId="56C7BB58" w14:textId="277C7889"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0.05</w:t>
            </w:r>
          </w:p>
        </w:tc>
        <w:tc>
          <w:tcPr>
            <w:tcW w:w="1728" w:type="dxa"/>
            <w:noWrap/>
            <w:vAlign w:val="bottom"/>
          </w:tcPr>
          <w:p w14:paraId="476B009A" w14:textId="53A9F922"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1.00</w:t>
            </w:r>
          </w:p>
        </w:tc>
        <w:tc>
          <w:tcPr>
            <w:tcW w:w="1727" w:type="dxa"/>
            <w:noWrap/>
            <w:vAlign w:val="bottom"/>
          </w:tcPr>
          <w:p w14:paraId="6F02E16B" w14:textId="10CE3D75"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0.95</w:t>
            </w:r>
          </w:p>
        </w:tc>
        <w:tc>
          <w:tcPr>
            <w:tcW w:w="1728" w:type="dxa"/>
            <w:vAlign w:val="bottom"/>
          </w:tcPr>
          <w:p w14:paraId="0BDAA09A" w14:textId="69234BA6"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1.00</w:t>
            </w:r>
          </w:p>
        </w:tc>
      </w:tr>
      <w:tr w:rsidR="00F0655C" w:rsidRPr="002430A4" w14:paraId="4BFD8EC2" w14:textId="5D4FEFD0" w:rsidTr="00F178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6B4364CE" w14:textId="77777777" w:rsidR="00F0655C" w:rsidRPr="002430A4" w:rsidRDefault="00F0655C" w:rsidP="00F0655C">
            <w:pPr>
              <w:spacing w:before="0" w:line="240" w:lineRule="auto"/>
              <w:jc w:val="right"/>
              <w:rPr>
                <w:color w:val="000000"/>
                <w:sz w:val="22"/>
                <w:szCs w:val="22"/>
              </w:rPr>
            </w:pPr>
            <w:r w:rsidRPr="002430A4">
              <w:rPr>
                <w:color w:val="000000"/>
                <w:sz w:val="22"/>
                <w:szCs w:val="22"/>
              </w:rPr>
              <w:t>10</w:t>
            </w:r>
          </w:p>
        </w:tc>
        <w:tc>
          <w:tcPr>
            <w:tcW w:w="1616" w:type="dxa"/>
            <w:noWrap/>
            <w:vAlign w:val="bottom"/>
          </w:tcPr>
          <w:p w14:paraId="137F16F1" w14:textId="2326FEB7"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0.00</w:t>
            </w:r>
          </w:p>
        </w:tc>
        <w:tc>
          <w:tcPr>
            <w:tcW w:w="1728" w:type="dxa"/>
            <w:noWrap/>
            <w:vAlign w:val="bottom"/>
          </w:tcPr>
          <w:p w14:paraId="0D9FE8CE" w14:textId="5789FFBD"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1.00</w:t>
            </w:r>
          </w:p>
        </w:tc>
        <w:tc>
          <w:tcPr>
            <w:tcW w:w="1727" w:type="dxa"/>
            <w:noWrap/>
            <w:vAlign w:val="bottom"/>
          </w:tcPr>
          <w:p w14:paraId="4AB2E4BA" w14:textId="726FFC39"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1.00</w:t>
            </w:r>
          </w:p>
        </w:tc>
        <w:tc>
          <w:tcPr>
            <w:tcW w:w="1728" w:type="dxa"/>
            <w:vAlign w:val="bottom"/>
          </w:tcPr>
          <w:p w14:paraId="5EAFDD6C" w14:textId="2CA35AFC"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1.00</w:t>
            </w:r>
          </w:p>
        </w:tc>
      </w:tr>
      <w:tr w:rsidR="00F0655C" w:rsidRPr="002430A4" w14:paraId="487FBB07" w14:textId="1BCE506D" w:rsidTr="00F17891">
        <w:trPr>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595A847D" w14:textId="77777777" w:rsidR="00F0655C" w:rsidRPr="002430A4" w:rsidRDefault="00F0655C" w:rsidP="00F0655C">
            <w:pPr>
              <w:spacing w:before="0" w:line="240" w:lineRule="auto"/>
              <w:jc w:val="right"/>
              <w:rPr>
                <w:color w:val="000000"/>
                <w:sz w:val="22"/>
                <w:szCs w:val="22"/>
              </w:rPr>
            </w:pPr>
            <w:r w:rsidRPr="002430A4">
              <w:rPr>
                <w:color w:val="000000"/>
                <w:sz w:val="22"/>
                <w:szCs w:val="22"/>
              </w:rPr>
              <w:t>11</w:t>
            </w:r>
          </w:p>
        </w:tc>
        <w:tc>
          <w:tcPr>
            <w:tcW w:w="1616" w:type="dxa"/>
            <w:noWrap/>
            <w:vAlign w:val="bottom"/>
          </w:tcPr>
          <w:p w14:paraId="00998B5A" w14:textId="47222CF2"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0.00</w:t>
            </w:r>
          </w:p>
        </w:tc>
        <w:tc>
          <w:tcPr>
            <w:tcW w:w="1728" w:type="dxa"/>
            <w:noWrap/>
            <w:vAlign w:val="bottom"/>
          </w:tcPr>
          <w:p w14:paraId="1D83AA4E" w14:textId="2D5541A9"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1.00</w:t>
            </w:r>
          </w:p>
        </w:tc>
        <w:tc>
          <w:tcPr>
            <w:tcW w:w="1727" w:type="dxa"/>
            <w:noWrap/>
            <w:vAlign w:val="bottom"/>
          </w:tcPr>
          <w:p w14:paraId="5F292510" w14:textId="26C67D0E"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1.00</w:t>
            </w:r>
          </w:p>
        </w:tc>
        <w:tc>
          <w:tcPr>
            <w:tcW w:w="1728" w:type="dxa"/>
            <w:vAlign w:val="bottom"/>
          </w:tcPr>
          <w:p w14:paraId="54F0376B" w14:textId="62027A70"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0.95</w:t>
            </w:r>
          </w:p>
        </w:tc>
      </w:tr>
      <w:tr w:rsidR="00F0655C" w:rsidRPr="002430A4" w14:paraId="61D1EA77" w14:textId="1E8AEB33" w:rsidTr="00F178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6736E663" w14:textId="77777777" w:rsidR="00F0655C" w:rsidRPr="002430A4" w:rsidRDefault="00F0655C" w:rsidP="00F0655C">
            <w:pPr>
              <w:spacing w:before="0" w:line="240" w:lineRule="auto"/>
              <w:jc w:val="right"/>
              <w:rPr>
                <w:color w:val="000000"/>
                <w:sz w:val="22"/>
                <w:szCs w:val="22"/>
              </w:rPr>
            </w:pPr>
            <w:r w:rsidRPr="002430A4">
              <w:rPr>
                <w:color w:val="000000"/>
                <w:sz w:val="22"/>
                <w:szCs w:val="22"/>
              </w:rPr>
              <w:t>12</w:t>
            </w:r>
          </w:p>
        </w:tc>
        <w:tc>
          <w:tcPr>
            <w:tcW w:w="1616" w:type="dxa"/>
            <w:noWrap/>
            <w:vAlign w:val="bottom"/>
          </w:tcPr>
          <w:p w14:paraId="403164EB" w14:textId="2C392B15"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0.05</w:t>
            </w:r>
          </w:p>
        </w:tc>
        <w:tc>
          <w:tcPr>
            <w:tcW w:w="1728" w:type="dxa"/>
            <w:noWrap/>
            <w:vAlign w:val="bottom"/>
          </w:tcPr>
          <w:p w14:paraId="41F95600" w14:textId="50DAA53E"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1.05</w:t>
            </w:r>
          </w:p>
        </w:tc>
        <w:tc>
          <w:tcPr>
            <w:tcW w:w="1727" w:type="dxa"/>
            <w:noWrap/>
            <w:vAlign w:val="bottom"/>
          </w:tcPr>
          <w:p w14:paraId="1565148C" w14:textId="3D8487C3"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1.00</w:t>
            </w:r>
          </w:p>
        </w:tc>
        <w:tc>
          <w:tcPr>
            <w:tcW w:w="1728" w:type="dxa"/>
            <w:vAlign w:val="bottom"/>
          </w:tcPr>
          <w:p w14:paraId="526DC982" w14:textId="125955FA"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1.00</w:t>
            </w:r>
          </w:p>
        </w:tc>
      </w:tr>
      <w:tr w:rsidR="00F0655C" w:rsidRPr="002430A4" w14:paraId="75330571" w14:textId="58D87317" w:rsidTr="00F17891">
        <w:trPr>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4D1CCC7E" w14:textId="77777777" w:rsidR="00F0655C" w:rsidRPr="002430A4" w:rsidRDefault="00F0655C" w:rsidP="00F0655C">
            <w:pPr>
              <w:spacing w:before="0" w:line="240" w:lineRule="auto"/>
              <w:jc w:val="right"/>
              <w:rPr>
                <w:color w:val="000000"/>
                <w:sz w:val="22"/>
                <w:szCs w:val="22"/>
              </w:rPr>
            </w:pPr>
            <w:r w:rsidRPr="002430A4">
              <w:rPr>
                <w:color w:val="000000"/>
                <w:sz w:val="22"/>
                <w:szCs w:val="22"/>
              </w:rPr>
              <w:t>13</w:t>
            </w:r>
          </w:p>
        </w:tc>
        <w:tc>
          <w:tcPr>
            <w:tcW w:w="1616" w:type="dxa"/>
            <w:noWrap/>
            <w:vAlign w:val="bottom"/>
          </w:tcPr>
          <w:p w14:paraId="64DDE1E0" w14:textId="371BA124"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0.05</w:t>
            </w:r>
          </w:p>
        </w:tc>
        <w:tc>
          <w:tcPr>
            <w:tcW w:w="1728" w:type="dxa"/>
            <w:noWrap/>
            <w:vAlign w:val="bottom"/>
          </w:tcPr>
          <w:p w14:paraId="2F2F41FE" w14:textId="70173217"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1.00</w:t>
            </w:r>
          </w:p>
        </w:tc>
        <w:tc>
          <w:tcPr>
            <w:tcW w:w="1727" w:type="dxa"/>
            <w:noWrap/>
            <w:vAlign w:val="bottom"/>
          </w:tcPr>
          <w:p w14:paraId="43036B2A" w14:textId="516CE897"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0.95</w:t>
            </w:r>
          </w:p>
        </w:tc>
        <w:tc>
          <w:tcPr>
            <w:tcW w:w="1728" w:type="dxa"/>
            <w:vAlign w:val="bottom"/>
          </w:tcPr>
          <w:p w14:paraId="02C424A8" w14:textId="2C57F127"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1.00</w:t>
            </w:r>
          </w:p>
        </w:tc>
      </w:tr>
      <w:tr w:rsidR="00F0655C" w:rsidRPr="002430A4" w14:paraId="0DC7D078" w14:textId="39BEF8B4" w:rsidTr="00F178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4164C26D" w14:textId="77777777" w:rsidR="00F0655C" w:rsidRPr="002430A4" w:rsidRDefault="00F0655C" w:rsidP="00F0655C">
            <w:pPr>
              <w:spacing w:before="0" w:line="240" w:lineRule="auto"/>
              <w:jc w:val="right"/>
              <w:rPr>
                <w:color w:val="000000"/>
                <w:sz w:val="22"/>
                <w:szCs w:val="22"/>
              </w:rPr>
            </w:pPr>
            <w:r w:rsidRPr="002430A4">
              <w:rPr>
                <w:color w:val="000000"/>
                <w:sz w:val="22"/>
                <w:szCs w:val="22"/>
              </w:rPr>
              <w:t>14</w:t>
            </w:r>
          </w:p>
        </w:tc>
        <w:tc>
          <w:tcPr>
            <w:tcW w:w="1616" w:type="dxa"/>
            <w:noWrap/>
            <w:vAlign w:val="bottom"/>
          </w:tcPr>
          <w:p w14:paraId="5183AB89" w14:textId="41040684"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0.00</w:t>
            </w:r>
          </w:p>
        </w:tc>
        <w:tc>
          <w:tcPr>
            <w:tcW w:w="1728" w:type="dxa"/>
            <w:noWrap/>
            <w:vAlign w:val="bottom"/>
          </w:tcPr>
          <w:p w14:paraId="43587BBD" w14:textId="4B771C72"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1.00</w:t>
            </w:r>
          </w:p>
        </w:tc>
        <w:tc>
          <w:tcPr>
            <w:tcW w:w="1727" w:type="dxa"/>
            <w:noWrap/>
            <w:vAlign w:val="bottom"/>
          </w:tcPr>
          <w:p w14:paraId="348FDAC0" w14:textId="7A81BFB4"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1.00</w:t>
            </w:r>
          </w:p>
        </w:tc>
        <w:tc>
          <w:tcPr>
            <w:tcW w:w="1728" w:type="dxa"/>
            <w:vAlign w:val="bottom"/>
          </w:tcPr>
          <w:p w14:paraId="6E57E9A8" w14:textId="637B19CA"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1.00</w:t>
            </w:r>
          </w:p>
        </w:tc>
      </w:tr>
      <w:tr w:rsidR="00F0655C" w:rsidRPr="002430A4" w14:paraId="6AE7F633" w14:textId="3DABC1D3" w:rsidTr="00F17891">
        <w:trPr>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45954178" w14:textId="77777777" w:rsidR="00F0655C" w:rsidRPr="002430A4" w:rsidRDefault="00F0655C" w:rsidP="00F0655C">
            <w:pPr>
              <w:spacing w:before="0" w:line="240" w:lineRule="auto"/>
              <w:jc w:val="right"/>
              <w:rPr>
                <w:color w:val="000000"/>
                <w:sz w:val="22"/>
                <w:szCs w:val="22"/>
              </w:rPr>
            </w:pPr>
            <w:r w:rsidRPr="002430A4">
              <w:rPr>
                <w:color w:val="000000"/>
                <w:sz w:val="22"/>
                <w:szCs w:val="22"/>
              </w:rPr>
              <w:t>15</w:t>
            </w:r>
          </w:p>
        </w:tc>
        <w:tc>
          <w:tcPr>
            <w:tcW w:w="1616" w:type="dxa"/>
            <w:noWrap/>
            <w:vAlign w:val="bottom"/>
          </w:tcPr>
          <w:p w14:paraId="09FD6313" w14:textId="047DDFFF"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0.00</w:t>
            </w:r>
          </w:p>
        </w:tc>
        <w:tc>
          <w:tcPr>
            <w:tcW w:w="1728" w:type="dxa"/>
            <w:noWrap/>
            <w:vAlign w:val="bottom"/>
          </w:tcPr>
          <w:p w14:paraId="58CE9882" w14:textId="5ED7B952"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1.00</w:t>
            </w:r>
          </w:p>
        </w:tc>
        <w:tc>
          <w:tcPr>
            <w:tcW w:w="1727" w:type="dxa"/>
            <w:noWrap/>
            <w:vAlign w:val="bottom"/>
          </w:tcPr>
          <w:p w14:paraId="08BD8D72" w14:textId="727ED25D"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1.00</w:t>
            </w:r>
          </w:p>
        </w:tc>
        <w:tc>
          <w:tcPr>
            <w:tcW w:w="1728" w:type="dxa"/>
            <w:vAlign w:val="bottom"/>
          </w:tcPr>
          <w:p w14:paraId="013795CC" w14:textId="239A6421"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1.00</w:t>
            </w:r>
          </w:p>
        </w:tc>
      </w:tr>
      <w:tr w:rsidR="00F0655C" w:rsidRPr="002430A4" w14:paraId="4CC90015" w14:textId="4C7A53ED" w:rsidTr="00F178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5FDCEDAC" w14:textId="77777777" w:rsidR="00F0655C" w:rsidRPr="002430A4" w:rsidRDefault="00F0655C" w:rsidP="00F0655C">
            <w:pPr>
              <w:spacing w:before="0" w:line="240" w:lineRule="auto"/>
              <w:jc w:val="right"/>
              <w:rPr>
                <w:color w:val="000000"/>
                <w:sz w:val="22"/>
                <w:szCs w:val="22"/>
              </w:rPr>
            </w:pPr>
            <w:r w:rsidRPr="002430A4">
              <w:rPr>
                <w:color w:val="000000"/>
                <w:sz w:val="22"/>
                <w:szCs w:val="22"/>
              </w:rPr>
              <w:t>16</w:t>
            </w:r>
          </w:p>
        </w:tc>
        <w:tc>
          <w:tcPr>
            <w:tcW w:w="1616" w:type="dxa"/>
            <w:noWrap/>
            <w:vAlign w:val="bottom"/>
          </w:tcPr>
          <w:p w14:paraId="3996D619" w14:textId="2061BEBC"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0.00</w:t>
            </w:r>
          </w:p>
        </w:tc>
        <w:tc>
          <w:tcPr>
            <w:tcW w:w="1728" w:type="dxa"/>
            <w:noWrap/>
            <w:vAlign w:val="bottom"/>
          </w:tcPr>
          <w:p w14:paraId="6AA04529" w14:textId="632A22B4"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1.00</w:t>
            </w:r>
          </w:p>
        </w:tc>
        <w:tc>
          <w:tcPr>
            <w:tcW w:w="1727" w:type="dxa"/>
            <w:noWrap/>
            <w:vAlign w:val="bottom"/>
          </w:tcPr>
          <w:p w14:paraId="218A2C0F" w14:textId="37A93B1F"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1.00</w:t>
            </w:r>
          </w:p>
        </w:tc>
        <w:tc>
          <w:tcPr>
            <w:tcW w:w="1728" w:type="dxa"/>
            <w:vAlign w:val="bottom"/>
          </w:tcPr>
          <w:p w14:paraId="0BF29A5F" w14:textId="33C820B4"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0.95</w:t>
            </w:r>
          </w:p>
        </w:tc>
      </w:tr>
      <w:tr w:rsidR="00F0655C" w:rsidRPr="002430A4" w14:paraId="58671774" w14:textId="7518E355" w:rsidTr="00F17891">
        <w:trPr>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56150E27" w14:textId="77777777" w:rsidR="00F0655C" w:rsidRPr="002430A4" w:rsidRDefault="00F0655C" w:rsidP="00F0655C">
            <w:pPr>
              <w:spacing w:before="0" w:line="240" w:lineRule="auto"/>
              <w:jc w:val="right"/>
              <w:rPr>
                <w:color w:val="000000"/>
                <w:sz w:val="22"/>
                <w:szCs w:val="22"/>
              </w:rPr>
            </w:pPr>
            <w:r w:rsidRPr="002430A4">
              <w:rPr>
                <w:color w:val="000000"/>
                <w:sz w:val="22"/>
                <w:szCs w:val="22"/>
              </w:rPr>
              <w:t>17</w:t>
            </w:r>
          </w:p>
        </w:tc>
        <w:tc>
          <w:tcPr>
            <w:tcW w:w="1616" w:type="dxa"/>
            <w:noWrap/>
            <w:vAlign w:val="bottom"/>
          </w:tcPr>
          <w:p w14:paraId="00CCD6EC" w14:textId="27C90551"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0.05</w:t>
            </w:r>
          </w:p>
        </w:tc>
        <w:tc>
          <w:tcPr>
            <w:tcW w:w="1728" w:type="dxa"/>
            <w:noWrap/>
            <w:vAlign w:val="bottom"/>
          </w:tcPr>
          <w:p w14:paraId="4D5DCCA9" w14:textId="06FA3281"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1.00</w:t>
            </w:r>
          </w:p>
        </w:tc>
        <w:tc>
          <w:tcPr>
            <w:tcW w:w="1727" w:type="dxa"/>
            <w:noWrap/>
            <w:vAlign w:val="bottom"/>
          </w:tcPr>
          <w:p w14:paraId="228160B0" w14:textId="347C19F8"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0.95</w:t>
            </w:r>
          </w:p>
        </w:tc>
        <w:tc>
          <w:tcPr>
            <w:tcW w:w="1728" w:type="dxa"/>
            <w:vAlign w:val="bottom"/>
          </w:tcPr>
          <w:p w14:paraId="56D63641" w14:textId="64B50EDB"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0.95</w:t>
            </w:r>
          </w:p>
        </w:tc>
      </w:tr>
      <w:tr w:rsidR="00F0655C" w:rsidRPr="002430A4" w14:paraId="339CDC23" w14:textId="72EC378C" w:rsidTr="00F178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05FB9CFA" w14:textId="77777777" w:rsidR="00F0655C" w:rsidRPr="002430A4" w:rsidRDefault="00F0655C" w:rsidP="00F0655C">
            <w:pPr>
              <w:spacing w:before="0" w:line="240" w:lineRule="auto"/>
              <w:jc w:val="right"/>
              <w:rPr>
                <w:color w:val="000000"/>
                <w:sz w:val="22"/>
                <w:szCs w:val="22"/>
              </w:rPr>
            </w:pPr>
            <w:r w:rsidRPr="002430A4">
              <w:rPr>
                <w:color w:val="000000"/>
                <w:sz w:val="22"/>
                <w:szCs w:val="22"/>
              </w:rPr>
              <w:t>18</w:t>
            </w:r>
          </w:p>
        </w:tc>
        <w:tc>
          <w:tcPr>
            <w:tcW w:w="1616" w:type="dxa"/>
            <w:noWrap/>
            <w:vAlign w:val="bottom"/>
          </w:tcPr>
          <w:p w14:paraId="20C1E283" w14:textId="736AA284"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0.05</w:t>
            </w:r>
          </w:p>
        </w:tc>
        <w:tc>
          <w:tcPr>
            <w:tcW w:w="1728" w:type="dxa"/>
            <w:noWrap/>
            <w:vAlign w:val="bottom"/>
          </w:tcPr>
          <w:p w14:paraId="491B7E33" w14:textId="066113ED"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1.00</w:t>
            </w:r>
          </w:p>
        </w:tc>
        <w:tc>
          <w:tcPr>
            <w:tcW w:w="1727" w:type="dxa"/>
            <w:noWrap/>
            <w:vAlign w:val="bottom"/>
          </w:tcPr>
          <w:p w14:paraId="3EC556B9" w14:textId="7CAE2EFA"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0.95</w:t>
            </w:r>
          </w:p>
        </w:tc>
        <w:tc>
          <w:tcPr>
            <w:tcW w:w="1728" w:type="dxa"/>
            <w:vAlign w:val="bottom"/>
          </w:tcPr>
          <w:p w14:paraId="6B1BF130" w14:textId="49ED23AE"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1.00</w:t>
            </w:r>
          </w:p>
        </w:tc>
      </w:tr>
      <w:tr w:rsidR="00F0655C" w:rsidRPr="002430A4" w14:paraId="4C54FB44" w14:textId="2A00BE0B" w:rsidTr="00F17891">
        <w:trPr>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23B5F7E5" w14:textId="77777777" w:rsidR="00F0655C" w:rsidRPr="002430A4" w:rsidRDefault="00F0655C" w:rsidP="00F0655C">
            <w:pPr>
              <w:spacing w:before="0" w:line="240" w:lineRule="auto"/>
              <w:jc w:val="right"/>
              <w:rPr>
                <w:color w:val="000000"/>
                <w:sz w:val="22"/>
                <w:szCs w:val="22"/>
              </w:rPr>
            </w:pPr>
            <w:r w:rsidRPr="002430A4">
              <w:rPr>
                <w:color w:val="000000"/>
                <w:sz w:val="22"/>
                <w:szCs w:val="22"/>
              </w:rPr>
              <w:t>19</w:t>
            </w:r>
          </w:p>
        </w:tc>
        <w:tc>
          <w:tcPr>
            <w:tcW w:w="1616" w:type="dxa"/>
            <w:noWrap/>
            <w:vAlign w:val="bottom"/>
          </w:tcPr>
          <w:p w14:paraId="16F3C31E" w14:textId="7C0EE561"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0.00</w:t>
            </w:r>
          </w:p>
        </w:tc>
        <w:tc>
          <w:tcPr>
            <w:tcW w:w="1728" w:type="dxa"/>
            <w:noWrap/>
            <w:vAlign w:val="bottom"/>
          </w:tcPr>
          <w:p w14:paraId="20910ED9" w14:textId="4D59A5A9"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1.00</w:t>
            </w:r>
          </w:p>
        </w:tc>
        <w:tc>
          <w:tcPr>
            <w:tcW w:w="1727" w:type="dxa"/>
            <w:noWrap/>
            <w:vAlign w:val="bottom"/>
          </w:tcPr>
          <w:p w14:paraId="77F3501A" w14:textId="28A1CC4A"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1.00</w:t>
            </w:r>
          </w:p>
        </w:tc>
        <w:tc>
          <w:tcPr>
            <w:tcW w:w="1728" w:type="dxa"/>
            <w:vAlign w:val="bottom"/>
          </w:tcPr>
          <w:p w14:paraId="79876C5B" w14:textId="0B74082D"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1.00</w:t>
            </w:r>
          </w:p>
        </w:tc>
      </w:tr>
      <w:tr w:rsidR="00F0655C" w:rsidRPr="002430A4" w14:paraId="29016430" w14:textId="5B54E062" w:rsidTr="00F1789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7338496D" w14:textId="77777777" w:rsidR="00F0655C" w:rsidRPr="002430A4" w:rsidRDefault="00F0655C" w:rsidP="00F0655C">
            <w:pPr>
              <w:spacing w:before="0" w:line="240" w:lineRule="auto"/>
              <w:jc w:val="right"/>
              <w:rPr>
                <w:color w:val="000000"/>
                <w:sz w:val="22"/>
                <w:szCs w:val="22"/>
              </w:rPr>
            </w:pPr>
            <w:r w:rsidRPr="002430A4">
              <w:rPr>
                <w:color w:val="000000"/>
                <w:sz w:val="22"/>
                <w:szCs w:val="22"/>
              </w:rPr>
              <w:t>20</w:t>
            </w:r>
          </w:p>
        </w:tc>
        <w:tc>
          <w:tcPr>
            <w:tcW w:w="1616" w:type="dxa"/>
            <w:noWrap/>
            <w:vAlign w:val="bottom"/>
          </w:tcPr>
          <w:p w14:paraId="5165BFC0" w14:textId="73528D57"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0.00</w:t>
            </w:r>
          </w:p>
        </w:tc>
        <w:tc>
          <w:tcPr>
            <w:tcW w:w="1728" w:type="dxa"/>
            <w:noWrap/>
            <w:vAlign w:val="bottom"/>
          </w:tcPr>
          <w:p w14:paraId="477A0AFB" w14:textId="7FDB6839"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1.00</w:t>
            </w:r>
          </w:p>
        </w:tc>
        <w:tc>
          <w:tcPr>
            <w:tcW w:w="1727" w:type="dxa"/>
            <w:noWrap/>
            <w:vAlign w:val="bottom"/>
          </w:tcPr>
          <w:p w14:paraId="30041E0B" w14:textId="18B44730"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1.00</w:t>
            </w:r>
          </w:p>
        </w:tc>
        <w:tc>
          <w:tcPr>
            <w:tcW w:w="1728" w:type="dxa"/>
            <w:vAlign w:val="bottom"/>
          </w:tcPr>
          <w:p w14:paraId="6230FD38" w14:textId="5F4372A1"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1.00</w:t>
            </w:r>
          </w:p>
        </w:tc>
      </w:tr>
      <w:tr w:rsidR="00F0655C" w:rsidRPr="002430A4" w14:paraId="48B2AAEA" w14:textId="77777777" w:rsidTr="00F17891">
        <w:trPr>
          <w:trHeight w:val="300"/>
        </w:trPr>
        <w:tc>
          <w:tcPr>
            <w:cnfStyle w:val="001000000000" w:firstRow="0" w:lastRow="0" w:firstColumn="1" w:lastColumn="0" w:oddVBand="0" w:evenVBand="0" w:oddHBand="0" w:evenHBand="0" w:firstRowFirstColumn="0" w:firstRowLastColumn="0" w:lastRowFirstColumn="0" w:lastRowLastColumn="0"/>
            <w:tcW w:w="2263" w:type="dxa"/>
            <w:noWrap/>
          </w:tcPr>
          <w:p w14:paraId="23B9780A" w14:textId="4409AA22" w:rsidR="00F0655C" w:rsidRPr="002430A4" w:rsidRDefault="00F0655C" w:rsidP="00F0655C">
            <w:pPr>
              <w:spacing w:before="0" w:line="240" w:lineRule="auto"/>
              <w:jc w:val="right"/>
              <w:rPr>
                <w:color w:val="000000"/>
                <w:sz w:val="22"/>
                <w:szCs w:val="22"/>
              </w:rPr>
            </w:pPr>
            <w:r w:rsidRPr="002430A4">
              <w:rPr>
                <w:color w:val="000000"/>
                <w:sz w:val="22"/>
                <w:szCs w:val="22"/>
              </w:rPr>
              <w:t>21</w:t>
            </w:r>
          </w:p>
        </w:tc>
        <w:tc>
          <w:tcPr>
            <w:tcW w:w="1616" w:type="dxa"/>
            <w:noWrap/>
            <w:vAlign w:val="bottom"/>
          </w:tcPr>
          <w:p w14:paraId="1D3EE21D" w14:textId="1ECD621F"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0.00</w:t>
            </w:r>
          </w:p>
        </w:tc>
        <w:tc>
          <w:tcPr>
            <w:tcW w:w="1728" w:type="dxa"/>
            <w:noWrap/>
            <w:vAlign w:val="bottom"/>
          </w:tcPr>
          <w:p w14:paraId="10753B25" w14:textId="483A0FBC"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p>
        </w:tc>
        <w:tc>
          <w:tcPr>
            <w:tcW w:w="1727" w:type="dxa"/>
            <w:noWrap/>
            <w:vAlign w:val="bottom"/>
          </w:tcPr>
          <w:p w14:paraId="7C6AAE4A" w14:textId="767A7C48"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p>
        </w:tc>
        <w:tc>
          <w:tcPr>
            <w:tcW w:w="1728" w:type="dxa"/>
            <w:vAlign w:val="bottom"/>
          </w:tcPr>
          <w:p w14:paraId="23AD4166" w14:textId="53FEBFF4"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F0655C" w:rsidRPr="002430A4" w14:paraId="2F1AA42E" w14:textId="0C6F4396" w:rsidTr="00F178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356D5743" w14:textId="77777777" w:rsidR="00F0655C" w:rsidRPr="002430A4" w:rsidRDefault="00F0655C" w:rsidP="00F0655C">
            <w:pPr>
              <w:spacing w:before="0" w:line="240" w:lineRule="auto"/>
              <w:jc w:val="left"/>
              <w:rPr>
                <w:color w:val="000000"/>
                <w:sz w:val="22"/>
                <w:szCs w:val="22"/>
              </w:rPr>
            </w:pPr>
            <w:r w:rsidRPr="002430A4">
              <w:rPr>
                <w:color w:val="000000"/>
                <w:sz w:val="22"/>
                <w:szCs w:val="22"/>
              </w:rPr>
              <w:t>Mittelwert</w:t>
            </w:r>
          </w:p>
        </w:tc>
        <w:tc>
          <w:tcPr>
            <w:tcW w:w="1616" w:type="dxa"/>
            <w:noWrap/>
            <w:vAlign w:val="bottom"/>
          </w:tcPr>
          <w:p w14:paraId="3EB9664E" w14:textId="5B9319CC"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0.02</w:t>
            </w:r>
          </w:p>
        </w:tc>
        <w:tc>
          <w:tcPr>
            <w:tcW w:w="1728" w:type="dxa"/>
            <w:noWrap/>
            <w:vAlign w:val="bottom"/>
          </w:tcPr>
          <w:p w14:paraId="69968451" w14:textId="174A8839"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1.01</w:t>
            </w:r>
          </w:p>
        </w:tc>
        <w:tc>
          <w:tcPr>
            <w:tcW w:w="1727" w:type="dxa"/>
            <w:noWrap/>
            <w:vAlign w:val="bottom"/>
          </w:tcPr>
          <w:p w14:paraId="4E5F0A4A" w14:textId="6108E973"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0.99</w:t>
            </w:r>
          </w:p>
        </w:tc>
        <w:tc>
          <w:tcPr>
            <w:tcW w:w="1728" w:type="dxa"/>
            <w:vAlign w:val="bottom"/>
          </w:tcPr>
          <w:p w14:paraId="238076BC" w14:textId="0C75548D"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0.99</w:t>
            </w:r>
          </w:p>
        </w:tc>
      </w:tr>
      <w:tr w:rsidR="00F0655C" w:rsidRPr="002430A4" w14:paraId="14868B7A" w14:textId="1257C857" w:rsidTr="00F17891">
        <w:trPr>
          <w:trHeight w:val="30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2C1956BF" w14:textId="77777777" w:rsidR="00F0655C" w:rsidRPr="002430A4" w:rsidRDefault="00F0655C" w:rsidP="00F0655C">
            <w:pPr>
              <w:spacing w:before="0" w:line="240" w:lineRule="auto"/>
              <w:jc w:val="left"/>
              <w:rPr>
                <w:color w:val="000000"/>
                <w:sz w:val="22"/>
                <w:szCs w:val="22"/>
              </w:rPr>
            </w:pPr>
            <w:r w:rsidRPr="002430A4">
              <w:rPr>
                <w:color w:val="000000"/>
                <w:sz w:val="22"/>
                <w:szCs w:val="22"/>
              </w:rPr>
              <w:t>Standardabweichung</w:t>
            </w:r>
          </w:p>
        </w:tc>
        <w:tc>
          <w:tcPr>
            <w:tcW w:w="1616" w:type="dxa"/>
            <w:noWrap/>
            <w:vAlign w:val="bottom"/>
          </w:tcPr>
          <w:p w14:paraId="6321B5A7" w14:textId="0D68EF96"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0.03</w:t>
            </w:r>
          </w:p>
        </w:tc>
        <w:tc>
          <w:tcPr>
            <w:tcW w:w="1728" w:type="dxa"/>
            <w:noWrap/>
            <w:vAlign w:val="bottom"/>
          </w:tcPr>
          <w:p w14:paraId="1F42A076" w14:textId="7E9B117D"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0.03</w:t>
            </w:r>
          </w:p>
        </w:tc>
        <w:tc>
          <w:tcPr>
            <w:tcW w:w="1727" w:type="dxa"/>
            <w:noWrap/>
            <w:vAlign w:val="bottom"/>
          </w:tcPr>
          <w:p w14:paraId="5A128BB5" w14:textId="3DEE5E74"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0.04</w:t>
            </w:r>
          </w:p>
        </w:tc>
        <w:tc>
          <w:tcPr>
            <w:tcW w:w="1728" w:type="dxa"/>
            <w:vAlign w:val="bottom"/>
          </w:tcPr>
          <w:p w14:paraId="4CAD745E" w14:textId="30D97C35"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0.03</w:t>
            </w:r>
          </w:p>
        </w:tc>
      </w:tr>
    </w:tbl>
    <w:p w14:paraId="7777222F" w14:textId="77777777" w:rsidR="009158C8" w:rsidRDefault="009158C8" w:rsidP="009158C8">
      <w:pPr>
        <w:pStyle w:val="Beschriftung"/>
        <w:keepNext/>
        <w:rPr>
          <w:b/>
          <w:i w:val="0"/>
          <w:color w:val="auto"/>
        </w:rPr>
      </w:pPr>
    </w:p>
    <w:p w14:paraId="40A266AF" w14:textId="34F9C8BD" w:rsidR="009158C8" w:rsidRPr="009158C8" w:rsidRDefault="009158C8" w:rsidP="009158C8">
      <w:pPr>
        <w:pStyle w:val="Beschriftung"/>
        <w:keepNext/>
        <w:rPr>
          <w:b/>
          <w:i w:val="0"/>
          <w:color w:val="auto"/>
        </w:rPr>
      </w:pPr>
      <w:r w:rsidRPr="009158C8">
        <w:rPr>
          <w:b/>
          <w:i w:val="0"/>
          <w:color w:val="auto"/>
        </w:rPr>
        <w:t xml:space="preserve">Tabelle A- </w:t>
      </w:r>
      <w:r w:rsidRPr="009158C8">
        <w:rPr>
          <w:b/>
          <w:i w:val="0"/>
          <w:color w:val="auto"/>
        </w:rPr>
        <w:fldChar w:fldCharType="begin"/>
      </w:r>
      <w:r w:rsidRPr="009158C8">
        <w:rPr>
          <w:b/>
          <w:i w:val="0"/>
          <w:color w:val="auto"/>
        </w:rPr>
        <w:instrText xml:space="preserve"> SEQ Tabelle_A- \* ARABIC </w:instrText>
      </w:r>
      <w:r w:rsidRPr="009158C8">
        <w:rPr>
          <w:b/>
          <w:i w:val="0"/>
          <w:color w:val="auto"/>
        </w:rPr>
        <w:fldChar w:fldCharType="separate"/>
      </w:r>
      <w:r w:rsidR="0054421B">
        <w:rPr>
          <w:b/>
          <w:i w:val="0"/>
          <w:noProof/>
          <w:color w:val="auto"/>
        </w:rPr>
        <w:t>4</w:t>
      </w:r>
      <w:r w:rsidRPr="009158C8">
        <w:rPr>
          <w:b/>
          <w:i w:val="0"/>
          <w:color w:val="auto"/>
        </w:rPr>
        <w:fldChar w:fldCharType="end"/>
      </w:r>
      <w:r w:rsidRPr="009158C8">
        <w:rPr>
          <w:b/>
          <w:i w:val="0"/>
          <w:color w:val="auto"/>
        </w:rPr>
        <w:t xml:space="preserve"> Messerwerte Vorversuch Wiederholgenauigkeit: Neigungswinkel α = 2°.</w:t>
      </w:r>
    </w:p>
    <w:tbl>
      <w:tblPr>
        <w:tblStyle w:val="Gitternetztabelle5dunkelAkzent3"/>
        <w:tblW w:w="0" w:type="auto"/>
        <w:tblLayout w:type="fixed"/>
        <w:tblLook w:val="04A0" w:firstRow="1" w:lastRow="0" w:firstColumn="1" w:lastColumn="0" w:noHBand="0" w:noVBand="1"/>
      </w:tblPr>
      <w:tblGrid>
        <w:gridCol w:w="2263"/>
        <w:gridCol w:w="1616"/>
        <w:gridCol w:w="1728"/>
        <w:gridCol w:w="1727"/>
        <w:gridCol w:w="1728"/>
      </w:tblGrid>
      <w:tr w:rsidR="00013D54" w:rsidRPr="002430A4" w14:paraId="1677F076" w14:textId="77777777" w:rsidTr="004D71B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62" w:type="dxa"/>
            <w:gridSpan w:val="5"/>
            <w:noWrap/>
          </w:tcPr>
          <w:p w14:paraId="5E95089A" w14:textId="3E357BDA" w:rsidR="00013D54" w:rsidRPr="002430A4" w:rsidRDefault="00013D54" w:rsidP="004D71BD">
            <w:pPr>
              <w:spacing w:before="0" w:line="240" w:lineRule="auto"/>
              <w:jc w:val="center"/>
            </w:pPr>
            <w:r w:rsidRPr="002430A4">
              <w:rPr>
                <w:color w:val="auto"/>
              </w:rPr>
              <w:t>Neigungswinkel</w:t>
            </w:r>
            <w:r w:rsidRPr="002430A4">
              <w:rPr>
                <w:i/>
                <w:color w:val="auto"/>
              </w:rPr>
              <w:t xml:space="preserve"> </w:t>
            </w:r>
            <m:oMath>
              <m:r>
                <m:rPr>
                  <m:sty m:val="bi"/>
                </m:rPr>
                <w:rPr>
                  <w:rFonts w:ascii="Cambria Math" w:hAnsi="Cambria Math"/>
                  <w:color w:val="auto"/>
                </w:rPr>
                <m:t>α</m:t>
              </m:r>
            </m:oMath>
            <w:r w:rsidRPr="002430A4">
              <w:rPr>
                <w:i/>
                <w:color w:val="auto"/>
              </w:rPr>
              <w:t xml:space="preserve"> =</w:t>
            </w:r>
            <w:r w:rsidRPr="002430A4">
              <w:rPr>
                <w:color w:val="auto"/>
              </w:rPr>
              <w:t xml:space="preserve"> </w:t>
            </w:r>
            <w:r w:rsidR="004D71BD" w:rsidRPr="002430A4">
              <w:rPr>
                <w:color w:val="auto"/>
              </w:rPr>
              <w:t>2</w:t>
            </w:r>
            <w:r w:rsidRPr="002430A4">
              <w:rPr>
                <w:color w:val="auto"/>
              </w:rPr>
              <w:t>°</w:t>
            </w:r>
          </w:p>
        </w:tc>
      </w:tr>
      <w:tr w:rsidR="00013D54" w:rsidRPr="002430A4" w14:paraId="21826FDD" w14:textId="77777777" w:rsidTr="00F1789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1250A3A8" w14:textId="77777777" w:rsidR="00013D54" w:rsidRPr="002430A4" w:rsidRDefault="00013D54" w:rsidP="004D71BD">
            <w:pPr>
              <w:spacing w:before="0" w:line="240" w:lineRule="auto"/>
              <w:jc w:val="left"/>
              <w:rPr>
                <w:color w:val="000000"/>
                <w:sz w:val="22"/>
                <w:szCs w:val="22"/>
              </w:rPr>
            </w:pPr>
            <w:r w:rsidRPr="002430A4">
              <w:rPr>
                <w:color w:val="000000"/>
                <w:sz w:val="22"/>
                <w:szCs w:val="22"/>
              </w:rPr>
              <w:t>Nr.</w:t>
            </w:r>
          </w:p>
        </w:tc>
        <w:tc>
          <w:tcPr>
            <w:tcW w:w="1616" w:type="dxa"/>
            <w:shd w:val="clear" w:color="auto" w:fill="A5A5A5" w:themeFill="accent3"/>
            <w:noWrap/>
            <w:vAlign w:val="bottom"/>
            <w:hideMark/>
          </w:tcPr>
          <w:p w14:paraId="3AA30DC4" w14:textId="77777777" w:rsidR="00013D54" w:rsidRPr="002430A4" w:rsidRDefault="00013D54" w:rsidP="004D71BD">
            <w:pPr>
              <w:spacing w:before="0" w:line="240" w:lineRule="auto"/>
              <w:jc w:val="left"/>
              <w:cnfStyle w:val="000000100000" w:firstRow="0" w:lastRow="0" w:firstColumn="0" w:lastColumn="0" w:oddVBand="0" w:evenVBand="0" w:oddHBand="1" w:evenHBand="0" w:firstRowFirstColumn="0" w:firstRowLastColumn="0" w:lastRowFirstColumn="0" w:lastRowLastColumn="0"/>
              <w:rPr>
                <w:color w:val="000000"/>
                <w:sz w:val="22"/>
                <w:szCs w:val="22"/>
              </w:rPr>
            </w:pPr>
            <w:r w:rsidRPr="002430A4">
              <w:rPr>
                <w:color w:val="000000"/>
                <w:sz w:val="22"/>
                <w:szCs w:val="22"/>
              </w:rPr>
              <w:t>Pos1  [°]</w:t>
            </w:r>
          </w:p>
        </w:tc>
        <w:tc>
          <w:tcPr>
            <w:tcW w:w="1728" w:type="dxa"/>
            <w:shd w:val="clear" w:color="auto" w:fill="A5A5A5" w:themeFill="accent3"/>
            <w:noWrap/>
            <w:vAlign w:val="bottom"/>
            <w:hideMark/>
          </w:tcPr>
          <w:p w14:paraId="1C53F8B7" w14:textId="77777777" w:rsidR="00013D54" w:rsidRPr="002430A4" w:rsidRDefault="00013D54" w:rsidP="004D71BD">
            <w:pPr>
              <w:spacing w:before="0" w:line="240" w:lineRule="auto"/>
              <w:jc w:val="left"/>
              <w:cnfStyle w:val="000000100000" w:firstRow="0" w:lastRow="0" w:firstColumn="0" w:lastColumn="0" w:oddVBand="0" w:evenVBand="0" w:oddHBand="1" w:evenHBand="0" w:firstRowFirstColumn="0" w:firstRowLastColumn="0" w:lastRowFirstColumn="0" w:lastRowLastColumn="0"/>
              <w:rPr>
                <w:color w:val="000000"/>
                <w:sz w:val="22"/>
                <w:szCs w:val="22"/>
              </w:rPr>
            </w:pPr>
            <w:r w:rsidRPr="002430A4">
              <w:rPr>
                <w:color w:val="000000"/>
                <w:sz w:val="22"/>
                <w:szCs w:val="22"/>
              </w:rPr>
              <w:t>Pos2  [°]</w:t>
            </w:r>
          </w:p>
        </w:tc>
        <w:tc>
          <w:tcPr>
            <w:tcW w:w="1727" w:type="dxa"/>
            <w:shd w:val="clear" w:color="auto" w:fill="A5A5A5" w:themeFill="accent3"/>
            <w:noWrap/>
            <w:vAlign w:val="bottom"/>
            <w:hideMark/>
          </w:tcPr>
          <w:p w14:paraId="5C793628" w14:textId="77777777" w:rsidR="00013D54" w:rsidRPr="002430A4" w:rsidRDefault="00013D54" w:rsidP="004D71BD">
            <w:pPr>
              <w:spacing w:before="0" w:line="240" w:lineRule="auto"/>
              <w:jc w:val="left"/>
              <w:cnfStyle w:val="000000100000" w:firstRow="0" w:lastRow="0" w:firstColumn="0" w:lastColumn="0" w:oddVBand="0" w:evenVBand="0" w:oddHBand="1" w:evenHBand="0" w:firstRowFirstColumn="0" w:firstRowLastColumn="0" w:lastRowFirstColumn="0" w:lastRowLastColumn="0"/>
              <w:rPr>
                <w:color w:val="000000"/>
                <w:sz w:val="22"/>
                <w:szCs w:val="22"/>
              </w:rPr>
            </w:pPr>
            <w:r w:rsidRPr="002430A4">
              <w:rPr>
                <w:color w:val="000000"/>
                <w:sz w:val="22"/>
                <w:szCs w:val="22"/>
              </w:rPr>
              <w:t>rel. Winkel Pos1'-Pos2' [°]</w:t>
            </w:r>
          </w:p>
        </w:tc>
        <w:tc>
          <w:tcPr>
            <w:tcW w:w="1728" w:type="dxa"/>
            <w:shd w:val="clear" w:color="auto" w:fill="A5A5A5" w:themeFill="accent3"/>
            <w:vAlign w:val="bottom"/>
          </w:tcPr>
          <w:p w14:paraId="311F86C8" w14:textId="77777777" w:rsidR="00013D54" w:rsidRPr="002430A4" w:rsidRDefault="00013D54" w:rsidP="004D71BD">
            <w:pPr>
              <w:spacing w:before="0" w:line="240" w:lineRule="auto"/>
              <w:jc w:val="left"/>
              <w:cnfStyle w:val="000000100000" w:firstRow="0" w:lastRow="0" w:firstColumn="0" w:lastColumn="0" w:oddVBand="0" w:evenVBand="0" w:oddHBand="1" w:evenHBand="0" w:firstRowFirstColumn="0" w:firstRowLastColumn="0" w:lastRowFirstColumn="0" w:lastRowLastColumn="0"/>
              <w:rPr>
                <w:color w:val="000000"/>
                <w:sz w:val="22"/>
                <w:szCs w:val="22"/>
              </w:rPr>
            </w:pPr>
            <w:r w:rsidRPr="002430A4">
              <w:rPr>
                <w:color w:val="000000"/>
                <w:sz w:val="22"/>
                <w:szCs w:val="22"/>
              </w:rPr>
              <w:t>rel. Winkel Pos2'-Pos1'' [°]</w:t>
            </w:r>
          </w:p>
        </w:tc>
      </w:tr>
      <w:tr w:rsidR="00F0655C" w:rsidRPr="002430A4" w14:paraId="33F8024E" w14:textId="77777777" w:rsidTr="00F17891">
        <w:trPr>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240A3685" w14:textId="77777777" w:rsidR="00F0655C" w:rsidRPr="002430A4" w:rsidRDefault="00F0655C" w:rsidP="00F0655C">
            <w:pPr>
              <w:spacing w:before="0" w:line="240" w:lineRule="auto"/>
              <w:jc w:val="right"/>
              <w:rPr>
                <w:color w:val="000000"/>
                <w:sz w:val="22"/>
                <w:szCs w:val="22"/>
              </w:rPr>
            </w:pPr>
            <w:r w:rsidRPr="002430A4">
              <w:rPr>
                <w:color w:val="000000"/>
                <w:sz w:val="22"/>
                <w:szCs w:val="22"/>
              </w:rPr>
              <w:t>1</w:t>
            </w:r>
          </w:p>
        </w:tc>
        <w:tc>
          <w:tcPr>
            <w:tcW w:w="1616" w:type="dxa"/>
            <w:noWrap/>
            <w:vAlign w:val="bottom"/>
          </w:tcPr>
          <w:p w14:paraId="36DA5FDD" w14:textId="01EBB6FE"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p>
        </w:tc>
        <w:tc>
          <w:tcPr>
            <w:tcW w:w="1728" w:type="dxa"/>
            <w:noWrap/>
            <w:vAlign w:val="bottom"/>
          </w:tcPr>
          <w:p w14:paraId="729C6910" w14:textId="71E5E71B"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1.95</w:t>
            </w:r>
          </w:p>
        </w:tc>
        <w:tc>
          <w:tcPr>
            <w:tcW w:w="1727" w:type="dxa"/>
            <w:noWrap/>
            <w:vAlign w:val="bottom"/>
          </w:tcPr>
          <w:p w14:paraId="75778B76" w14:textId="1BDFDAFE"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p>
        </w:tc>
        <w:tc>
          <w:tcPr>
            <w:tcW w:w="1728" w:type="dxa"/>
            <w:vAlign w:val="bottom"/>
          </w:tcPr>
          <w:p w14:paraId="062E296E" w14:textId="516BE1FE"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1.95</w:t>
            </w:r>
          </w:p>
        </w:tc>
      </w:tr>
      <w:tr w:rsidR="00F0655C" w:rsidRPr="002430A4" w14:paraId="30C73596" w14:textId="77777777" w:rsidTr="00F178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4C7D3DA8" w14:textId="77777777" w:rsidR="00F0655C" w:rsidRPr="002430A4" w:rsidRDefault="00F0655C" w:rsidP="00F0655C">
            <w:pPr>
              <w:spacing w:before="0" w:line="240" w:lineRule="auto"/>
              <w:jc w:val="right"/>
              <w:rPr>
                <w:color w:val="000000"/>
                <w:sz w:val="22"/>
                <w:szCs w:val="22"/>
              </w:rPr>
            </w:pPr>
            <w:r w:rsidRPr="002430A4">
              <w:rPr>
                <w:color w:val="000000"/>
                <w:sz w:val="22"/>
                <w:szCs w:val="22"/>
              </w:rPr>
              <w:t>2</w:t>
            </w:r>
          </w:p>
        </w:tc>
        <w:tc>
          <w:tcPr>
            <w:tcW w:w="1616" w:type="dxa"/>
            <w:noWrap/>
            <w:vAlign w:val="bottom"/>
          </w:tcPr>
          <w:p w14:paraId="7BB32F44" w14:textId="7CC0D958"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0.00</w:t>
            </w:r>
          </w:p>
        </w:tc>
        <w:tc>
          <w:tcPr>
            <w:tcW w:w="1728" w:type="dxa"/>
            <w:noWrap/>
            <w:vAlign w:val="bottom"/>
          </w:tcPr>
          <w:p w14:paraId="242950B8" w14:textId="0E0920C2"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1.95</w:t>
            </w:r>
          </w:p>
        </w:tc>
        <w:tc>
          <w:tcPr>
            <w:tcW w:w="1727" w:type="dxa"/>
            <w:noWrap/>
            <w:vAlign w:val="bottom"/>
          </w:tcPr>
          <w:p w14:paraId="600A76FD" w14:textId="4CF903BD"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1.95</w:t>
            </w:r>
          </w:p>
        </w:tc>
        <w:tc>
          <w:tcPr>
            <w:tcW w:w="1728" w:type="dxa"/>
            <w:vAlign w:val="bottom"/>
          </w:tcPr>
          <w:p w14:paraId="0C83A114" w14:textId="17380F9E"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1.95</w:t>
            </w:r>
          </w:p>
        </w:tc>
      </w:tr>
      <w:tr w:rsidR="00F0655C" w:rsidRPr="002430A4" w14:paraId="7C199DD8" w14:textId="77777777" w:rsidTr="00F17891">
        <w:trPr>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655F939B" w14:textId="77777777" w:rsidR="00F0655C" w:rsidRPr="002430A4" w:rsidRDefault="00F0655C" w:rsidP="00F0655C">
            <w:pPr>
              <w:spacing w:before="0" w:line="240" w:lineRule="auto"/>
              <w:jc w:val="right"/>
              <w:rPr>
                <w:color w:val="000000"/>
                <w:sz w:val="22"/>
                <w:szCs w:val="22"/>
              </w:rPr>
            </w:pPr>
            <w:r w:rsidRPr="002430A4">
              <w:rPr>
                <w:color w:val="000000"/>
                <w:sz w:val="22"/>
                <w:szCs w:val="22"/>
              </w:rPr>
              <w:t>3</w:t>
            </w:r>
          </w:p>
        </w:tc>
        <w:tc>
          <w:tcPr>
            <w:tcW w:w="1616" w:type="dxa"/>
            <w:noWrap/>
            <w:vAlign w:val="bottom"/>
          </w:tcPr>
          <w:p w14:paraId="1EAE9287" w14:textId="2E6856C7"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0.00</w:t>
            </w:r>
          </w:p>
        </w:tc>
        <w:tc>
          <w:tcPr>
            <w:tcW w:w="1728" w:type="dxa"/>
            <w:noWrap/>
            <w:vAlign w:val="bottom"/>
          </w:tcPr>
          <w:p w14:paraId="2A380A21" w14:textId="706A0D2F"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1.95</w:t>
            </w:r>
          </w:p>
        </w:tc>
        <w:tc>
          <w:tcPr>
            <w:tcW w:w="1727" w:type="dxa"/>
            <w:noWrap/>
            <w:vAlign w:val="bottom"/>
          </w:tcPr>
          <w:p w14:paraId="42E95999" w14:textId="2C9F6C63"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1.95</w:t>
            </w:r>
          </w:p>
        </w:tc>
        <w:tc>
          <w:tcPr>
            <w:tcW w:w="1728" w:type="dxa"/>
            <w:vAlign w:val="bottom"/>
          </w:tcPr>
          <w:p w14:paraId="0D1F129C" w14:textId="5D6D0E6A"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1.95</w:t>
            </w:r>
          </w:p>
        </w:tc>
      </w:tr>
      <w:tr w:rsidR="00F0655C" w:rsidRPr="002430A4" w14:paraId="30CB5848" w14:textId="77777777" w:rsidTr="00F178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7DC969FE" w14:textId="77777777" w:rsidR="00F0655C" w:rsidRPr="002430A4" w:rsidRDefault="00F0655C" w:rsidP="00F0655C">
            <w:pPr>
              <w:spacing w:before="0" w:line="240" w:lineRule="auto"/>
              <w:jc w:val="right"/>
              <w:rPr>
                <w:color w:val="000000"/>
                <w:sz w:val="22"/>
                <w:szCs w:val="22"/>
              </w:rPr>
            </w:pPr>
            <w:r w:rsidRPr="002430A4">
              <w:rPr>
                <w:color w:val="000000"/>
                <w:sz w:val="22"/>
                <w:szCs w:val="22"/>
              </w:rPr>
              <w:t>4</w:t>
            </w:r>
          </w:p>
        </w:tc>
        <w:tc>
          <w:tcPr>
            <w:tcW w:w="1616" w:type="dxa"/>
            <w:noWrap/>
            <w:vAlign w:val="bottom"/>
          </w:tcPr>
          <w:p w14:paraId="32F41F4C" w14:textId="0C39C609"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0.00</w:t>
            </w:r>
          </w:p>
        </w:tc>
        <w:tc>
          <w:tcPr>
            <w:tcW w:w="1728" w:type="dxa"/>
            <w:noWrap/>
            <w:vAlign w:val="bottom"/>
          </w:tcPr>
          <w:p w14:paraId="5A618159" w14:textId="02426448"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2.00</w:t>
            </w:r>
          </w:p>
        </w:tc>
        <w:tc>
          <w:tcPr>
            <w:tcW w:w="1727" w:type="dxa"/>
            <w:noWrap/>
            <w:vAlign w:val="bottom"/>
          </w:tcPr>
          <w:p w14:paraId="69AC0BE5" w14:textId="579CE997"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2.00</w:t>
            </w:r>
          </w:p>
        </w:tc>
        <w:tc>
          <w:tcPr>
            <w:tcW w:w="1728" w:type="dxa"/>
            <w:vAlign w:val="bottom"/>
          </w:tcPr>
          <w:p w14:paraId="085144DC" w14:textId="369507DC"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1.95</w:t>
            </w:r>
          </w:p>
        </w:tc>
      </w:tr>
      <w:tr w:rsidR="00F0655C" w:rsidRPr="002430A4" w14:paraId="587CEA88" w14:textId="77777777" w:rsidTr="00F17891">
        <w:trPr>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04068A04" w14:textId="77777777" w:rsidR="00F0655C" w:rsidRPr="002430A4" w:rsidRDefault="00F0655C" w:rsidP="00F0655C">
            <w:pPr>
              <w:spacing w:before="0" w:line="240" w:lineRule="auto"/>
              <w:jc w:val="right"/>
              <w:rPr>
                <w:color w:val="000000"/>
                <w:sz w:val="22"/>
                <w:szCs w:val="22"/>
              </w:rPr>
            </w:pPr>
            <w:r w:rsidRPr="002430A4">
              <w:rPr>
                <w:color w:val="000000"/>
                <w:sz w:val="22"/>
                <w:szCs w:val="22"/>
              </w:rPr>
              <w:t>5</w:t>
            </w:r>
          </w:p>
        </w:tc>
        <w:tc>
          <w:tcPr>
            <w:tcW w:w="1616" w:type="dxa"/>
            <w:noWrap/>
            <w:vAlign w:val="bottom"/>
          </w:tcPr>
          <w:p w14:paraId="09E9765A" w14:textId="6102A205"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0.05</w:t>
            </w:r>
          </w:p>
        </w:tc>
        <w:tc>
          <w:tcPr>
            <w:tcW w:w="1728" w:type="dxa"/>
            <w:noWrap/>
            <w:vAlign w:val="bottom"/>
          </w:tcPr>
          <w:p w14:paraId="5C6E0554" w14:textId="719F815C"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2.00</w:t>
            </w:r>
          </w:p>
        </w:tc>
        <w:tc>
          <w:tcPr>
            <w:tcW w:w="1727" w:type="dxa"/>
            <w:noWrap/>
            <w:vAlign w:val="bottom"/>
          </w:tcPr>
          <w:p w14:paraId="03CF4EEC" w14:textId="240CC703"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1.95</w:t>
            </w:r>
          </w:p>
        </w:tc>
        <w:tc>
          <w:tcPr>
            <w:tcW w:w="1728" w:type="dxa"/>
            <w:vAlign w:val="bottom"/>
          </w:tcPr>
          <w:p w14:paraId="43135A53" w14:textId="19A8AC08"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1.90</w:t>
            </w:r>
          </w:p>
        </w:tc>
      </w:tr>
      <w:tr w:rsidR="00F0655C" w:rsidRPr="002430A4" w14:paraId="29D92023" w14:textId="77777777" w:rsidTr="00F178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4B3E4F14" w14:textId="77777777" w:rsidR="00F0655C" w:rsidRPr="002430A4" w:rsidRDefault="00F0655C" w:rsidP="00F0655C">
            <w:pPr>
              <w:spacing w:before="0" w:line="240" w:lineRule="auto"/>
              <w:jc w:val="right"/>
              <w:rPr>
                <w:color w:val="000000"/>
                <w:sz w:val="22"/>
                <w:szCs w:val="22"/>
              </w:rPr>
            </w:pPr>
            <w:r w:rsidRPr="002430A4">
              <w:rPr>
                <w:color w:val="000000"/>
                <w:sz w:val="22"/>
                <w:szCs w:val="22"/>
              </w:rPr>
              <w:t>6</w:t>
            </w:r>
          </w:p>
        </w:tc>
        <w:tc>
          <w:tcPr>
            <w:tcW w:w="1616" w:type="dxa"/>
            <w:noWrap/>
            <w:vAlign w:val="bottom"/>
          </w:tcPr>
          <w:p w14:paraId="306C8CC8" w14:textId="7F470050"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0.10</w:t>
            </w:r>
          </w:p>
        </w:tc>
        <w:tc>
          <w:tcPr>
            <w:tcW w:w="1728" w:type="dxa"/>
            <w:noWrap/>
            <w:vAlign w:val="bottom"/>
          </w:tcPr>
          <w:p w14:paraId="4F619851" w14:textId="03805F8E"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2.00</w:t>
            </w:r>
          </w:p>
        </w:tc>
        <w:tc>
          <w:tcPr>
            <w:tcW w:w="1727" w:type="dxa"/>
            <w:noWrap/>
            <w:vAlign w:val="bottom"/>
          </w:tcPr>
          <w:p w14:paraId="6E1D3616" w14:textId="6A3D8A79"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1.90</w:t>
            </w:r>
          </w:p>
        </w:tc>
        <w:tc>
          <w:tcPr>
            <w:tcW w:w="1728" w:type="dxa"/>
            <w:vAlign w:val="bottom"/>
          </w:tcPr>
          <w:p w14:paraId="71B0E1F3" w14:textId="5F071F97"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2.00</w:t>
            </w:r>
          </w:p>
        </w:tc>
      </w:tr>
      <w:tr w:rsidR="00F0655C" w:rsidRPr="002430A4" w14:paraId="63778706" w14:textId="77777777" w:rsidTr="00F17891">
        <w:trPr>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09B2B81C" w14:textId="77777777" w:rsidR="00F0655C" w:rsidRPr="002430A4" w:rsidRDefault="00F0655C" w:rsidP="00F0655C">
            <w:pPr>
              <w:spacing w:before="0" w:line="240" w:lineRule="auto"/>
              <w:jc w:val="right"/>
              <w:rPr>
                <w:color w:val="000000"/>
                <w:sz w:val="22"/>
                <w:szCs w:val="22"/>
              </w:rPr>
            </w:pPr>
            <w:r w:rsidRPr="002430A4">
              <w:rPr>
                <w:color w:val="000000"/>
                <w:sz w:val="22"/>
                <w:szCs w:val="22"/>
              </w:rPr>
              <w:t>7</w:t>
            </w:r>
          </w:p>
        </w:tc>
        <w:tc>
          <w:tcPr>
            <w:tcW w:w="1616" w:type="dxa"/>
            <w:noWrap/>
            <w:vAlign w:val="bottom"/>
          </w:tcPr>
          <w:p w14:paraId="284DB209" w14:textId="3ACF2544"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0.00</w:t>
            </w:r>
          </w:p>
        </w:tc>
        <w:tc>
          <w:tcPr>
            <w:tcW w:w="1728" w:type="dxa"/>
            <w:noWrap/>
            <w:vAlign w:val="bottom"/>
          </w:tcPr>
          <w:p w14:paraId="47B3CF06" w14:textId="157E0353"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2.00</w:t>
            </w:r>
          </w:p>
        </w:tc>
        <w:tc>
          <w:tcPr>
            <w:tcW w:w="1727" w:type="dxa"/>
            <w:noWrap/>
            <w:vAlign w:val="bottom"/>
          </w:tcPr>
          <w:p w14:paraId="5819E528" w14:textId="5491794C"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2.00</w:t>
            </w:r>
          </w:p>
        </w:tc>
        <w:tc>
          <w:tcPr>
            <w:tcW w:w="1728" w:type="dxa"/>
            <w:vAlign w:val="bottom"/>
          </w:tcPr>
          <w:p w14:paraId="74791069" w14:textId="1F5379C8"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1.95</w:t>
            </w:r>
          </w:p>
        </w:tc>
      </w:tr>
      <w:tr w:rsidR="00F0655C" w:rsidRPr="002430A4" w14:paraId="3E9C6260" w14:textId="77777777" w:rsidTr="00F178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7B83ED2F" w14:textId="77777777" w:rsidR="00F0655C" w:rsidRPr="002430A4" w:rsidRDefault="00F0655C" w:rsidP="00F0655C">
            <w:pPr>
              <w:spacing w:before="0" w:line="240" w:lineRule="auto"/>
              <w:jc w:val="right"/>
              <w:rPr>
                <w:color w:val="000000"/>
                <w:sz w:val="22"/>
                <w:szCs w:val="22"/>
              </w:rPr>
            </w:pPr>
            <w:r w:rsidRPr="002430A4">
              <w:rPr>
                <w:color w:val="000000"/>
                <w:sz w:val="22"/>
                <w:szCs w:val="22"/>
              </w:rPr>
              <w:t>8</w:t>
            </w:r>
          </w:p>
        </w:tc>
        <w:tc>
          <w:tcPr>
            <w:tcW w:w="1616" w:type="dxa"/>
            <w:noWrap/>
            <w:vAlign w:val="bottom"/>
          </w:tcPr>
          <w:p w14:paraId="0F2F1585" w14:textId="4E866C32"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0.05</w:t>
            </w:r>
          </w:p>
        </w:tc>
        <w:tc>
          <w:tcPr>
            <w:tcW w:w="1728" w:type="dxa"/>
            <w:noWrap/>
            <w:vAlign w:val="bottom"/>
          </w:tcPr>
          <w:p w14:paraId="1C594318" w14:textId="716B6927"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2.00</w:t>
            </w:r>
          </w:p>
        </w:tc>
        <w:tc>
          <w:tcPr>
            <w:tcW w:w="1727" w:type="dxa"/>
            <w:noWrap/>
            <w:vAlign w:val="bottom"/>
          </w:tcPr>
          <w:p w14:paraId="276FB6E7" w14:textId="69DEA54C"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1.95</w:t>
            </w:r>
          </w:p>
        </w:tc>
        <w:tc>
          <w:tcPr>
            <w:tcW w:w="1728" w:type="dxa"/>
            <w:vAlign w:val="bottom"/>
          </w:tcPr>
          <w:p w14:paraId="03C884D4" w14:textId="28F9482A"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2.00</w:t>
            </w:r>
          </w:p>
        </w:tc>
      </w:tr>
      <w:tr w:rsidR="00F0655C" w:rsidRPr="002430A4" w14:paraId="3EC4ABB3" w14:textId="77777777" w:rsidTr="00F17891">
        <w:trPr>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1076E0E8" w14:textId="77777777" w:rsidR="00F0655C" w:rsidRPr="002430A4" w:rsidRDefault="00F0655C" w:rsidP="00F0655C">
            <w:pPr>
              <w:spacing w:before="0" w:line="240" w:lineRule="auto"/>
              <w:jc w:val="right"/>
              <w:rPr>
                <w:color w:val="000000"/>
                <w:sz w:val="22"/>
                <w:szCs w:val="22"/>
              </w:rPr>
            </w:pPr>
            <w:r w:rsidRPr="002430A4">
              <w:rPr>
                <w:color w:val="000000"/>
                <w:sz w:val="22"/>
                <w:szCs w:val="22"/>
              </w:rPr>
              <w:t>9</w:t>
            </w:r>
          </w:p>
        </w:tc>
        <w:tc>
          <w:tcPr>
            <w:tcW w:w="1616" w:type="dxa"/>
            <w:noWrap/>
            <w:vAlign w:val="bottom"/>
          </w:tcPr>
          <w:p w14:paraId="3B9EEA91" w14:textId="327F16A2"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0.00</w:t>
            </w:r>
          </w:p>
        </w:tc>
        <w:tc>
          <w:tcPr>
            <w:tcW w:w="1728" w:type="dxa"/>
            <w:noWrap/>
            <w:vAlign w:val="bottom"/>
          </w:tcPr>
          <w:p w14:paraId="5A997EB0" w14:textId="59316E99"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1.95</w:t>
            </w:r>
          </w:p>
        </w:tc>
        <w:tc>
          <w:tcPr>
            <w:tcW w:w="1727" w:type="dxa"/>
            <w:noWrap/>
            <w:vAlign w:val="bottom"/>
          </w:tcPr>
          <w:p w14:paraId="4D9E00C0" w14:textId="60D950D1"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1.95</w:t>
            </w:r>
          </w:p>
        </w:tc>
        <w:tc>
          <w:tcPr>
            <w:tcW w:w="1728" w:type="dxa"/>
            <w:vAlign w:val="bottom"/>
          </w:tcPr>
          <w:p w14:paraId="418FA549" w14:textId="3422160C"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1.95</w:t>
            </w:r>
          </w:p>
        </w:tc>
      </w:tr>
      <w:tr w:rsidR="00F0655C" w:rsidRPr="002430A4" w14:paraId="3E659DD7" w14:textId="77777777" w:rsidTr="00F178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19FBC520" w14:textId="77777777" w:rsidR="00F0655C" w:rsidRPr="002430A4" w:rsidRDefault="00F0655C" w:rsidP="00F0655C">
            <w:pPr>
              <w:spacing w:before="0" w:line="240" w:lineRule="auto"/>
              <w:jc w:val="right"/>
              <w:rPr>
                <w:color w:val="000000"/>
                <w:sz w:val="22"/>
                <w:szCs w:val="22"/>
              </w:rPr>
            </w:pPr>
            <w:r w:rsidRPr="002430A4">
              <w:rPr>
                <w:color w:val="000000"/>
                <w:sz w:val="22"/>
                <w:szCs w:val="22"/>
              </w:rPr>
              <w:t>10</w:t>
            </w:r>
          </w:p>
        </w:tc>
        <w:tc>
          <w:tcPr>
            <w:tcW w:w="1616" w:type="dxa"/>
            <w:noWrap/>
            <w:vAlign w:val="bottom"/>
          </w:tcPr>
          <w:p w14:paraId="6AC620F5" w14:textId="1E0955D7"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0.00</w:t>
            </w:r>
          </w:p>
        </w:tc>
        <w:tc>
          <w:tcPr>
            <w:tcW w:w="1728" w:type="dxa"/>
            <w:noWrap/>
            <w:vAlign w:val="bottom"/>
          </w:tcPr>
          <w:p w14:paraId="4DEB4A05" w14:textId="0D31165A"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1.95</w:t>
            </w:r>
          </w:p>
        </w:tc>
        <w:tc>
          <w:tcPr>
            <w:tcW w:w="1727" w:type="dxa"/>
            <w:noWrap/>
            <w:vAlign w:val="bottom"/>
          </w:tcPr>
          <w:p w14:paraId="568374C3" w14:textId="58E3E6A3"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1.95</w:t>
            </w:r>
          </w:p>
        </w:tc>
        <w:tc>
          <w:tcPr>
            <w:tcW w:w="1728" w:type="dxa"/>
            <w:vAlign w:val="bottom"/>
          </w:tcPr>
          <w:p w14:paraId="0C23399B" w14:textId="2A6A9783"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1.95</w:t>
            </w:r>
          </w:p>
        </w:tc>
      </w:tr>
      <w:tr w:rsidR="00F0655C" w:rsidRPr="002430A4" w14:paraId="5B16B3AE" w14:textId="77777777" w:rsidTr="00F17891">
        <w:trPr>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5B65133A" w14:textId="77777777" w:rsidR="00F0655C" w:rsidRPr="002430A4" w:rsidRDefault="00F0655C" w:rsidP="00F0655C">
            <w:pPr>
              <w:spacing w:before="0" w:line="240" w:lineRule="auto"/>
              <w:jc w:val="right"/>
              <w:rPr>
                <w:color w:val="000000"/>
                <w:sz w:val="22"/>
                <w:szCs w:val="22"/>
              </w:rPr>
            </w:pPr>
            <w:r w:rsidRPr="002430A4">
              <w:rPr>
                <w:color w:val="000000"/>
                <w:sz w:val="22"/>
                <w:szCs w:val="22"/>
              </w:rPr>
              <w:t>11</w:t>
            </w:r>
          </w:p>
        </w:tc>
        <w:tc>
          <w:tcPr>
            <w:tcW w:w="1616" w:type="dxa"/>
            <w:noWrap/>
            <w:vAlign w:val="bottom"/>
          </w:tcPr>
          <w:p w14:paraId="4F9F74E8" w14:textId="6DFBE6CA"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0.00</w:t>
            </w:r>
          </w:p>
        </w:tc>
        <w:tc>
          <w:tcPr>
            <w:tcW w:w="1728" w:type="dxa"/>
            <w:noWrap/>
            <w:vAlign w:val="bottom"/>
          </w:tcPr>
          <w:p w14:paraId="3354C425" w14:textId="5114113E"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1.95</w:t>
            </w:r>
          </w:p>
        </w:tc>
        <w:tc>
          <w:tcPr>
            <w:tcW w:w="1727" w:type="dxa"/>
            <w:noWrap/>
            <w:vAlign w:val="bottom"/>
          </w:tcPr>
          <w:p w14:paraId="55F58D71" w14:textId="6456283F"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1.95</w:t>
            </w:r>
          </w:p>
        </w:tc>
        <w:tc>
          <w:tcPr>
            <w:tcW w:w="1728" w:type="dxa"/>
            <w:vAlign w:val="bottom"/>
          </w:tcPr>
          <w:p w14:paraId="48400543" w14:textId="01338427"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1.90</w:t>
            </w:r>
          </w:p>
        </w:tc>
      </w:tr>
      <w:tr w:rsidR="00F0655C" w:rsidRPr="002430A4" w14:paraId="2F8716A6" w14:textId="77777777" w:rsidTr="00F178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10F7F9F9" w14:textId="77777777" w:rsidR="00F0655C" w:rsidRPr="002430A4" w:rsidRDefault="00F0655C" w:rsidP="00F0655C">
            <w:pPr>
              <w:spacing w:before="0" w:line="240" w:lineRule="auto"/>
              <w:jc w:val="right"/>
              <w:rPr>
                <w:color w:val="000000"/>
                <w:sz w:val="22"/>
                <w:szCs w:val="22"/>
              </w:rPr>
            </w:pPr>
            <w:r w:rsidRPr="002430A4">
              <w:rPr>
                <w:color w:val="000000"/>
                <w:sz w:val="22"/>
                <w:szCs w:val="22"/>
              </w:rPr>
              <w:t>12</w:t>
            </w:r>
          </w:p>
        </w:tc>
        <w:tc>
          <w:tcPr>
            <w:tcW w:w="1616" w:type="dxa"/>
            <w:noWrap/>
            <w:vAlign w:val="bottom"/>
          </w:tcPr>
          <w:p w14:paraId="143D7E2E" w14:textId="28B81F9D"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0.05</w:t>
            </w:r>
          </w:p>
        </w:tc>
        <w:tc>
          <w:tcPr>
            <w:tcW w:w="1728" w:type="dxa"/>
            <w:noWrap/>
            <w:vAlign w:val="bottom"/>
          </w:tcPr>
          <w:p w14:paraId="161E7172" w14:textId="651A357E"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1.95</w:t>
            </w:r>
          </w:p>
        </w:tc>
        <w:tc>
          <w:tcPr>
            <w:tcW w:w="1727" w:type="dxa"/>
            <w:noWrap/>
            <w:vAlign w:val="bottom"/>
          </w:tcPr>
          <w:p w14:paraId="28F2E7E0" w14:textId="71194518"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1.90</w:t>
            </w:r>
          </w:p>
        </w:tc>
        <w:tc>
          <w:tcPr>
            <w:tcW w:w="1728" w:type="dxa"/>
            <w:vAlign w:val="bottom"/>
          </w:tcPr>
          <w:p w14:paraId="09B63E77" w14:textId="5298E235"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1.90</w:t>
            </w:r>
          </w:p>
        </w:tc>
      </w:tr>
      <w:tr w:rsidR="00F0655C" w:rsidRPr="002430A4" w14:paraId="65E3687F" w14:textId="77777777" w:rsidTr="00F17891">
        <w:trPr>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6C7CB9B7" w14:textId="77777777" w:rsidR="00F0655C" w:rsidRPr="002430A4" w:rsidRDefault="00F0655C" w:rsidP="00F0655C">
            <w:pPr>
              <w:spacing w:before="0" w:line="240" w:lineRule="auto"/>
              <w:jc w:val="right"/>
              <w:rPr>
                <w:color w:val="000000"/>
                <w:sz w:val="22"/>
                <w:szCs w:val="22"/>
              </w:rPr>
            </w:pPr>
            <w:r w:rsidRPr="002430A4">
              <w:rPr>
                <w:color w:val="000000"/>
                <w:sz w:val="22"/>
                <w:szCs w:val="22"/>
              </w:rPr>
              <w:t>13</w:t>
            </w:r>
          </w:p>
        </w:tc>
        <w:tc>
          <w:tcPr>
            <w:tcW w:w="1616" w:type="dxa"/>
            <w:noWrap/>
            <w:vAlign w:val="bottom"/>
          </w:tcPr>
          <w:p w14:paraId="07ED9267" w14:textId="60360949"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0.05</w:t>
            </w:r>
          </w:p>
        </w:tc>
        <w:tc>
          <w:tcPr>
            <w:tcW w:w="1728" w:type="dxa"/>
            <w:noWrap/>
            <w:vAlign w:val="bottom"/>
          </w:tcPr>
          <w:p w14:paraId="401622B4" w14:textId="20825175"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2.00</w:t>
            </w:r>
          </w:p>
        </w:tc>
        <w:tc>
          <w:tcPr>
            <w:tcW w:w="1727" w:type="dxa"/>
            <w:noWrap/>
            <w:vAlign w:val="bottom"/>
          </w:tcPr>
          <w:p w14:paraId="2C3E3074" w14:textId="218C4321"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1.95</w:t>
            </w:r>
          </w:p>
        </w:tc>
        <w:tc>
          <w:tcPr>
            <w:tcW w:w="1728" w:type="dxa"/>
            <w:vAlign w:val="bottom"/>
          </w:tcPr>
          <w:p w14:paraId="68D59C8B" w14:textId="70B9F19B"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2.00</w:t>
            </w:r>
          </w:p>
        </w:tc>
      </w:tr>
      <w:tr w:rsidR="00F0655C" w:rsidRPr="002430A4" w14:paraId="2D6C97D6" w14:textId="77777777" w:rsidTr="00F178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602CAE78" w14:textId="77777777" w:rsidR="00F0655C" w:rsidRPr="002430A4" w:rsidRDefault="00F0655C" w:rsidP="00F0655C">
            <w:pPr>
              <w:spacing w:before="0" w:line="240" w:lineRule="auto"/>
              <w:jc w:val="right"/>
              <w:rPr>
                <w:color w:val="000000"/>
                <w:sz w:val="22"/>
                <w:szCs w:val="22"/>
              </w:rPr>
            </w:pPr>
            <w:r w:rsidRPr="002430A4">
              <w:rPr>
                <w:color w:val="000000"/>
                <w:sz w:val="22"/>
                <w:szCs w:val="22"/>
              </w:rPr>
              <w:t>14</w:t>
            </w:r>
          </w:p>
        </w:tc>
        <w:tc>
          <w:tcPr>
            <w:tcW w:w="1616" w:type="dxa"/>
            <w:noWrap/>
            <w:vAlign w:val="bottom"/>
          </w:tcPr>
          <w:p w14:paraId="2D2E25BC" w14:textId="6F524406"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0.00</w:t>
            </w:r>
          </w:p>
        </w:tc>
        <w:tc>
          <w:tcPr>
            <w:tcW w:w="1728" w:type="dxa"/>
            <w:noWrap/>
            <w:vAlign w:val="bottom"/>
          </w:tcPr>
          <w:p w14:paraId="5E6A659A" w14:textId="5E7F1A47"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1.95</w:t>
            </w:r>
          </w:p>
        </w:tc>
        <w:tc>
          <w:tcPr>
            <w:tcW w:w="1727" w:type="dxa"/>
            <w:noWrap/>
            <w:vAlign w:val="bottom"/>
          </w:tcPr>
          <w:p w14:paraId="32C8A9A6" w14:textId="5D7B088C"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1.95</w:t>
            </w:r>
          </w:p>
        </w:tc>
        <w:tc>
          <w:tcPr>
            <w:tcW w:w="1728" w:type="dxa"/>
            <w:vAlign w:val="bottom"/>
          </w:tcPr>
          <w:p w14:paraId="572123F0" w14:textId="3164AE6E"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1.95</w:t>
            </w:r>
          </w:p>
        </w:tc>
      </w:tr>
      <w:tr w:rsidR="00F0655C" w:rsidRPr="002430A4" w14:paraId="7BAF6184" w14:textId="77777777" w:rsidTr="00F17891">
        <w:trPr>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3A09CAEE" w14:textId="77777777" w:rsidR="00F0655C" w:rsidRPr="002430A4" w:rsidRDefault="00F0655C" w:rsidP="00F0655C">
            <w:pPr>
              <w:spacing w:before="0" w:line="240" w:lineRule="auto"/>
              <w:jc w:val="right"/>
              <w:rPr>
                <w:color w:val="000000"/>
                <w:sz w:val="22"/>
                <w:szCs w:val="22"/>
              </w:rPr>
            </w:pPr>
            <w:r w:rsidRPr="002430A4">
              <w:rPr>
                <w:color w:val="000000"/>
                <w:sz w:val="22"/>
                <w:szCs w:val="22"/>
              </w:rPr>
              <w:t>15</w:t>
            </w:r>
          </w:p>
        </w:tc>
        <w:tc>
          <w:tcPr>
            <w:tcW w:w="1616" w:type="dxa"/>
            <w:noWrap/>
            <w:vAlign w:val="bottom"/>
          </w:tcPr>
          <w:p w14:paraId="24BACC4D" w14:textId="3B33C8D4"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0.00</w:t>
            </w:r>
          </w:p>
        </w:tc>
        <w:tc>
          <w:tcPr>
            <w:tcW w:w="1728" w:type="dxa"/>
            <w:noWrap/>
            <w:vAlign w:val="bottom"/>
          </w:tcPr>
          <w:p w14:paraId="2D3C7686" w14:textId="09ED3CCD"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1.95</w:t>
            </w:r>
          </w:p>
        </w:tc>
        <w:tc>
          <w:tcPr>
            <w:tcW w:w="1727" w:type="dxa"/>
            <w:noWrap/>
            <w:vAlign w:val="bottom"/>
          </w:tcPr>
          <w:p w14:paraId="039BB046" w14:textId="208035EB"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1.95</w:t>
            </w:r>
          </w:p>
        </w:tc>
        <w:tc>
          <w:tcPr>
            <w:tcW w:w="1728" w:type="dxa"/>
            <w:vAlign w:val="bottom"/>
          </w:tcPr>
          <w:p w14:paraId="06C62CBF" w14:textId="4FDF6CB6"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1.95</w:t>
            </w:r>
          </w:p>
        </w:tc>
      </w:tr>
      <w:tr w:rsidR="00F0655C" w:rsidRPr="002430A4" w14:paraId="02A609A9" w14:textId="77777777" w:rsidTr="00F178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123D05C2" w14:textId="77777777" w:rsidR="00F0655C" w:rsidRPr="002430A4" w:rsidRDefault="00F0655C" w:rsidP="00F0655C">
            <w:pPr>
              <w:spacing w:before="0" w:line="240" w:lineRule="auto"/>
              <w:jc w:val="right"/>
              <w:rPr>
                <w:color w:val="000000"/>
                <w:sz w:val="22"/>
                <w:szCs w:val="22"/>
              </w:rPr>
            </w:pPr>
            <w:r w:rsidRPr="002430A4">
              <w:rPr>
                <w:color w:val="000000"/>
                <w:sz w:val="22"/>
                <w:szCs w:val="22"/>
              </w:rPr>
              <w:lastRenderedPageBreak/>
              <w:t>16</w:t>
            </w:r>
          </w:p>
        </w:tc>
        <w:tc>
          <w:tcPr>
            <w:tcW w:w="1616" w:type="dxa"/>
            <w:noWrap/>
            <w:vAlign w:val="bottom"/>
          </w:tcPr>
          <w:p w14:paraId="4A12A03E" w14:textId="28BAAC5F"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0.00</w:t>
            </w:r>
          </w:p>
        </w:tc>
        <w:tc>
          <w:tcPr>
            <w:tcW w:w="1728" w:type="dxa"/>
            <w:noWrap/>
            <w:vAlign w:val="bottom"/>
          </w:tcPr>
          <w:p w14:paraId="479A5047" w14:textId="14054EF2"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1.95</w:t>
            </w:r>
          </w:p>
        </w:tc>
        <w:tc>
          <w:tcPr>
            <w:tcW w:w="1727" w:type="dxa"/>
            <w:noWrap/>
            <w:vAlign w:val="bottom"/>
          </w:tcPr>
          <w:p w14:paraId="060680E6" w14:textId="172731CB"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1.95</w:t>
            </w:r>
          </w:p>
        </w:tc>
        <w:tc>
          <w:tcPr>
            <w:tcW w:w="1728" w:type="dxa"/>
            <w:vAlign w:val="bottom"/>
          </w:tcPr>
          <w:p w14:paraId="428BA782" w14:textId="0E6E3FCF"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1.85</w:t>
            </w:r>
          </w:p>
        </w:tc>
      </w:tr>
      <w:tr w:rsidR="00F0655C" w:rsidRPr="002430A4" w14:paraId="501685D1" w14:textId="77777777" w:rsidTr="00F17891">
        <w:trPr>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36CD4D4B" w14:textId="77777777" w:rsidR="00F0655C" w:rsidRPr="002430A4" w:rsidRDefault="00F0655C" w:rsidP="00F0655C">
            <w:pPr>
              <w:spacing w:before="0" w:line="240" w:lineRule="auto"/>
              <w:jc w:val="right"/>
              <w:rPr>
                <w:color w:val="000000"/>
                <w:sz w:val="22"/>
                <w:szCs w:val="22"/>
              </w:rPr>
            </w:pPr>
            <w:r w:rsidRPr="002430A4">
              <w:rPr>
                <w:color w:val="000000"/>
                <w:sz w:val="22"/>
                <w:szCs w:val="22"/>
              </w:rPr>
              <w:t>17</w:t>
            </w:r>
          </w:p>
        </w:tc>
        <w:tc>
          <w:tcPr>
            <w:tcW w:w="1616" w:type="dxa"/>
            <w:noWrap/>
            <w:vAlign w:val="bottom"/>
          </w:tcPr>
          <w:p w14:paraId="7D1B193A" w14:textId="34BDE73D"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0.10</w:t>
            </w:r>
          </w:p>
        </w:tc>
        <w:tc>
          <w:tcPr>
            <w:tcW w:w="1728" w:type="dxa"/>
            <w:noWrap/>
            <w:vAlign w:val="bottom"/>
          </w:tcPr>
          <w:p w14:paraId="13A3B4E4" w14:textId="2C7D2A00"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2.00</w:t>
            </w:r>
          </w:p>
        </w:tc>
        <w:tc>
          <w:tcPr>
            <w:tcW w:w="1727" w:type="dxa"/>
            <w:noWrap/>
            <w:vAlign w:val="bottom"/>
          </w:tcPr>
          <w:p w14:paraId="0A5F5B2F" w14:textId="003C7C7A"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1.90</w:t>
            </w:r>
          </w:p>
        </w:tc>
        <w:tc>
          <w:tcPr>
            <w:tcW w:w="1728" w:type="dxa"/>
            <w:vAlign w:val="bottom"/>
          </w:tcPr>
          <w:p w14:paraId="0739D113" w14:textId="67A146D6"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1.95</w:t>
            </w:r>
          </w:p>
        </w:tc>
      </w:tr>
      <w:tr w:rsidR="00F0655C" w:rsidRPr="002430A4" w14:paraId="6B7D4C5B" w14:textId="77777777" w:rsidTr="00F178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0B187A72" w14:textId="77777777" w:rsidR="00F0655C" w:rsidRPr="002430A4" w:rsidRDefault="00F0655C" w:rsidP="00F0655C">
            <w:pPr>
              <w:spacing w:before="0" w:line="240" w:lineRule="auto"/>
              <w:jc w:val="right"/>
              <w:rPr>
                <w:color w:val="000000"/>
                <w:sz w:val="22"/>
                <w:szCs w:val="22"/>
              </w:rPr>
            </w:pPr>
            <w:r w:rsidRPr="002430A4">
              <w:rPr>
                <w:color w:val="000000"/>
                <w:sz w:val="22"/>
                <w:szCs w:val="22"/>
              </w:rPr>
              <w:t>18</w:t>
            </w:r>
          </w:p>
        </w:tc>
        <w:tc>
          <w:tcPr>
            <w:tcW w:w="1616" w:type="dxa"/>
            <w:noWrap/>
            <w:vAlign w:val="bottom"/>
          </w:tcPr>
          <w:p w14:paraId="451E20E2" w14:textId="4F9E640A"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0.05</w:t>
            </w:r>
          </w:p>
        </w:tc>
        <w:tc>
          <w:tcPr>
            <w:tcW w:w="1728" w:type="dxa"/>
            <w:noWrap/>
            <w:vAlign w:val="bottom"/>
          </w:tcPr>
          <w:p w14:paraId="2FE06428" w14:textId="20348733"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1.95</w:t>
            </w:r>
          </w:p>
        </w:tc>
        <w:tc>
          <w:tcPr>
            <w:tcW w:w="1727" w:type="dxa"/>
            <w:noWrap/>
            <w:vAlign w:val="bottom"/>
          </w:tcPr>
          <w:p w14:paraId="4E6F1524" w14:textId="43274F7B"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1.90</w:t>
            </w:r>
          </w:p>
        </w:tc>
        <w:tc>
          <w:tcPr>
            <w:tcW w:w="1728" w:type="dxa"/>
            <w:vAlign w:val="bottom"/>
          </w:tcPr>
          <w:p w14:paraId="168AF247" w14:textId="49166418"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1.90</w:t>
            </w:r>
          </w:p>
        </w:tc>
      </w:tr>
      <w:tr w:rsidR="00F0655C" w:rsidRPr="002430A4" w14:paraId="0BE809CC" w14:textId="77777777" w:rsidTr="00F17891">
        <w:trPr>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40E73299" w14:textId="77777777" w:rsidR="00F0655C" w:rsidRPr="002430A4" w:rsidRDefault="00F0655C" w:rsidP="00F0655C">
            <w:pPr>
              <w:spacing w:before="0" w:line="240" w:lineRule="auto"/>
              <w:jc w:val="right"/>
              <w:rPr>
                <w:color w:val="000000"/>
                <w:sz w:val="22"/>
                <w:szCs w:val="22"/>
              </w:rPr>
            </w:pPr>
            <w:r w:rsidRPr="002430A4">
              <w:rPr>
                <w:color w:val="000000"/>
                <w:sz w:val="22"/>
                <w:szCs w:val="22"/>
              </w:rPr>
              <w:t>19</w:t>
            </w:r>
          </w:p>
        </w:tc>
        <w:tc>
          <w:tcPr>
            <w:tcW w:w="1616" w:type="dxa"/>
            <w:noWrap/>
            <w:vAlign w:val="bottom"/>
          </w:tcPr>
          <w:p w14:paraId="008CF506" w14:textId="68C91E1A"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0.05</w:t>
            </w:r>
          </w:p>
        </w:tc>
        <w:tc>
          <w:tcPr>
            <w:tcW w:w="1728" w:type="dxa"/>
            <w:noWrap/>
            <w:vAlign w:val="bottom"/>
          </w:tcPr>
          <w:p w14:paraId="3AA087B3" w14:textId="102B2C78"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2.00</w:t>
            </w:r>
          </w:p>
        </w:tc>
        <w:tc>
          <w:tcPr>
            <w:tcW w:w="1727" w:type="dxa"/>
            <w:noWrap/>
            <w:vAlign w:val="bottom"/>
          </w:tcPr>
          <w:p w14:paraId="3B82B16D" w14:textId="6AE0C891"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1.95</w:t>
            </w:r>
          </w:p>
        </w:tc>
        <w:tc>
          <w:tcPr>
            <w:tcW w:w="1728" w:type="dxa"/>
            <w:vAlign w:val="bottom"/>
          </w:tcPr>
          <w:p w14:paraId="1FDD67E9" w14:textId="33BE2CCC"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1.95</w:t>
            </w:r>
          </w:p>
        </w:tc>
      </w:tr>
      <w:tr w:rsidR="00F0655C" w:rsidRPr="002430A4" w14:paraId="21BADDAA" w14:textId="77777777" w:rsidTr="00F1789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5FCC9AC5" w14:textId="77777777" w:rsidR="00F0655C" w:rsidRPr="002430A4" w:rsidRDefault="00F0655C" w:rsidP="00F0655C">
            <w:pPr>
              <w:spacing w:before="0" w:line="240" w:lineRule="auto"/>
              <w:jc w:val="right"/>
              <w:rPr>
                <w:color w:val="000000"/>
                <w:sz w:val="22"/>
                <w:szCs w:val="22"/>
              </w:rPr>
            </w:pPr>
            <w:r w:rsidRPr="002430A4">
              <w:rPr>
                <w:color w:val="000000"/>
                <w:sz w:val="22"/>
                <w:szCs w:val="22"/>
              </w:rPr>
              <w:t>20</w:t>
            </w:r>
          </w:p>
        </w:tc>
        <w:tc>
          <w:tcPr>
            <w:tcW w:w="1616" w:type="dxa"/>
            <w:noWrap/>
            <w:vAlign w:val="bottom"/>
          </w:tcPr>
          <w:p w14:paraId="475A523B" w14:textId="4618CD49"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0.05</w:t>
            </w:r>
          </w:p>
        </w:tc>
        <w:tc>
          <w:tcPr>
            <w:tcW w:w="1728" w:type="dxa"/>
            <w:noWrap/>
            <w:vAlign w:val="bottom"/>
          </w:tcPr>
          <w:p w14:paraId="6F117307" w14:textId="47FFC169"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1.95</w:t>
            </w:r>
          </w:p>
        </w:tc>
        <w:tc>
          <w:tcPr>
            <w:tcW w:w="1727" w:type="dxa"/>
            <w:noWrap/>
            <w:vAlign w:val="bottom"/>
          </w:tcPr>
          <w:p w14:paraId="0B76CC55" w14:textId="0BBED68F"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1.90</w:t>
            </w:r>
          </w:p>
        </w:tc>
        <w:tc>
          <w:tcPr>
            <w:tcW w:w="1728" w:type="dxa"/>
            <w:vAlign w:val="bottom"/>
          </w:tcPr>
          <w:p w14:paraId="678984DC" w14:textId="4D09981B"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1.95</w:t>
            </w:r>
          </w:p>
        </w:tc>
      </w:tr>
      <w:tr w:rsidR="00F0655C" w:rsidRPr="002430A4" w14:paraId="272FA39A" w14:textId="77777777" w:rsidTr="00F17891">
        <w:trPr>
          <w:trHeight w:val="300"/>
        </w:trPr>
        <w:tc>
          <w:tcPr>
            <w:cnfStyle w:val="001000000000" w:firstRow="0" w:lastRow="0" w:firstColumn="1" w:lastColumn="0" w:oddVBand="0" w:evenVBand="0" w:oddHBand="0" w:evenHBand="0" w:firstRowFirstColumn="0" w:firstRowLastColumn="0" w:lastRowFirstColumn="0" w:lastRowLastColumn="0"/>
            <w:tcW w:w="2263" w:type="dxa"/>
            <w:noWrap/>
          </w:tcPr>
          <w:p w14:paraId="18D69242" w14:textId="77777777" w:rsidR="00F0655C" w:rsidRPr="002430A4" w:rsidRDefault="00F0655C" w:rsidP="00F0655C">
            <w:pPr>
              <w:spacing w:before="0" w:line="240" w:lineRule="auto"/>
              <w:jc w:val="right"/>
              <w:rPr>
                <w:color w:val="000000"/>
                <w:sz w:val="22"/>
                <w:szCs w:val="22"/>
              </w:rPr>
            </w:pPr>
            <w:r w:rsidRPr="002430A4">
              <w:rPr>
                <w:color w:val="000000"/>
                <w:sz w:val="22"/>
                <w:szCs w:val="22"/>
              </w:rPr>
              <w:t>21</w:t>
            </w:r>
          </w:p>
        </w:tc>
        <w:tc>
          <w:tcPr>
            <w:tcW w:w="1616" w:type="dxa"/>
            <w:noWrap/>
            <w:vAlign w:val="bottom"/>
          </w:tcPr>
          <w:p w14:paraId="7AB5BD19" w14:textId="6ECD3B08"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0.00</w:t>
            </w:r>
          </w:p>
        </w:tc>
        <w:tc>
          <w:tcPr>
            <w:tcW w:w="1728" w:type="dxa"/>
            <w:noWrap/>
            <w:vAlign w:val="bottom"/>
          </w:tcPr>
          <w:p w14:paraId="29246118" w14:textId="525E8D34"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p>
        </w:tc>
        <w:tc>
          <w:tcPr>
            <w:tcW w:w="1727" w:type="dxa"/>
            <w:noWrap/>
            <w:vAlign w:val="bottom"/>
          </w:tcPr>
          <w:p w14:paraId="73AD96AE" w14:textId="105BE1EE"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p>
        </w:tc>
        <w:tc>
          <w:tcPr>
            <w:tcW w:w="1728" w:type="dxa"/>
            <w:vAlign w:val="bottom"/>
          </w:tcPr>
          <w:p w14:paraId="657A7D8E" w14:textId="2FF7195D"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F0655C" w:rsidRPr="002430A4" w14:paraId="71CD50C9" w14:textId="77777777" w:rsidTr="00F178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69A41DD0" w14:textId="77777777" w:rsidR="00F0655C" w:rsidRPr="002430A4" w:rsidRDefault="00F0655C" w:rsidP="00F0655C">
            <w:pPr>
              <w:spacing w:before="0" w:line="240" w:lineRule="auto"/>
              <w:jc w:val="left"/>
              <w:rPr>
                <w:color w:val="000000"/>
                <w:sz w:val="22"/>
                <w:szCs w:val="22"/>
              </w:rPr>
            </w:pPr>
            <w:r w:rsidRPr="002430A4">
              <w:rPr>
                <w:color w:val="000000"/>
                <w:sz w:val="22"/>
                <w:szCs w:val="22"/>
              </w:rPr>
              <w:t>Mittelwert</w:t>
            </w:r>
          </w:p>
        </w:tc>
        <w:tc>
          <w:tcPr>
            <w:tcW w:w="1616" w:type="dxa"/>
            <w:noWrap/>
            <w:vAlign w:val="bottom"/>
          </w:tcPr>
          <w:p w14:paraId="5818B0B8" w14:textId="2B05339C"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0.03</w:t>
            </w:r>
          </w:p>
        </w:tc>
        <w:tc>
          <w:tcPr>
            <w:tcW w:w="1728" w:type="dxa"/>
            <w:noWrap/>
            <w:vAlign w:val="bottom"/>
          </w:tcPr>
          <w:p w14:paraId="46405BDC" w14:textId="7FB631E2"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1.97</w:t>
            </w:r>
          </w:p>
        </w:tc>
        <w:tc>
          <w:tcPr>
            <w:tcW w:w="1727" w:type="dxa"/>
            <w:noWrap/>
            <w:vAlign w:val="bottom"/>
          </w:tcPr>
          <w:p w14:paraId="2E10D8AC" w14:textId="46D3F20E"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1.94</w:t>
            </w:r>
          </w:p>
        </w:tc>
        <w:tc>
          <w:tcPr>
            <w:tcW w:w="1728" w:type="dxa"/>
            <w:vAlign w:val="bottom"/>
          </w:tcPr>
          <w:p w14:paraId="5754F87A" w14:textId="49A078A9"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1.94</w:t>
            </w:r>
          </w:p>
        </w:tc>
      </w:tr>
      <w:tr w:rsidR="00F0655C" w:rsidRPr="002430A4" w14:paraId="0F796EFE" w14:textId="77777777" w:rsidTr="00F17891">
        <w:trPr>
          <w:trHeight w:val="30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6CA12182" w14:textId="77777777" w:rsidR="00F0655C" w:rsidRPr="002430A4" w:rsidRDefault="00F0655C" w:rsidP="00F0655C">
            <w:pPr>
              <w:spacing w:before="0" w:line="240" w:lineRule="auto"/>
              <w:jc w:val="left"/>
              <w:rPr>
                <w:color w:val="000000"/>
                <w:sz w:val="22"/>
                <w:szCs w:val="22"/>
              </w:rPr>
            </w:pPr>
            <w:r w:rsidRPr="002430A4">
              <w:rPr>
                <w:color w:val="000000"/>
                <w:sz w:val="22"/>
                <w:szCs w:val="22"/>
              </w:rPr>
              <w:t>Standardabweichung</w:t>
            </w:r>
          </w:p>
        </w:tc>
        <w:tc>
          <w:tcPr>
            <w:tcW w:w="1616" w:type="dxa"/>
            <w:noWrap/>
            <w:vAlign w:val="bottom"/>
          </w:tcPr>
          <w:p w14:paraId="7C8F670B" w14:textId="723B4056"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0.03</w:t>
            </w:r>
          </w:p>
        </w:tc>
        <w:tc>
          <w:tcPr>
            <w:tcW w:w="1728" w:type="dxa"/>
            <w:noWrap/>
            <w:vAlign w:val="bottom"/>
          </w:tcPr>
          <w:p w14:paraId="247103B7" w14:textId="794D461F"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0.03</w:t>
            </w:r>
          </w:p>
        </w:tc>
        <w:tc>
          <w:tcPr>
            <w:tcW w:w="1727" w:type="dxa"/>
            <w:noWrap/>
            <w:vAlign w:val="bottom"/>
          </w:tcPr>
          <w:p w14:paraId="1EA83A8E" w14:textId="12D2B464"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0.03</w:t>
            </w:r>
          </w:p>
        </w:tc>
        <w:tc>
          <w:tcPr>
            <w:tcW w:w="1728" w:type="dxa"/>
            <w:vAlign w:val="bottom"/>
          </w:tcPr>
          <w:p w14:paraId="36DB2078" w14:textId="36110EC5"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0.04</w:t>
            </w:r>
          </w:p>
        </w:tc>
      </w:tr>
    </w:tbl>
    <w:p w14:paraId="5C990CE4" w14:textId="77777777" w:rsidR="009158C8" w:rsidRDefault="009158C8" w:rsidP="009158C8">
      <w:pPr>
        <w:pStyle w:val="Beschriftung"/>
        <w:keepNext/>
      </w:pPr>
    </w:p>
    <w:p w14:paraId="52994B4F" w14:textId="06C6EAC4" w:rsidR="009158C8" w:rsidRPr="009158C8" w:rsidRDefault="009158C8" w:rsidP="009158C8">
      <w:pPr>
        <w:pStyle w:val="Beschriftung"/>
        <w:keepNext/>
        <w:rPr>
          <w:b/>
          <w:i w:val="0"/>
          <w:noProof/>
          <w:color w:val="auto"/>
        </w:rPr>
      </w:pPr>
      <w:r w:rsidRPr="009158C8">
        <w:rPr>
          <w:b/>
          <w:i w:val="0"/>
          <w:color w:val="auto"/>
        </w:rPr>
        <w:t xml:space="preserve">Tabelle A- </w:t>
      </w:r>
      <w:r w:rsidRPr="009158C8">
        <w:rPr>
          <w:b/>
          <w:i w:val="0"/>
          <w:color w:val="auto"/>
        </w:rPr>
        <w:fldChar w:fldCharType="begin"/>
      </w:r>
      <w:r w:rsidRPr="009158C8">
        <w:rPr>
          <w:b/>
          <w:i w:val="0"/>
          <w:color w:val="auto"/>
        </w:rPr>
        <w:instrText xml:space="preserve"> SEQ Tabelle_A- \* ARABIC </w:instrText>
      </w:r>
      <w:r w:rsidRPr="009158C8">
        <w:rPr>
          <w:b/>
          <w:i w:val="0"/>
          <w:color w:val="auto"/>
        </w:rPr>
        <w:fldChar w:fldCharType="separate"/>
      </w:r>
      <w:r w:rsidR="0054421B">
        <w:rPr>
          <w:b/>
          <w:i w:val="0"/>
          <w:noProof/>
          <w:color w:val="auto"/>
        </w:rPr>
        <w:t>5</w:t>
      </w:r>
      <w:r w:rsidRPr="009158C8">
        <w:rPr>
          <w:b/>
          <w:i w:val="0"/>
          <w:color w:val="auto"/>
        </w:rPr>
        <w:fldChar w:fldCharType="end"/>
      </w:r>
      <w:r w:rsidRPr="009158C8">
        <w:rPr>
          <w:b/>
          <w:i w:val="0"/>
          <w:color w:val="auto"/>
        </w:rPr>
        <w:t xml:space="preserve"> </w:t>
      </w:r>
      <w:r w:rsidRPr="009158C8">
        <w:rPr>
          <w:b/>
          <w:i w:val="0"/>
          <w:noProof/>
          <w:color w:val="auto"/>
        </w:rPr>
        <w:t>Messerwerte Vorversuch Wiederholgenauigkeit: Neigungswinkel α = 3°.</w:t>
      </w:r>
    </w:p>
    <w:tbl>
      <w:tblPr>
        <w:tblStyle w:val="Gitternetztabelle5dunkelAkzent3"/>
        <w:tblW w:w="0" w:type="auto"/>
        <w:tblLayout w:type="fixed"/>
        <w:tblLook w:val="04A0" w:firstRow="1" w:lastRow="0" w:firstColumn="1" w:lastColumn="0" w:noHBand="0" w:noVBand="1"/>
      </w:tblPr>
      <w:tblGrid>
        <w:gridCol w:w="2263"/>
        <w:gridCol w:w="1616"/>
        <w:gridCol w:w="1728"/>
        <w:gridCol w:w="1727"/>
        <w:gridCol w:w="1728"/>
      </w:tblGrid>
      <w:tr w:rsidR="00013D54" w:rsidRPr="002430A4" w14:paraId="21A890A0" w14:textId="77777777" w:rsidTr="004D71B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62" w:type="dxa"/>
            <w:gridSpan w:val="5"/>
            <w:noWrap/>
          </w:tcPr>
          <w:p w14:paraId="1036CECF" w14:textId="397093D0" w:rsidR="00013D54" w:rsidRPr="002430A4" w:rsidRDefault="00013D54" w:rsidP="004D71BD">
            <w:pPr>
              <w:spacing w:before="0" w:line="240" w:lineRule="auto"/>
              <w:jc w:val="center"/>
            </w:pPr>
            <w:r w:rsidRPr="002430A4">
              <w:rPr>
                <w:color w:val="auto"/>
              </w:rPr>
              <w:t>Neigungswinkel</w:t>
            </w:r>
            <w:r w:rsidRPr="002430A4">
              <w:rPr>
                <w:i/>
                <w:color w:val="auto"/>
              </w:rPr>
              <w:t xml:space="preserve"> </w:t>
            </w:r>
            <m:oMath>
              <m:r>
                <m:rPr>
                  <m:sty m:val="bi"/>
                </m:rPr>
                <w:rPr>
                  <w:rFonts w:ascii="Cambria Math" w:hAnsi="Cambria Math"/>
                  <w:color w:val="auto"/>
                </w:rPr>
                <m:t>α</m:t>
              </m:r>
            </m:oMath>
            <w:r w:rsidRPr="002430A4">
              <w:rPr>
                <w:i/>
                <w:color w:val="auto"/>
              </w:rPr>
              <w:t xml:space="preserve"> =</w:t>
            </w:r>
            <w:r w:rsidRPr="002430A4">
              <w:rPr>
                <w:color w:val="auto"/>
              </w:rPr>
              <w:t xml:space="preserve"> 3°</w:t>
            </w:r>
          </w:p>
        </w:tc>
      </w:tr>
      <w:tr w:rsidR="00013D54" w:rsidRPr="002430A4" w14:paraId="65320B27" w14:textId="77777777" w:rsidTr="00F1789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5AC11128" w14:textId="77777777" w:rsidR="00013D54" w:rsidRPr="002430A4" w:rsidRDefault="00013D54" w:rsidP="004D71BD">
            <w:pPr>
              <w:spacing w:before="0" w:line="240" w:lineRule="auto"/>
              <w:jc w:val="left"/>
              <w:rPr>
                <w:color w:val="000000"/>
                <w:sz w:val="22"/>
                <w:szCs w:val="22"/>
              </w:rPr>
            </w:pPr>
            <w:r w:rsidRPr="002430A4">
              <w:rPr>
                <w:color w:val="000000"/>
                <w:sz w:val="22"/>
                <w:szCs w:val="22"/>
              </w:rPr>
              <w:t>Nr.</w:t>
            </w:r>
          </w:p>
        </w:tc>
        <w:tc>
          <w:tcPr>
            <w:tcW w:w="1616" w:type="dxa"/>
            <w:shd w:val="clear" w:color="auto" w:fill="A5A5A5" w:themeFill="accent3"/>
            <w:noWrap/>
            <w:vAlign w:val="bottom"/>
            <w:hideMark/>
          </w:tcPr>
          <w:p w14:paraId="3BBC0CDD" w14:textId="77777777" w:rsidR="00013D54" w:rsidRPr="002430A4" w:rsidRDefault="00013D54" w:rsidP="004D71BD">
            <w:pPr>
              <w:spacing w:before="0" w:line="240" w:lineRule="auto"/>
              <w:jc w:val="left"/>
              <w:cnfStyle w:val="000000100000" w:firstRow="0" w:lastRow="0" w:firstColumn="0" w:lastColumn="0" w:oddVBand="0" w:evenVBand="0" w:oddHBand="1" w:evenHBand="0" w:firstRowFirstColumn="0" w:firstRowLastColumn="0" w:lastRowFirstColumn="0" w:lastRowLastColumn="0"/>
              <w:rPr>
                <w:color w:val="000000"/>
                <w:sz w:val="22"/>
                <w:szCs w:val="22"/>
              </w:rPr>
            </w:pPr>
            <w:r w:rsidRPr="002430A4">
              <w:rPr>
                <w:color w:val="000000"/>
                <w:sz w:val="22"/>
                <w:szCs w:val="22"/>
              </w:rPr>
              <w:t>Pos1  [°]</w:t>
            </w:r>
          </w:p>
        </w:tc>
        <w:tc>
          <w:tcPr>
            <w:tcW w:w="1728" w:type="dxa"/>
            <w:shd w:val="clear" w:color="auto" w:fill="A5A5A5" w:themeFill="accent3"/>
            <w:noWrap/>
            <w:vAlign w:val="bottom"/>
            <w:hideMark/>
          </w:tcPr>
          <w:p w14:paraId="38465240" w14:textId="77777777" w:rsidR="00013D54" w:rsidRPr="002430A4" w:rsidRDefault="00013D54" w:rsidP="004D71BD">
            <w:pPr>
              <w:spacing w:before="0" w:line="240" w:lineRule="auto"/>
              <w:jc w:val="left"/>
              <w:cnfStyle w:val="000000100000" w:firstRow="0" w:lastRow="0" w:firstColumn="0" w:lastColumn="0" w:oddVBand="0" w:evenVBand="0" w:oddHBand="1" w:evenHBand="0" w:firstRowFirstColumn="0" w:firstRowLastColumn="0" w:lastRowFirstColumn="0" w:lastRowLastColumn="0"/>
              <w:rPr>
                <w:color w:val="000000"/>
                <w:sz w:val="22"/>
                <w:szCs w:val="22"/>
              </w:rPr>
            </w:pPr>
            <w:r w:rsidRPr="002430A4">
              <w:rPr>
                <w:color w:val="000000"/>
                <w:sz w:val="22"/>
                <w:szCs w:val="22"/>
              </w:rPr>
              <w:t>Pos2  [°]</w:t>
            </w:r>
          </w:p>
        </w:tc>
        <w:tc>
          <w:tcPr>
            <w:tcW w:w="1727" w:type="dxa"/>
            <w:shd w:val="clear" w:color="auto" w:fill="A5A5A5" w:themeFill="accent3"/>
            <w:noWrap/>
            <w:vAlign w:val="bottom"/>
            <w:hideMark/>
          </w:tcPr>
          <w:p w14:paraId="7CCE4487" w14:textId="77777777" w:rsidR="00013D54" w:rsidRPr="002430A4" w:rsidRDefault="00013D54" w:rsidP="004D71BD">
            <w:pPr>
              <w:spacing w:before="0" w:line="240" w:lineRule="auto"/>
              <w:jc w:val="left"/>
              <w:cnfStyle w:val="000000100000" w:firstRow="0" w:lastRow="0" w:firstColumn="0" w:lastColumn="0" w:oddVBand="0" w:evenVBand="0" w:oddHBand="1" w:evenHBand="0" w:firstRowFirstColumn="0" w:firstRowLastColumn="0" w:lastRowFirstColumn="0" w:lastRowLastColumn="0"/>
              <w:rPr>
                <w:color w:val="000000"/>
                <w:sz w:val="22"/>
                <w:szCs w:val="22"/>
              </w:rPr>
            </w:pPr>
            <w:r w:rsidRPr="002430A4">
              <w:rPr>
                <w:color w:val="000000"/>
                <w:sz w:val="22"/>
                <w:szCs w:val="22"/>
              </w:rPr>
              <w:t>rel. Winkel Pos1'-Pos2' [°]</w:t>
            </w:r>
          </w:p>
        </w:tc>
        <w:tc>
          <w:tcPr>
            <w:tcW w:w="1728" w:type="dxa"/>
            <w:shd w:val="clear" w:color="auto" w:fill="A5A5A5" w:themeFill="accent3"/>
            <w:vAlign w:val="bottom"/>
          </w:tcPr>
          <w:p w14:paraId="1027E2BC" w14:textId="77777777" w:rsidR="00013D54" w:rsidRPr="002430A4" w:rsidRDefault="00013D54" w:rsidP="004D71BD">
            <w:pPr>
              <w:spacing w:before="0" w:line="240" w:lineRule="auto"/>
              <w:jc w:val="left"/>
              <w:cnfStyle w:val="000000100000" w:firstRow="0" w:lastRow="0" w:firstColumn="0" w:lastColumn="0" w:oddVBand="0" w:evenVBand="0" w:oddHBand="1" w:evenHBand="0" w:firstRowFirstColumn="0" w:firstRowLastColumn="0" w:lastRowFirstColumn="0" w:lastRowLastColumn="0"/>
              <w:rPr>
                <w:color w:val="000000"/>
                <w:sz w:val="22"/>
                <w:szCs w:val="22"/>
              </w:rPr>
            </w:pPr>
            <w:r w:rsidRPr="002430A4">
              <w:rPr>
                <w:color w:val="000000"/>
                <w:sz w:val="22"/>
                <w:szCs w:val="22"/>
              </w:rPr>
              <w:t>rel. Winkel Pos2'-Pos1'' [°]</w:t>
            </w:r>
          </w:p>
        </w:tc>
      </w:tr>
      <w:tr w:rsidR="00F0655C" w:rsidRPr="002430A4" w14:paraId="3F545049" w14:textId="77777777" w:rsidTr="00F17891">
        <w:trPr>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4BE2D499" w14:textId="77777777" w:rsidR="00F0655C" w:rsidRPr="002430A4" w:rsidRDefault="00F0655C" w:rsidP="00F0655C">
            <w:pPr>
              <w:spacing w:before="0" w:line="240" w:lineRule="auto"/>
              <w:jc w:val="right"/>
              <w:rPr>
                <w:color w:val="000000"/>
                <w:sz w:val="22"/>
                <w:szCs w:val="22"/>
              </w:rPr>
            </w:pPr>
            <w:r w:rsidRPr="002430A4">
              <w:rPr>
                <w:color w:val="000000"/>
                <w:sz w:val="22"/>
                <w:szCs w:val="22"/>
              </w:rPr>
              <w:t>1</w:t>
            </w:r>
          </w:p>
        </w:tc>
        <w:tc>
          <w:tcPr>
            <w:tcW w:w="1616" w:type="dxa"/>
            <w:noWrap/>
            <w:vAlign w:val="bottom"/>
          </w:tcPr>
          <w:p w14:paraId="5802CDF8" w14:textId="4AD7ECD7"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p>
        </w:tc>
        <w:tc>
          <w:tcPr>
            <w:tcW w:w="1728" w:type="dxa"/>
            <w:noWrap/>
            <w:vAlign w:val="bottom"/>
          </w:tcPr>
          <w:p w14:paraId="7EA47B81" w14:textId="4C2CB225"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3.00</w:t>
            </w:r>
          </w:p>
        </w:tc>
        <w:tc>
          <w:tcPr>
            <w:tcW w:w="1727" w:type="dxa"/>
            <w:noWrap/>
            <w:vAlign w:val="bottom"/>
          </w:tcPr>
          <w:p w14:paraId="072310F5" w14:textId="69BB1246"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p>
        </w:tc>
        <w:tc>
          <w:tcPr>
            <w:tcW w:w="1728" w:type="dxa"/>
            <w:vAlign w:val="bottom"/>
          </w:tcPr>
          <w:p w14:paraId="674E3BAD" w14:textId="7DB44007"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2.95</w:t>
            </w:r>
          </w:p>
        </w:tc>
      </w:tr>
      <w:tr w:rsidR="00F0655C" w:rsidRPr="002430A4" w14:paraId="18E77D16" w14:textId="77777777" w:rsidTr="00F178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2098E4B3" w14:textId="77777777" w:rsidR="00F0655C" w:rsidRPr="002430A4" w:rsidRDefault="00F0655C" w:rsidP="00F0655C">
            <w:pPr>
              <w:spacing w:before="0" w:line="240" w:lineRule="auto"/>
              <w:jc w:val="right"/>
              <w:rPr>
                <w:color w:val="000000"/>
                <w:sz w:val="22"/>
                <w:szCs w:val="22"/>
              </w:rPr>
            </w:pPr>
            <w:r w:rsidRPr="002430A4">
              <w:rPr>
                <w:color w:val="000000"/>
                <w:sz w:val="22"/>
                <w:szCs w:val="22"/>
              </w:rPr>
              <w:t>2</w:t>
            </w:r>
          </w:p>
        </w:tc>
        <w:tc>
          <w:tcPr>
            <w:tcW w:w="1616" w:type="dxa"/>
            <w:noWrap/>
            <w:vAlign w:val="bottom"/>
          </w:tcPr>
          <w:p w14:paraId="248A7B40" w14:textId="0B53673E"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0.05</w:t>
            </w:r>
          </w:p>
        </w:tc>
        <w:tc>
          <w:tcPr>
            <w:tcW w:w="1728" w:type="dxa"/>
            <w:noWrap/>
            <w:vAlign w:val="bottom"/>
          </w:tcPr>
          <w:p w14:paraId="6FA70004" w14:textId="07280C75"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2.95</w:t>
            </w:r>
          </w:p>
        </w:tc>
        <w:tc>
          <w:tcPr>
            <w:tcW w:w="1727" w:type="dxa"/>
            <w:noWrap/>
            <w:vAlign w:val="bottom"/>
          </w:tcPr>
          <w:p w14:paraId="74B89B60" w14:textId="1820089F"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2.90</w:t>
            </w:r>
          </w:p>
        </w:tc>
        <w:tc>
          <w:tcPr>
            <w:tcW w:w="1728" w:type="dxa"/>
            <w:vAlign w:val="bottom"/>
          </w:tcPr>
          <w:p w14:paraId="692DB0E0" w14:textId="74A3CF9C"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2.90</w:t>
            </w:r>
          </w:p>
        </w:tc>
      </w:tr>
      <w:tr w:rsidR="00F0655C" w:rsidRPr="002430A4" w14:paraId="1CBDE66F" w14:textId="77777777" w:rsidTr="00F17891">
        <w:trPr>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03B66433" w14:textId="77777777" w:rsidR="00F0655C" w:rsidRPr="002430A4" w:rsidRDefault="00F0655C" w:rsidP="00F0655C">
            <w:pPr>
              <w:spacing w:before="0" w:line="240" w:lineRule="auto"/>
              <w:jc w:val="right"/>
              <w:rPr>
                <w:color w:val="000000"/>
                <w:sz w:val="22"/>
                <w:szCs w:val="22"/>
              </w:rPr>
            </w:pPr>
            <w:r w:rsidRPr="002430A4">
              <w:rPr>
                <w:color w:val="000000"/>
                <w:sz w:val="22"/>
                <w:szCs w:val="22"/>
              </w:rPr>
              <w:t>3</w:t>
            </w:r>
          </w:p>
        </w:tc>
        <w:tc>
          <w:tcPr>
            <w:tcW w:w="1616" w:type="dxa"/>
            <w:noWrap/>
            <w:vAlign w:val="bottom"/>
          </w:tcPr>
          <w:p w14:paraId="072EBCA4" w14:textId="53522755"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0.05</w:t>
            </w:r>
          </w:p>
        </w:tc>
        <w:tc>
          <w:tcPr>
            <w:tcW w:w="1728" w:type="dxa"/>
            <w:noWrap/>
            <w:vAlign w:val="bottom"/>
          </w:tcPr>
          <w:p w14:paraId="27079754" w14:textId="6979B33B"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3.00</w:t>
            </w:r>
          </w:p>
        </w:tc>
        <w:tc>
          <w:tcPr>
            <w:tcW w:w="1727" w:type="dxa"/>
            <w:noWrap/>
            <w:vAlign w:val="bottom"/>
          </w:tcPr>
          <w:p w14:paraId="69452A62" w14:textId="6500D86A"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2.95</w:t>
            </w:r>
          </w:p>
        </w:tc>
        <w:tc>
          <w:tcPr>
            <w:tcW w:w="1728" w:type="dxa"/>
            <w:vAlign w:val="bottom"/>
          </w:tcPr>
          <w:p w14:paraId="1D77ECA3" w14:textId="4ECA7E09"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3.00</w:t>
            </w:r>
          </w:p>
        </w:tc>
      </w:tr>
      <w:tr w:rsidR="00F0655C" w:rsidRPr="002430A4" w14:paraId="722BF99B" w14:textId="77777777" w:rsidTr="00F178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3C3DF329" w14:textId="77777777" w:rsidR="00F0655C" w:rsidRPr="002430A4" w:rsidRDefault="00F0655C" w:rsidP="00F0655C">
            <w:pPr>
              <w:spacing w:before="0" w:line="240" w:lineRule="auto"/>
              <w:jc w:val="right"/>
              <w:rPr>
                <w:color w:val="000000"/>
                <w:sz w:val="22"/>
                <w:szCs w:val="22"/>
              </w:rPr>
            </w:pPr>
            <w:r w:rsidRPr="002430A4">
              <w:rPr>
                <w:color w:val="000000"/>
                <w:sz w:val="22"/>
                <w:szCs w:val="22"/>
              </w:rPr>
              <w:t>4</w:t>
            </w:r>
          </w:p>
        </w:tc>
        <w:tc>
          <w:tcPr>
            <w:tcW w:w="1616" w:type="dxa"/>
            <w:noWrap/>
            <w:vAlign w:val="bottom"/>
          </w:tcPr>
          <w:p w14:paraId="2FA646A2" w14:textId="6B0D5EFA"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0.00</w:t>
            </w:r>
          </w:p>
        </w:tc>
        <w:tc>
          <w:tcPr>
            <w:tcW w:w="1728" w:type="dxa"/>
            <w:noWrap/>
            <w:vAlign w:val="bottom"/>
          </w:tcPr>
          <w:p w14:paraId="18F08D6B" w14:textId="0517A1C7"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2.95</w:t>
            </w:r>
          </w:p>
        </w:tc>
        <w:tc>
          <w:tcPr>
            <w:tcW w:w="1727" w:type="dxa"/>
            <w:noWrap/>
            <w:vAlign w:val="bottom"/>
          </w:tcPr>
          <w:p w14:paraId="5F6E102B" w14:textId="5C65B2F9"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2.95</w:t>
            </w:r>
          </w:p>
        </w:tc>
        <w:tc>
          <w:tcPr>
            <w:tcW w:w="1728" w:type="dxa"/>
            <w:vAlign w:val="bottom"/>
          </w:tcPr>
          <w:p w14:paraId="1C6F3AB5" w14:textId="61B580E5"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2.95</w:t>
            </w:r>
          </w:p>
        </w:tc>
      </w:tr>
      <w:tr w:rsidR="00F0655C" w:rsidRPr="002430A4" w14:paraId="6B5133C1" w14:textId="77777777" w:rsidTr="00F17891">
        <w:trPr>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1C13B6EE" w14:textId="77777777" w:rsidR="00F0655C" w:rsidRPr="002430A4" w:rsidRDefault="00F0655C" w:rsidP="00F0655C">
            <w:pPr>
              <w:spacing w:before="0" w:line="240" w:lineRule="auto"/>
              <w:jc w:val="right"/>
              <w:rPr>
                <w:color w:val="000000"/>
                <w:sz w:val="22"/>
                <w:szCs w:val="22"/>
              </w:rPr>
            </w:pPr>
            <w:r w:rsidRPr="002430A4">
              <w:rPr>
                <w:color w:val="000000"/>
                <w:sz w:val="22"/>
                <w:szCs w:val="22"/>
              </w:rPr>
              <w:t>5</w:t>
            </w:r>
          </w:p>
        </w:tc>
        <w:tc>
          <w:tcPr>
            <w:tcW w:w="1616" w:type="dxa"/>
            <w:noWrap/>
            <w:vAlign w:val="bottom"/>
          </w:tcPr>
          <w:p w14:paraId="3B5D999C" w14:textId="3374597E"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0.00</w:t>
            </w:r>
          </w:p>
        </w:tc>
        <w:tc>
          <w:tcPr>
            <w:tcW w:w="1728" w:type="dxa"/>
            <w:noWrap/>
            <w:vAlign w:val="bottom"/>
          </w:tcPr>
          <w:p w14:paraId="10DAC4A6" w14:textId="5C3D4292"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2.95</w:t>
            </w:r>
          </w:p>
        </w:tc>
        <w:tc>
          <w:tcPr>
            <w:tcW w:w="1727" w:type="dxa"/>
            <w:noWrap/>
            <w:vAlign w:val="bottom"/>
          </w:tcPr>
          <w:p w14:paraId="33B6D904" w14:textId="04F28E1E"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2.95</w:t>
            </w:r>
          </w:p>
        </w:tc>
        <w:tc>
          <w:tcPr>
            <w:tcW w:w="1728" w:type="dxa"/>
            <w:vAlign w:val="bottom"/>
          </w:tcPr>
          <w:p w14:paraId="08B03796" w14:textId="65025D10"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2.95</w:t>
            </w:r>
          </w:p>
        </w:tc>
      </w:tr>
      <w:tr w:rsidR="00F0655C" w:rsidRPr="002430A4" w14:paraId="265C213A" w14:textId="77777777" w:rsidTr="00F178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253B7125" w14:textId="77777777" w:rsidR="00F0655C" w:rsidRPr="002430A4" w:rsidRDefault="00F0655C" w:rsidP="00F0655C">
            <w:pPr>
              <w:spacing w:before="0" w:line="240" w:lineRule="auto"/>
              <w:jc w:val="right"/>
              <w:rPr>
                <w:color w:val="000000"/>
                <w:sz w:val="22"/>
                <w:szCs w:val="22"/>
              </w:rPr>
            </w:pPr>
            <w:r w:rsidRPr="002430A4">
              <w:rPr>
                <w:color w:val="000000"/>
                <w:sz w:val="22"/>
                <w:szCs w:val="22"/>
              </w:rPr>
              <w:t>6</w:t>
            </w:r>
          </w:p>
        </w:tc>
        <w:tc>
          <w:tcPr>
            <w:tcW w:w="1616" w:type="dxa"/>
            <w:noWrap/>
            <w:vAlign w:val="bottom"/>
          </w:tcPr>
          <w:p w14:paraId="74705FFF" w14:textId="25F4E4AA"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0.00</w:t>
            </w:r>
          </w:p>
        </w:tc>
        <w:tc>
          <w:tcPr>
            <w:tcW w:w="1728" w:type="dxa"/>
            <w:noWrap/>
            <w:vAlign w:val="bottom"/>
          </w:tcPr>
          <w:p w14:paraId="161FA563" w14:textId="5DFCEA41"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2.95</w:t>
            </w:r>
          </w:p>
        </w:tc>
        <w:tc>
          <w:tcPr>
            <w:tcW w:w="1727" w:type="dxa"/>
            <w:noWrap/>
            <w:vAlign w:val="bottom"/>
          </w:tcPr>
          <w:p w14:paraId="5718823B" w14:textId="67018996"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2.95</w:t>
            </w:r>
          </w:p>
        </w:tc>
        <w:tc>
          <w:tcPr>
            <w:tcW w:w="1728" w:type="dxa"/>
            <w:vAlign w:val="bottom"/>
          </w:tcPr>
          <w:p w14:paraId="62490545" w14:textId="7263F9A5"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2.85</w:t>
            </w:r>
          </w:p>
        </w:tc>
      </w:tr>
      <w:tr w:rsidR="00F0655C" w:rsidRPr="002430A4" w14:paraId="01C57878" w14:textId="77777777" w:rsidTr="00F17891">
        <w:trPr>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37737CE5" w14:textId="77777777" w:rsidR="00F0655C" w:rsidRPr="002430A4" w:rsidRDefault="00F0655C" w:rsidP="00F0655C">
            <w:pPr>
              <w:spacing w:before="0" w:line="240" w:lineRule="auto"/>
              <w:jc w:val="right"/>
              <w:rPr>
                <w:color w:val="000000"/>
                <w:sz w:val="22"/>
                <w:szCs w:val="22"/>
              </w:rPr>
            </w:pPr>
            <w:r w:rsidRPr="002430A4">
              <w:rPr>
                <w:color w:val="000000"/>
                <w:sz w:val="22"/>
                <w:szCs w:val="22"/>
              </w:rPr>
              <w:t>7</w:t>
            </w:r>
          </w:p>
        </w:tc>
        <w:tc>
          <w:tcPr>
            <w:tcW w:w="1616" w:type="dxa"/>
            <w:noWrap/>
            <w:vAlign w:val="bottom"/>
          </w:tcPr>
          <w:p w14:paraId="648B3A53" w14:textId="78C4A407"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0.10</w:t>
            </w:r>
          </w:p>
        </w:tc>
        <w:tc>
          <w:tcPr>
            <w:tcW w:w="1728" w:type="dxa"/>
            <w:noWrap/>
            <w:vAlign w:val="bottom"/>
          </w:tcPr>
          <w:p w14:paraId="4C4979E3" w14:textId="60EEF7D0"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3.00</w:t>
            </w:r>
          </w:p>
        </w:tc>
        <w:tc>
          <w:tcPr>
            <w:tcW w:w="1727" w:type="dxa"/>
            <w:noWrap/>
            <w:vAlign w:val="bottom"/>
          </w:tcPr>
          <w:p w14:paraId="39D5DD58" w14:textId="53BEE1FF"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2.90</w:t>
            </w:r>
          </w:p>
        </w:tc>
        <w:tc>
          <w:tcPr>
            <w:tcW w:w="1728" w:type="dxa"/>
            <w:vAlign w:val="bottom"/>
          </w:tcPr>
          <w:p w14:paraId="5C9957AD" w14:textId="1B894432"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3.00</w:t>
            </w:r>
          </w:p>
        </w:tc>
      </w:tr>
      <w:tr w:rsidR="00F0655C" w:rsidRPr="002430A4" w14:paraId="5510EFB6" w14:textId="77777777" w:rsidTr="00F178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0FAB474C" w14:textId="77777777" w:rsidR="00F0655C" w:rsidRPr="002430A4" w:rsidRDefault="00F0655C" w:rsidP="00F0655C">
            <w:pPr>
              <w:spacing w:before="0" w:line="240" w:lineRule="auto"/>
              <w:jc w:val="right"/>
              <w:rPr>
                <w:color w:val="000000"/>
                <w:sz w:val="22"/>
                <w:szCs w:val="22"/>
              </w:rPr>
            </w:pPr>
            <w:r w:rsidRPr="002430A4">
              <w:rPr>
                <w:color w:val="000000"/>
                <w:sz w:val="22"/>
                <w:szCs w:val="22"/>
              </w:rPr>
              <w:t>8</w:t>
            </w:r>
          </w:p>
        </w:tc>
        <w:tc>
          <w:tcPr>
            <w:tcW w:w="1616" w:type="dxa"/>
            <w:noWrap/>
            <w:vAlign w:val="bottom"/>
          </w:tcPr>
          <w:p w14:paraId="38DAEED3" w14:textId="2450E404"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0.00</w:t>
            </w:r>
          </w:p>
        </w:tc>
        <w:tc>
          <w:tcPr>
            <w:tcW w:w="1728" w:type="dxa"/>
            <w:noWrap/>
            <w:vAlign w:val="bottom"/>
          </w:tcPr>
          <w:p w14:paraId="4208F8AF" w14:textId="44FDE444"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2.90</w:t>
            </w:r>
          </w:p>
        </w:tc>
        <w:tc>
          <w:tcPr>
            <w:tcW w:w="1727" w:type="dxa"/>
            <w:noWrap/>
            <w:vAlign w:val="bottom"/>
          </w:tcPr>
          <w:p w14:paraId="6D3917DB" w14:textId="144127D9"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2.90</w:t>
            </w:r>
          </w:p>
        </w:tc>
        <w:tc>
          <w:tcPr>
            <w:tcW w:w="1728" w:type="dxa"/>
            <w:vAlign w:val="bottom"/>
          </w:tcPr>
          <w:p w14:paraId="425514EF" w14:textId="4AA620EC"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2.85</w:t>
            </w:r>
          </w:p>
        </w:tc>
      </w:tr>
      <w:tr w:rsidR="00F0655C" w:rsidRPr="002430A4" w14:paraId="6DD8F902" w14:textId="77777777" w:rsidTr="00F17891">
        <w:trPr>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05C8FF9F" w14:textId="77777777" w:rsidR="00F0655C" w:rsidRPr="002430A4" w:rsidRDefault="00F0655C" w:rsidP="00F0655C">
            <w:pPr>
              <w:spacing w:before="0" w:line="240" w:lineRule="auto"/>
              <w:jc w:val="right"/>
              <w:rPr>
                <w:color w:val="000000"/>
                <w:sz w:val="22"/>
                <w:szCs w:val="22"/>
              </w:rPr>
            </w:pPr>
            <w:r w:rsidRPr="002430A4">
              <w:rPr>
                <w:color w:val="000000"/>
                <w:sz w:val="22"/>
                <w:szCs w:val="22"/>
              </w:rPr>
              <w:t>9</w:t>
            </w:r>
          </w:p>
        </w:tc>
        <w:tc>
          <w:tcPr>
            <w:tcW w:w="1616" w:type="dxa"/>
            <w:noWrap/>
            <w:vAlign w:val="bottom"/>
          </w:tcPr>
          <w:p w14:paraId="0B033CD3" w14:textId="477821B6"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0.05</w:t>
            </w:r>
          </w:p>
        </w:tc>
        <w:tc>
          <w:tcPr>
            <w:tcW w:w="1728" w:type="dxa"/>
            <w:noWrap/>
            <w:vAlign w:val="bottom"/>
          </w:tcPr>
          <w:p w14:paraId="164117C3" w14:textId="5886C643"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3.00</w:t>
            </w:r>
          </w:p>
        </w:tc>
        <w:tc>
          <w:tcPr>
            <w:tcW w:w="1727" w:type="dxa"/>
            <w:noWrap/>
            <w:vAlign w:val="bottom"/>
          </w:tcPr>
          <w:p w14:paraId="5A3954A7" w14:textId="17AB98D0"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2.95</w:t>
            </w:r>
          </w:p>
        </w:tc>
        <w:tc>
          <w:tcPr>
            <w:tcW w:w="1728" w:type="dxa"/>
            <w:vAlign w:val="bottom"/>
          </w:tcPr>
          <w:p w14:paraId="64716913" w14:textId="2AB7248C"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3.00</w:t>
            </w:r>
          </w:p>
        </w:tc>
      </w:tr>
      <w:tr w:rsidR="00F0655C" w:rsidRPr="002430A4" w14:paraId="183F6D1F" w14:textId="77777777" w:rsidTr="00F178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37D5AC47" w14:textId="77777777" w:rsidR="00F0655C" w:rsidRPr="002430A4" w:rsidRDefault="00F0655C" w:rsidP="00F0655C">
            <w:pPr>
              <w:spacing w:before="0" w:line="240" w:lineRule="auto"/>
              <w:jc w:val="right"/>
              <w:rPr>
                <w:color w:val="000000"/>
                <w:sz w:val="22"/>
                <w:szCs w:val="22"/>
              </w:rPr>
            </w:pPr>
            <w:r w:rsidRPr="002430A4">
              <w:rPr>
                <w:color w:val="000000"/>
                <w:sz w:val="22"/>
                <w:szCs w:val="22"/>
              </w:rPr>
              <w:t>10</w:t>
            </w:r>
          </w:p>
        </w:tc>
        <w:tc>
          <w:tcPr>
            <w:tcW w:w="1616" w:type="dxa"/>
            <w:noWrap/>
            <w:vAlign w:val="bottom"/>
          </w:tcPr>
          <w:p w14:paraId="1B3EDEA9" w14:textId="14A84AF7"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0.00</w:t>
            </w:r>
          </w:p>
        </w:tc>
        <w:tc>
          <w:tcPr>
            <w:tcW w:w="1728" w:type="dxa"/>
            <w:noWrap/>
            <w:vAlign w:val="bottom"/>
          </w:tcPr>
          <w:p w14:paraId="55F0BC14" w14:textId="0ACA4FA7"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2.95</w:t>
            </w:r>
          </w:p>
        </w:tc>
        <w:tc>
          <w:tcPr>
            <w:tcW w:w="1727" w:type="dxa"/>
            <w:noWrap/>
            <w:vAlign w:val="bottom"/>
          </w:tcPr>
          <w:p w14:paraId="0F6C3E6F" w14:textId="5834AE9C"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2.95</w:t>
            </w:r>
          </w:p>
        </w:tc>
        <w:tc>
          <w:tcPr>
            <w:tcW w:w="1728" w:type="dxa"/>
            <w:vAlign w:val="bottom"/>
          </w:tcPr>
          <w:p w14:paraId="46A3E2C5" w14:textId="54137115"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2.90</w:t>
            </w:r>
          </w:p>
        </w:tc>
      </w:tr>
      <w:tr w:rsidR="00F0655C" w:rsidRPr="002430A4" w14:paraId="36674A12" w14:textId="77777777" w:rsidTr="00F17891">
        <w:trPr>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5449F1A9" w14:textId="77777777" w:rsidR="00F0655C" w:rsidRPr="002430A4" w:rsidRDefault="00F0655C" w:rsidP="00F0655C">
            <w:pPr>
              <w:spacing w:before="0" w:line="240" w:lineRule="auto"/>
              <w:jc w:val="right"/>
              <w:rPr>
                <w:color w:val="000000"/>
                <w:sz w:val="22"/>
                <w:szCs w:val="22"/>
              </w:rPr>
            </w:pPr>
            <w:r w:rsidRPr="002430A4">
              <w:rPr>
                <w:color w:val="000000"/>
                <w:sz w:val="22"/>
                <w:szCs w:val="22"/>
              </w:rPr>
              <w:t>11</w:t>
            </w:r>
          </w:p>
        </w:tc>
        <w:tc>
          <w:tcPr>
            <w:tcW w:w="1616" w:type="dxa"/>
            <w:noWrap/>
            <w:vAlign w:val="bottom"/>
          </w:tcPr>
          <w:p w14:paraId="33C8D176" w14:textId="7E451492"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0.05</w:t>
            </w:r>
          </w:p>
        </w:tc>
        <w:tc>
          <w:tcPr>
            <w:tcW w:w="1728" w:type="dxa"/>
            <w:noWrap/>
            <w:vAlign w:val="bottom"/>
          </w:tcPr>
          <w:p w14:paraId="3A187961" w14:textId="33035A76"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2.95</w:t>
            </w:r>
          </w:p>
        </w:tc>
        <w:tc>
          <w:tcPr>
            <w:tcW w:w="1727" w:type="dxa"/>
            <w:noWrap/>
            <w:vAlign w:val="bottom"/>
          </w:tcPr>
          <w:p w14:paraId="57F54C16" w14:textId="2B3DDB05"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2.90</w:t>
            </w:r>
          </w:p>
        </w:tc>
        <w:tc>
          <w:tcPr>
            <w:tcW w:w="1728" w:type="dxa"/>
            <w:vAlign w:val="bottom"/>
          </w:tcPr>
          <w:p w14:paraId="7874DDA0" w14:textId="77152650"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2.90</w:t>
            </w:r>
          </w:p>
        </w:tc>
      </w:tr>
      <w:tr w:rsidR="00F0655C" w:rsidRPr="002430A4" w14:paraId="49391626" w14:textId="77777777" w:rsidTr="00F178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339173A0" w14:textId="77777777" w:rsidR="00F0655C" w:rsidRPr="002430A4" w:rsidRDefault="00F0655C" w:rsidP="00F0655C">
            <w:pPr>
              <w:spacing w:before="0" w:line="240" w:lineRule="auto"/>
              <w:jc w:val="right"/>
              <w:rPr>
                <w:color w:val="000000"/>
                <w:sz w:val="22"/>
                <w:szCs w:val="22"/>
              </w:rPr>
            </w:pPr>
            <w:r w:rsidRPr="002430A4">
              <w:rPr>
                <w:color w:val="000000"/>
                <w:sz w:val="22"/>
                <w:szCs w:val="22"/>
              </w:rPr>
              <w:t>12</w:t>
            </w:r>
          </w:p>
        </w:tc>
        <w:tc>
          <w:tcPr>
            <w:tcW w:w="1616" w:type="dxa"/>
            <w:noWrap/>
            <w:vAlign w:val="bottom"/>
          </w:tcPr>
          <w:p w14:paraId="6E0D87DB" w14:textId="1D791770"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0.05</w:t>
            </w:r>
          </w:p>
        </w:tc>
        <w:tc>
          <w:tcPr>
            <w:tcW w:w="1728" w:type="dxa"/>
            <w:noWrap/>
            <w:vAlign w:val="bottom"/>
          </w:tcPr>
          <w:p w14:paraId="1821C862" w14:textId="0ABA86DB"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2.95</w:t>
            </w:r>
          </w:p>
        </w:tc>
        <w:tc>
          <w:tcPr>
            <w:tcW w:w="1727" w:type="dxa"/>
            <w:noWrap/>
            <w:vAlign w:val="bottom"/>
          </w:tcPr>
          <w:p w14:paraId="631119C3" w14:textId="55976A62"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2.90</w:t>
            </w:r>
          </w:p>
        </w:tc>
        <w:tc>
          <w:tcPr>
            <w:tcW w:w="1728" w:type="dxa"/>
            <w:vAlign w:val="bottom"/>
          </w:tcPr>
          <w:p w14:paraId="22163697" w14:textId="1F450C75"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2.95</w:t>
            </w:r>
          </w:p>
        </w:tc>
      </w:tr>
      <w:tr w:rsidR="00F0655C" w:rsidRPr="002430A4" w14:paraId="0A2F8C61" w14:textId="77777777" w:rsidTr="00F17891">
        <w:trPr>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2E137ABC" w14:textId="77777777" w:rsidR="00F0655C" w:rsidRPr="002430A4" w:rsidRDefault="00F0655C" w:rsidP="00F0655C">
            <w:pPr>
              <w:spacing w:before="0" w:line="240" w:lineRule="auto"/>
              <w:jc w:val="right"/>
              <w:rPr>
                <w:color w:val="000000"/>
                <w:sz w:val="22"/>
                <w:szCs w:val="22"/>
              </w:rPr>
            </w:pPr>
            <w:r w:rsidRPr="002430A4">
              <w:rPr>
                <w:color w:val="000000"/>
                <w:sz w:val="22"/>
                <w:szCs w:val="22"/>
              </w:rPr>
              <w:t>13</w:t>
            </w:r>
          </w:p>
        </w:tc>
        <w:tc>
          <w:tcPr>
            <w:tcW w:w="1616" w:type="dxa"/>
            <w:noWrap/>
            <w:vAlign w:val="bottom"/>
          </w:tcPr>
          <w:p w14:paraId="3C584A5A" w14:textId="6CE86B04"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0.00</w:t>
            </w:r>
          </w:p>
        </w:tc>
        <w:tc>
          <w:tcPr>
            <w:tcW w:w="1728" w:type="dxa"/>
            <w:noWrap/>
            <w:vAlign w:val="bottom"/>
          </w:tcPr>
          <w:p w14:paraId="2229202F" w14:textId="620579AD"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2.95</w:t>
            </w:r>
          </w:p>
        </w:tc>
        <w:tc>
          <w:tcPr>
            <w:tcW w:w="1727" w:type="dxa"/>
            <w:noWrap/>
            <w:vAlign w:val="bottom"/>
          </w:tcPr>
          <w:p w14:paraId="1EC47B7A" w14:textId="03E5A239"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2.95</w:t>
            </w:r>
          </w:p>
        </w:tc>
        <w:tc>
          <w:tcPr>
            <w:tcW w:w="1728" w:type="dxa"/>
            <w:vAlign w:val="bottom"/>
          </w:tcPr>
          <w:p w14:paraId="72C1A6F9" w14:textId="0D6D05B1"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2.90</w:t>
            </w:r>
          </w:p>
        </w:tc>
      </w:tr>
      <w:tr w:rsidR="00F0655C" w:rsidRPr="002430A4" w14:paraId="6DCEF3F7" w14:textId="77777777" w:rsidTr="00F178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5D292AB2" w14:textId="77777777" w:rsidR="00F0655C" w:rsidRPr="002430A4" w:rsidRDefault="00F0655C" w:rsidP="00F0655C">
            <w:pPr>
              <w:spacing w:before="0" w:line="240" w:lineRule="auto"/>
              <w:jc w:val="right"/>
              <w:rPr>
                <w:color w:val="000000"/>
                <w:sz w:val="22"/>
                <w:szCs w:val="22"/>
              </w:rPr>
            </w:pPr>
            <w:r w:rsidRPr="002430A4">
              <w:rPr>
                <w:color w:val="000000"/>
                <w:sz w:val="22"/>
                <w:szCs w:val="22"/>
              </w:rPr>
              <w:t>14</w:t>
            </w:r>
          </w:p>
        </w:tc>
        <w:tc>
          <w:tcPr>
            <w:tcW w:w="1616" w:type="dxa"/>
            <w:noWrap/>
            <w:vAlign w:val="bottom"/>
          </w:tcPr>
          <w:p w14:paraId="0F57D71E" w14:textId="0D8361F6"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0.05</w:t>
            </w:r>
          </w:p>
        </w:tc>
        <w:tc>
          <w:tcPr>
            <w:tcW w:w="1728" w:type="dxa"/>
            <w:noWrap/>
            <w:vAlign w:val="bottom"/>
          </w:tcPr>
          <w:p w14:paraId="37E45551" w14:textId="4F5B9FC6"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2.95</w:t>
            </w:r>
          </w:p>
        </w:tc>
        <w:tc>
          <w:tcPr>
            <w:tcW w:w="1727" w:type="dxa"/>
            <w:noWrap/>
            <w:vAlign w:val="bottom"/>
          </w:tcPr>
          <w:p w14:paraId="4DA9DFD6" w14:textId="5C742D55"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2.90</w:t>
            </w:r>
          </w:p>
        </w:tc>
        <w:tc>
          <w:tcPr>
            <w:tcW w:w="1728" w:type="dxa"/>
            <w:vAlign w:val="bottom"/>
          </w:tcPr>
          <w:p w14:paraId="08FD05AA" w14:textId="332A6959"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2.95</w:t>
            </w:r>
          </w:p>
        </w:tc>
      </w:tr>
      <w:tr w:rsidR="00F0655C" w:rsidRPr="002430A4" w14:paraId="214C9E77" w14:textId="77777777" w:rsidTr="00F17891">
        <w:trPr>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37724730" w14:textId="77777777" w:rsidR="00F0655C" w:rsidRPr="002430A4" w:rsidRDefault="00F0655C" w:rsidP="00F0655C">
            <w:pPr>
              <w:spacing w:before="0" w:line="240" w:lineRule="auto"/>
              <w:jc w:val="right"/>
              <w:rPr>
                <w:color w:val="000000"/>
                <w:sz w:val="22"/>
                <w:szCs w:val="22"/>
              </w:rPr>
            </w:pPr>
            <w:r w:rsidRPr="002430A4">
              <w:rPr>
                <w:color w:val="000000"/>
                <w:sz w:val="22"/>
                <w:szCs w:val="22"/>
              </w:rPr>
              <w:t>15</w:t>
            </w:r>
          </w:p>
        </w:tc>
        <w:tc>
          <w:tcPr>
            <w:tcW w:w="1616" w:type="dxa"/>
            <w:noWrap/>
            <w:vAlign w:val="bottom"/>
          </w:tcPr>
          <w:p w14:paraId="3621CB0A" w14:textId="27776274"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0.00</w:t>
            </w:r>
          </w:p>
        </w:tc>
        <w:tc>
          <w:tcPr>
            <w:tcW w:w="1728" w:type="dxa"/>
            <w:noWrap/>
            <w:vAlign w:val="bottom"/>
          </w:tcPr>
          <w:p w14:paraId="497706DD" w14:textId="2EA15FE5"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2.95</w:t>
            </w:r>
          </w:p>
        </w:tc>
        <w:tc>
          <w:tcPr>
            <w:tcW w:w="1727" w:type="dxa"/>
            <w:noWrap/>
            <w:vAlign w:val="bottom"/>
          </w:tcPr>
          <w:p w14:paraId="764F2A04" w14:textId="186FA85D"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2.95</w:t>
            </w:r>
          </w:p>
        </w:tc>
        <w:tc>
          <w:tcPr>
            <w:tcW w:w="1728" w:type="dxa"/>
            <w:vAlign w:val="bottom"/>
          </w:tcPr>
          <w:p w14:paraId="560BE492" w14:textId="5EBFF9FA"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2.90</w:t>
            </w:r>
          </w:p>
        </w:tc>
      </w:tr>
      <w:tr w:rsidR="00F0655C" w:rsidRPr="002430A4" w14:paraId="2824EC59" w14:textId="77777777" w:rsidTr="00F178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13680483" w14:textId="77777777" w:rsidR="00F0655C" w:rsidRPr="002430A4" w:rsidRDefault="00F0655C" w:rsidP="00F0655C">
            <w:pPr>
              <w:spacing w:before="0" w:line="240" w:lineRule="auto"/>
              <w:jc w:val="right"/>
              <w:rPr>
                <w:color w:val="000000"/>
                <w:sz w:val="22"/>
                <w:szCs w:val="22"/>
              </w:rPr>
            </w:pPr>
            <w:r w:rsidRPr="002430A4">
              <w:rPr>
                <w:color w:val="000000"/>
                <w:sz w:val="22"/>
                <w:szCs w:val="22"/>
              </w:rPr>
              <w:t>16</w:t>
            </w:r>
          </w:p>
        </w:tc>
        <w:tc>
          <w:tcPr>
            <w:tcW w:w="1616" w:type="dxa"/>
            <w:noWrap/>
            <w:vAlign w:val="bottom"/>
          </w:tcPr>
          <w:p w14:paraId="1881E1CB" w14:textId="5B9A6D88"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0.05</w:t>
            </w:r>
          </w:p>
        </w:tc>
        <w:tc>
          <w:tcPr>
            <w:tcW w:w="1728" w:type="dxa"/>
            <w:noWrap/>
            <w:vAlign w:val="bottom"/>
          </w:tcPr>
          <w:p w14:paraId="49BFF82B" w14:textId="260DCD49"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2.95</w:t>
            </w:r>
          </w:p>
        </w:tc>
        <w:tc>
          <w:tcPr>
            <w:tcW w:w="1727" w:type="dxa"/>
            <w:noWrap/>
            <w:vAlign w:val="bottom"/>
          </w:tcPr>
          <w:p w14:paraId="64A07823" w14:textId="7C774E49"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2.90</w:t>
            </w:r>
          </w:p>
        </w:tc>
        <w:tc>
          <w:tcPr>
            <w:tcW w:w="1728" w:type="dxa"/>
            <w:vAlign w:val="bottom"/>
          </w:tcPr>
          <w:p w14:paraId="7B2DD3D8" w14:textId="7D532044"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2.90</w:t>
            </w:r>
          </w:p>
        </w:tc>
      </w:tr>
      <w:tr w:rsidR="00F0655C" w:rsidRPr="002430A4" w14:paraId="7568E4BD" w14:textId="77777777" w:rsidTr="00F17891">
        <w:trPr>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2B8BD4F2" w14:textId="77777777" w:rsidR="00F0655C" w:rsidRPr="002430A4" w:rsidRDefault="00F0655C" w:rsidP="00F0655C">
            <w:pPr>
              <w:spacing w:before="0" w:line="240" w:lineRule="auto"/>
              <w:jc w:val="right"/>
              <w:rPr>
                <w:color w:val="000000"/>
                <w:sz w:val="22"/>
                <w:szCs w:val="22"/>
              </w:rPr>
            </w:pPr>
            <w:r w:rsidRPr="002430A4">
              <w:rPr>
                <w:color w:val="000000"/>
                <w:sz w:val="22"/>
                <w:szCs w:val="22"/>
              </w:rPr>
              <w:t>17</w:t>
            </w:r>
          </w:p>
        </w:tc>
        <w:tc>
          <w:tcPr>
            <w:tcW w:w="1616" w:type="dxa"/>
            <w:noWrap/>
            <w:vAlign w:val="bottom"/>
          </w:tcPr>
          <w:p w14:paraId="2E750DC0" w14:textId="07A0519E"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0.05</w:t>
            </w:r>
          </w:p>
        </w:tc>
        <w:tc>
          <w:tcPr>
            <w:tcW w:w="1728" w:type="dxa"/>
            <w:noWrap/>
            <w:vAlign w:val="bottom"/>
          </w:tcPr>
          <w:p w14:paraId="5B9D3D50" w14:textId="24D361BD"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2.95</w:t>
            </w:r>
          </w:p>
        </w:tc>
        <w:tc>
          <w:tcPr>
            <w:tcW w:w="1727" w:type="dxa"/>
            <w:noWrap/>
            <w:vAlign w:val="bottom"/>
          </w:tcPr>
          <w:p w14:paraId="3A46199A" w14:textId="6B8D780D"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2.90</w:t>
            </w:r>
          </w:p>
        </w:tc>
        <w:tc>
          <w:tcPr>
            <w:tcW w:w="1728" w:type="dxa"/>
            <w:vAlign w:val="bottom"/>
          </w:tcPr>
          <w:p w14:paraId="2E51063C" w14:textId="11528D93"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2.90</w:t>
            </w:r>
          </w:p>
        </w:tc>
      </w:tr>
      <w:tr w:rsidR="00F0655C" w:rsidRPr="002430A4" w14:paraId="3F6358BA" w14:textId="77777777" w:rsidTr="00F178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541C28A9" w14:textId="77777777" w:rsidR="00F0655C" w:rsidRPr="002430A4" w:rsidRDefault="00F0655C" w:rsidP="00F0655C">
            <w:pPr>
              <w:spacing w:before="0" w:line="240" w:lineRule="auto"/>
              <w:jc w:val="right"/>
              <w:rPr>
                <w:color w:val="000000"/>
                <w:sz w:val="22"/>
                <w:szCs w:val="22"/>
              </w:rPr>
            </w:pPr>
            <w:r w:rsidRPr="002430A4">
              <w:rPr>
                <w:color w:val="000000"/>
                <w:sz w:val="22"/>
                <w:szCs w:val="22"/>
              </w:rPr>
              <w:t>18</w:t>
            </w:r>
          </w:p>
        </w:tc>
        <w:tc>
          <w:tcPr>
            <w:tcW w:w="1616" w:type="dxa"/>
            <w:noWrap/>
            <w:vAlign w:val="bottom"/>
          </w:tcPr>
          <w:p w14:paraId="5750BAED" w14:textId="5E90E20E"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0.05</w:t>
            </w:r>
          </w:p>
        </w:tc>
        <w:tc>
          <w:tcPr>
            <w:tcW w:w="1728" w:type="dxa"/>
            <w:noWrap/>
            <w:vAlign w:val="bottom"/>
          </w:tcPr>
          <w:p w14:paraId="4F2006A4" w14:textId="7C848D80"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3.00</w:t>
            </w:r>
          </w:p>
        </w:tc>
        <w:tc>
          <w:tcPr>
            <w:tcW w:w="1727" w:type="dxa"/>
            <w:noWrap/>
            <w:vAlign w:val="bottom"/>
          </w:tcPr>
          <w:p w14:paraId="1AAB94AD" w14:textId="0CA7DADF"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2.95</w:t>
            </w:r>
          </w:p>
        </w:tc>
        <w:tc>
          <w:tcPr>
            <w:tcW w:w="1728" w:type="dxa"/>
            <w:vAlign w:val="bottom"/>
          </w:tcPr>
          <w:p w14:paraId="4373752F" w14:textId="5336526B"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2.95</w:t>
            </w:r>
          </w:p>
        </w:tc>
      </w:tr>
      <w:tr w:rsidR="00F0655C" w:rsidRPr="002430A4" w14:paraId="6BA6E0DB" w14:textId="77777777" w:rsidTr="00F17891">
        <w:trPr>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614FAA70" w14:textId="77777777" w:rsidR="00F0655C" w:rsidRPr="002430A4" w:rsidRDefault="00F0655C" w:rsidP="00F0655C">
            <w:pPr>
              <w:spacing w:before="0" w:line="240" w:lineRule="auto"/>
              <w:jc w:val="right"/>
              <w:rPr>
                <w:color w:val="000000"/>
                <w:sz w:val="22"/>
                <w:szCs w:val="22"/>
              </w:rPr>
            </w:pPr>
            <w:r w:rsidRPr="002430A4">
              <w:rPr>
                <w:color w:val="000000"/>
                <w:sz w:val="22"/>
                <w:szCs w:val="22"/>
              </w:rPr>
              <w:t>19</w:t>
            </w:r>
          </w:p>
        </w:tc>
        <w:tc>
          <w:tcPr>
            <w:tcW w:w="1616" w:type="dxa"/>
            <w:noWrap/>
            <w:vAlign w:val="bottom"/>
          </w:tcPr>
          <w:p w14:paraId="484A86D8" w14:textId="607BC495"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0.05</w:t>
            </w:r>
          </w:p>
        </w:tc>
        <w:tc>
          <w:tcPr>
            <w:tcW w:w="1728" w:type="dxa"/>
            <w:noWrap/>
            <w:vAlign w:val="bottom"/>
          </w:tcPr>
          <w:p w14:paraId="6E23E57B" w14:textId="1103252B"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3.00</w:t>
            </w:r>
          </w:p>
        </w:tc>
        <w:tc>
          <w:tcPr>
            <w:tcW w:w="1727" w:type="dxa"/>
            <w:noWrap/>
            <w:vAlign w:val="bottom"/>
          </w:tcPr>
          <w:p w14:paraId="722797CA" w14:textId="1206E65A"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2.95</w:t>
            </w:r>
          </w:p>
        </w:tc>
        <w:tc>
          <w:tcPr>
            <w:tcW w:w="1728" w:type="dxa"/>
            <w:vAlign w:val="bottom"/>
          </w:tcPr>
          <w:p w14:paraId="73F7272D" w14:textId="2FF80F45"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2.95</w:t>
            </w:r>
          </w:p>
        </w:tc>
      </w:tr>
      <w:tr w:rsidR="00F0655C" w:rsidRPr="002430A4" w14:paraId="0C0FBF94" w14:textId="77777777" w:rsidTr="00F1789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7C0D26F8" w14:textId="77777777" w:rsidR="00F0655C" w:rsidRPr="002430A4" w:rsidRDefault="00F0655C" w:rsidP="00F0655C">
            <w:pPr>
              <w:spacing w:before="0" w:line="240" w:lineRule="auto"/>
              <w:jc w:val="right"/>
              <w:rPr>
                <w:color w:val="000000"/>
                <w:sz w:val="22"/>
                <w:szCs w:val="22"/>
              </w:rPr>
            </w:pPr>
            <w:r w:rsidRPr="002430A4">
              <w:rPr>
                <w:color w:val="000000"/>
                <w:sz w:val="22"/>
                <w:szCs w:val="22"/>
              </w:rPr>
              <w:t>20</w:t>
            </w:r>
          </w:p>
        </w:tc>
        <w:tc>
          <w:tcPr>
            <w:tcW w:w="1616" w:type="dxa"/>
            <w:noWrap/>
            <w:vAlign w:val="bottom"/>
          </w:tcPr>
          <w:p w14:paraId="1F9CEA36" w14:textId="5FA74311"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0.05</w:t>
            </w:r>
          </w:p>
        </w:tc>
        <w:tc>
          <w:tcPr>
            <w:tcW w:w="1728" w:type="dxa"/>
            <w:noWrap/>
            <w:vAlign w:val="bottom"/>
          </w:tcPr>
          <w:p w14:paraId="61D1E5AB" w14:textId="4EA21C75"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2.92</w:t>
            </w:r>
          </w:p>
        </w:tc>
        <w:tc>
          <w:tcPr>
            <w:tcW w:w="1727" w:type="dxa"/>
            <w:noWrap/>
            <w:vAlign w:val="bottom"/>
          </w:tcPr>
          <w:p w14:paraId="4C64B8F9" w14:textId="498961C9"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2.87</w:t>
            </w:r>
          </w:p>
        </w:tc>
        <w:tc>
          <w:tcPr>
            <w:tcW w:w="1728" w:type="dxa"/>
            <w:vAlign w:val="bottom"/>
          </w:tcPr>
          <w:p w14:paraId="4F18F8DB" w14:textId="621FB596"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2.87</w:t>
            </w:r>
          </w:p>
        </w:tc>
      </w:tr>
      <w:tr w:rsidR="00F0655C" w:rsidRPr="002430A4" w14:paraId="6EFBB554" w14:textId="77777777" w:rsidTr="00F17891">
        <w:trPr>
          <w:trHeight w:val="300"/>
        </w:trPr>
        <w:tc>
          <w:tcPr>
            <w:cnfStyle w:val="001000000000" w:firstRow="0" w:lastRow="0" w:firstColumn="1" w:lastColumn="0" w:oddVBand="0" w:evenVBand="0" w:oddHBand="0" w:evenHBand="0" w:firstRowFirstColumn="0" w:firstRowLastColumn="0" w:lastRowFirstColumn="0" w:lastRowLastColumn="0"/>
            <w:tcW w:w="2263" w:type="dxa"/>
            <w:noWrap/>
          </w:tcPr>
          <w:p w14:paraId="53355852" w14:textId="77777777" w:rsidR="00F0655C" w:rsidRPr="002430A4" w:rsidRDefault="00F0655C" w:rsidP="00F0655C">
            <w:pPr>
              <w:spacing w:before="0" w:line="240" w:lineRule="auto"/>
              <w:jc w:val="right"/>
              <w:rPr>
                <w:color w:val="000000"/>
                <w:sz w:val="22"/>
                <w:szCs w:val="22"/>
              </w:rPr>
            </w:pPr>
            <w:r w:rsidRPr="002430A4">
              <w:rPr>
                <w:color w:val="000000"/>
                <w:sz w:val="22"/>
                <w:szCs w:val="22"/>
              </w:rPr>
              <w:t>21</w:t>
            </w:r>
          </w:p>
        </w:tc>
        <w:tc>
          <w:tcPr>
            <w:tcW w:w="1616" w:type="dxa"/>
            <w:noWrap/>
            <w:vAlign w:val="bottom"/>
          </w:tcPr>
          <w:p w14:paraId="408A2D89" w14:textId="349C87AA"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0.05</w:t>
            </w:r>
          </w:p>
        </w:tc>
        <w:tc>
          <w:tcPr>
            <w:tcW w:w="1728" w:type="dxa"/>
            <w:noWrap/>
            <w:vAlign w:val="bottom"/>
          </w:tcPr>
          <w:p w14:paraId="1001C241" w14:textId="740D4904"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p>
        </w:tc>
        <w:tc>
          <w:tcPr>
            <w:tcW w:w="1727" w:type="dxa"/>
            <w:noWrap/>
            <w:vAlign w:val="bottom"/>
          </w:tcPr>
          <w:p w14:paraId="2E85F727" w14:textId="3CB70A80"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p>
        </w:tc>
        <w:tc>
          <w:tcPr>
            <w:tcW w:w="1728" w:type="dxa"/>
            <w:vAlign w:val="bottom"/>
          </w:tcPr>
          <w:p w14:paraId="64676E34" w14:textId="551AA7A4"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F0655C" w:rsidRPr="002430A4" w14:paraId="0BAE4295" w14:textId="77777777" w:rsidTr="00F178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49683BB2" w14:textId="77777777" w:rsidR="00F0655C" w:rsidRPr="002430A4" w:rsidRDefault="00F0655C" w:rsidP="00F0655C">
            <w:pPr>
              <w:spacing w:before="0" w:line="240" w:lineRule="auto"/>
              <w:jc w:val="left"/>
              <w:rPr>
                <w:color w:val="000000"/>
                <w:sz w:val="22"/>
                <w:szCs w:val="22"/>
              </w:rPr>
            </w:pPr>
            <w:r w:rsidRPr="002430A4">
              <w:rPr>
                <w:color w:val="000000"/>
                <w:sz w:val="22"/>
                <w:szCs w:val="22"/>
              </w:rPr>
              <w:t>Mittelwert</w:t>
            </w:r>
          </w:p>
        </w:tc>
        <w:tc>
          <w:tcPr>
            <w:tcW w:w="1616" w:type="dxa"/>
            <w:noWrap/>
            <w:vAlign w:val="bottom"/>
          </w:tcPr>
          <w:p w14:paraId="3EC6EFF5" w14:textId="1F88A21F"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0.04</w:t>
            </w:r>
          </w:p>
        </w:tc>
        <w:tc>
          <w:tcPr>
            <w:tcW w:w="1728" w:type="dxa"/>
            <w:noWrap/>
            <w:vAlign w:val="bottom"/>
          </w:tcPr>
          <w:p w14:paraId="70F0711A" w14:textId="0566F751"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2.96</w:t>
            </w:r>
          </w:p>
        </w:tc>
        <w:tc>
          <w:tcPr>
            <w:tcW w:w="1727" w:type="dxa"/>
            <w:noWrap/>
            <w:vAlign w:val="bottom"/>
          </w:tcPr>
          <w:p w14:paraId="532FF040" w14:textId="2D68A563"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2.93</w:t>
            </w:r>
          </w:p>
        </w:tc>
        <w:tc>
          <w:tcPr>
            <w:tcW w:w="1728" w:type="dxa"/>
            <w:vAlign w:val="bottom"/>
          </w:tcPr>
          <w:p w14:paraId="7120A030" w14:textId="101E3F54"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2.93</w:t>
            </w:r>
          </w:p>
        </w:tc>
      </w:tr>
      <w:tr w:rsidR="00F0655C" w:rsidRPr="002430A4" w14:paraId="79E3F666" w14:textId="77777777" w:rsidTr="00F17891">
        <w:trPr>
          <w:trHeight w:val="30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373D0C65" w14:textId="77777777" w:rsidR="00F0655C" w:rsidRPr="002430A4" w:rsidRDefault="00F0655C" w:rsidP="00F0655C">
            <w:pPr>
              <w:spacing w:before="0" w:line="240" w:lineRule="auto"/>
              <w:jc w:val="left"/>
              <w:rPr>
                <w:color w:val="000000"/>
                <w:sz w:val="22"/>
                <w:szCs w:val="22"/>
              </w:rPr>
            </w:pPr>
            <w:r w:rsidRPr="002430A4">
              <w:rPr>
                <w:color w:val="000000"/>
                <w:sz w:val="22"/>
                <w:szCs w:val="22"/>
              </w:rPr>
              <w:t>Standardabweichung</w:t>
            </w:r>
          </w:p>
        </w:tc>
        <w:tc>
          <w:tcPr>
            <w:tcW w:w="1616" w:type="dxa"/>
            <w:noWrap/>
            <w:vAlign w:val="bottom"/>
          </w:tcPr>
          <w:p w14:paraId="3C11565C" w14:textId="30C2E639"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0.03</w:t>
            </w:r>
          </w:p>
        </w:tc>
        <w:tc>
          <w:tcPr>
            <w:tcW w:w="1728" w:type="dxa"/>
            <w:noWrap/>
            <w:vAlign w:val="bottom"/>
          </w:tcPr>
          <w:p w14:paraId="002ACED5" w14:textId="64D03F53"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0.03</w:t>
            </w:r>
          </w:p>
        </w:tc>
        <w:tc>
          <w:tcPr>
            <w:tcW w:w="1727" w:type="dxa"/>
            <w:noWrap/>
            <w:vAlign w:val="bottom"/>
          </w:tcPr>
          <w:p w14:paraId="054D78D4" w14:textId="1CEC0A8D"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0.03</w:t>
            </w:r>
          </w:p>
        </w:tc>
        <w:tc>
          <w:tcPr>
            <w:tcW w:w="1728" w:type="dxa"/>
            <w:vAlign w:val="bottom"/>
          </w:tcPr>
          <w:p w14:paraId="08212062" w14:textId="69E78AF9"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0.05</w:t>
            </w:r>
          </w:p>
        </w:tc>
      </w:tr>
    </w:tbl>
    <w:p w14:paraId="41C707CA" w14:textId="43A99F2C" w:rsidR="00FB65EA" w:rsidRPr="002430A4" w:rsidRDefault="00FB65EA" w:rsidP="00FB65EA"/>
    <w:p w14:paraId="72CD733C" w14:textId="1A615A6A" w:rsidR="009158C8" w:rsidRPr="009158C8" w:rsidRDefault="009158C8" w:rsidP="009158C8">
      <w:pPr>
        <w:pStyle w:val="Beschriftung"/>
        <w:keepNext/>
        <w:rPr>
          <w:b/>
          <w:i w:val="0"/>
          <w:color w:val="auto"/>
        </w:rPr>
      </w:pPr>
      <w:r w:rsidRPr="009158C8">
        <w:rPr>
          <w:b/>
          <w:i w:val="0"/>
          <w:color w:val="auto"/>
        </w:rPr>
        <w:t xml:space="preserve">Tabelle A- </w:t>
      </w:r>
      <w:r w:rsidRPr="009158C8">
        <w:rPr>
          <w:b/>
          <w:i w:val="0"/>
          <w:color w:val="auto"/>
        </w:rPr>
        <w:fldChar w:fldCharType="begin"/>
      </w:r>
      <w:r w:rsidRPr="009158C8">
        <w:rPr>
          <w:b/>
          <w:i w:val="0"/>
          <w:color w:val="auto"/>
        </w:rPr>
        <w:instrText xml:space="preserve"> SEQ Tabelle_A- \* ARABIC </w:instrText>
      </w:r>
      <w:r w:rsidRPr="009158C8">
        <w:rPr>
          <w:b/>
          <w:i w:val="0"/>
          <w:color w:val="auto"/>
        </w:rPr>
        <w:fldChar w:fldCharType="separate"/>
      </w:r>
      <w:r w:rsidR="0054421B">
        <w:rPr>
          <w:b/>
          <w:i w:val="0"/>
          <w:noProof/>
          <w:color w:val="auto"/>
        </w:rPr>
        <w:t>6</w:t>
      </w:r>
      <w:r w:rsidRPr="009158C8">
        <w:rPr>
          <w:b/>
          <w:i w:val="0"/>
          <w:color w:val="auto"/>
        </w:rPr>
        <w:fldChar w:fldCharType="end"/>
      </w:r>
      <w:r w:rsidRPr="009158C8">
        <w:rPr>
          <w:b/>
          <w:i w:val="0"/>
          <w:color w:val="auto"/>
        </w:rPr>
        <w:t xml:space="preserve"> Messerwerte Vorversuch Wiederholgenauigkeit: Neigungswinkel α = 4°.</w:t>
      </w:r>
    </w:p>
    <w:tbl>
      <w:tblPr>
        <w:tblStyle w:val="Gitternetztabelle5dunkelAkzent3"/>
        <w:tblW w:w="0" w:type="auto"/>
        <w:tblLayout w:type="fixed"/>
        <w:tblLook w:val="04A0" w:firstRow="1" w:lastRow="0" w:firstColumn="1" w:lastColumn="0" w:noHBand="0" w:noVBand="1"/>
      </w:tblPr>
      <w:tblGrid>
        <w:gridCol w:w="2263"/>
        <w:gridCol w:w="1616"/>
        <w:gridCol w:w="1728"/>
        <w:gridCol w:w="1727"/>
        <w:gridCol w:w="1728"/>
      </w:tblGrid>
      <w:tr w:rsidR="00013D54" w:rsidRPr="002430A4" w14:paraId="66A2B300" w14:textId="77777777" w:rsidTr="004D71B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62" w:type="dxa"/>
            <w:gridSpan w:val="5"/>
            <w:noWrap/>
          </w:tcPr>
          <w:p w14:paraId="2EE3723F" w14:textId="3FC11752" w:rsidR="00013D54" w:rsidRPr="002430A4" w:rsidRDefault="00013D54" w:rsidP="004D71BD">
            <w:pPr>
              <w:spacing w:before="0" w:line="240" w:lineRule="auto"/>
              <w:jc w:val="center"/>
            </w:pPr>
            <w:r w:rsidRPr="002430A4">
              <w:rPr>
                <w:color w:val="auto"/>
              </w:rPr>
              <w:t>Neigungswinkel</w:t>
            </w:r>
            <w:r w:rsidRPr="002430A4">
              <w:rPr>
                <w:i/>
                <w:color w:val="auto"/>
              </w:rPr>
              <w:t xml:space="preserve"> </w:t>
            </w:r>
            <m:oMath>
              <m:r>
                <m:rPr>
                  <m:sty m:val="bi"/>
                </m:rPr>
                <w:rPr>
                  <w:rFonts w:ascii="Cambria Math" w:hAnsi="Cambria Math"/>
                  <w:color w:val="auto"/>
                </w:rPr>
                <m:t>α</m:t>
              </m:r>
            </m:oMath>
            <w:r w:rsidRPr="002430A4">
              <w:rPr>
                <w:i/>
                <w:color w:val="auto"/>
              </w:rPr>
              <w:t xml:space="preserve"> =</w:t>
            </w:r>
            <w:r w:rsidRPr="002430A4">
              <w:rPr>
                <w:color w:val="auto"/>
              </w:rPr>
              <w:t xml:space="preserve"> 4°</w:t>
            </w:r>
          </w:p>
        </w:tc>
      </w:tr>
      <w:tr w:rsidR="00013D54" w:rsidRPr="002430A4" w14:paraId="72528ADB" w14:textId="77777777" w:rsidTr="00F1789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0AB9F838" w14:textId="77777777" w:rsidR="00013D54" w:rsidRPr="002430A4" w:rsidRDefault="00013D54" w:rsidP="004D71BD">
            <w:pPr>
              <w:spacing w:before="0" w:line="240" w:lineRule="auto"/>
              <w:jc w:val="left"/>
              <w:rPr>
                <w:color w:val="000000"/>
                <w:sz w:val="22"/>
                <w:szCs w:val="22"/>
              </w:rPr>
            </w:pPr>
            <w:r w:rsidRPr="002430A4">
              <w:rPr>
                <w:color w:val="000000"/>
                <w:sz w:val="22"/>
                <w:szCs w:val="22"/>
              </w:rPr>
              <w:t>Nr.</w:t>
            </w:r>
          </w:p>
        </w:tc>
        <w:tc>
          <w:tcPr>
            <w:tcW w:w="1616" w:type="dxa"/>
            <w:shd w:val="clear" w:color="auto" w:fill="A5A5A5" w:themeFill="accent3"/>
            <w:noWrap/>
            <w:vAlign w:val="bottom"/>
            <w:hideMark/>
          </w:tcPr>
          <w:p w14:paraId="1B74416E" w14:textId="77777777" w:rsidR="00013D54" w:rsidRPr="002430A4" w:rsidRDefault="00013D54" w:rsidP="004D71BD">
            <w:pPr>
              <w:spacing w:before="0" w:line="240" w:lineRule="auto"/>
              <w:jc w:val="left"/>
              <w:cnfStyle w:val="000000100000" w:firstRow="0" w:lastRow="0" w:firstColumn="0" w:lastColumn="0" w:oddVBand="0" w:evenVBand="0" w:oddHBand="1" w:evenHBand="0" w:firstRowFirstColumn="0" w:firstRowLastColumn="0" w:lastRowFirstColumn="0" w:lastRowLastColumn="0"/>
              <w:rPr>
                <w:color w:val="000000"/>
                <w:sz w:val="22"/>
                <w:szCs w:val="22"/>
              </w:rPr>
            </w:pPr>
            <w:r w:rsidRPr="002430A4">
              <w:rPr>
                <w:color w:val="000000"/>
                <w:sz w:val="22"/>
                <w:szCs w:val="22"/>
              </w:rPr>
              <w:t>Pos1  [°]</w:t>
            </w:r>
          </w:p>
        </w:tc>
        <w:tc>
          <w:tcPr>
            <w:tcW w:w="1728" w:type="dxa"/>
            <w:shd w:val="clear" w:color="auto" w:fill="A5A5A5" w:themeFill="accent3"/>
            <w:noWrap/>
            <w:vAlign w:val="bottom"/>
            <w:hideMark/>
          </w:tcPr>
          <w:p w14:paraId="55FEDE91" w14:textId="77777777" w:rsidR="00013D54" w:rsidRPr="002430A4" w:rsidRDefault="00013D54" w:rsidP="004D71BD">
            <w:pPr>
              <w:spacing w:before="0" w:line="240" w:lineRule="auto"/>
              <w:jc w:val="left"/>
              <w:cnfStyle w:val="000000100000" w:firstRow="0" w:lastRow="0" w:firstColumn="0" w:lastColumn="0" w:oddVBand="0" w:evenVBand="0" w:oddHBand="1" w:evenHBand="0" w:firstRowFirstColumn="0" w:firstRowLastColumn="0" w:lastRowFirstColumn="0" w:lastRowLastColumn="0"/>
              <w:rPr>
                <w:color w:val="000000"/>
                <w:sz w:val="22"/>
                <w:szCs w:val="22"/>
              </w:rPr>
            </w:pPr>
            <w:r w:rsidRPr="002430A4">
              <w:rPr>
                <w:color w:val="000000"/>
                <w:sz w:val="22"/>
                <w:szCs w:val="22"/>
              </w:rPr>
              <w:t>Pos2  [°]</w:t>
            </w:r>
          </w:p>
        </w:tc>
        <w:tc>
          <w:tcPr>
            <w:tcW w:w="1727" w:type="dxa"/>
            <w:shd w:val="clear" w:color="auto" w:fill="A5A5A5" w:themeFill="accent3"/>
            <w:noWrap/>
            <w:vAlign w:val="bottom"/>
            <w:hideMark/>
          </w:tcPr>
          <w:p w14:paraId="2DAD5710" w14:textId="77777777" w:rsidR="00013D54" w:rsidRPr="002430A4" w:rsidRDefault="00013D54" w:rsidP="004D71BD">
            <w:pPr>
              <w:spacing w:before="0" w:line="240" w:lineRule="auto"/>
              <w:jc w:val="left"/>
              <w:cnfStyle w:val="000000100000" w:firstRow="0" w:lastRow="0" w:firstColumn="0" w:lastColumn="0" w:oddVBand="0" w:evenVBand="0" w:oddHBand="1" w:evenHBand="0" w:firstRowFirstColumn="0" w:firstRowLastColumn="0" w:lastRowFirstColumn="0" w:lastRowLastColumn="0"/>
              <w:rPr>
                <w:color w:val="000000"/>
                <w:sz w:val="22"/>
                <w:szCs w:val="22"/>
              </w:rPr>
            </w:pPr>
            <w:r w:rsidRPr="002430A4">
              <w:rPr>
                <w:color w:val="000000"/>
                <w:sz w:val="22"/>
                <w:szCs w:val="22"/>
              </w:rPr>
              <w:t>rel. Winkel Pos1'-Pos2' [°]</w:t>
            </w:r>
          </w:p>
        </w:tc>
        <w:tc>
          <w:tcPr>
            <w:tcW w:w="1728" w:type="dxa"/>
            <w:shd w:val="clear" w:color="auto" w:fill="A5A5A5" w:themeFill="accent3"/>
            <w:vAlign w:val="bottom"/>
          </w:tcPr>
          <w:p w14:paraId="6DF1DA59" w14:textId="77777777" w:rsidR="00013D54" w:rsidRPr="002430A4" w:rsidRDefault="00013D54" w:rsidP="004D71BD">
            <w:pPr>
              <w:spacing w:before="0" w:line="240" w:lineRule="auto"/>
              <w:jc w:val="left"/>
              <w:cnfStyle w:val="000000100000" w:firstRow="0" w:lastRow="0" w:firstColumn="0" w:lastColumn="0" w:oddVBand="0" w:evenVBand="0" w:oddHBand="1" w:evenHBand="0" w:firstRowFirstColumn="0" w:firstRowLastColumn="0" w:lastRowFirstColumn="0" w:lastRowLastColumn="0"/>
              <w:rPr>
                <w:color w:val="000000"/>
                <w:sz w:val="22"/>
                <w:szCs w:val="22"/>
              </w:rPr>
            </w:pPr>
            <w:r w:rsidRPr="002430A4">
              <w:rPr>
                <w:color w:val="000000"/>
                <w:sz w:val="22"/>
                <w:szCs w:val="22"/>
              </w:rPr>
              <w:t>rel. Winkel Pos2'-Pos1'' [°]</w:t>
            </w:r>
          </w:p>
        </w:tc>
      </w:tr>
      <w:tr w:rsidR="00F0655C" w:rsidRPr="002430A4" w14:paraId="5B7C2360" w14:textId="77777777" w:rsidTr="00F17891">
        <w:trPr>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63A5DD95" w14:textId="77777777" w:rsidR="00F0655C" w:rsidRPr="002430A4" w:rsidRDefault="00F0655C" w:rsidP="00F0655C">
            <w:pPr>
              <w:spacing w:before="0" w:line="240" w:lineRule="auto"/>
              <w:jc w:val="right"/>
              <w:rPr>
                <w:color w:val="000000"/>
                <w:sz w:val="22"/>
                <w:szCs w:val="22"/>
              </w:rPr>
            </w:pPr>
            <w:r w:rsidRPr="002430A4">
              <w:rPr>
                <w:color w:val="000000"/>
                <w:sz w:val="22"/>
                <w:szCs w:val="22"/>
              </w:rPr>
              <w:t>1</w:t>
            </w:r>
          </w:p>
        </w:tc>
        <w:tc>
          <w:tcPr>
            <w:tcW w:w="1616" w:type="dxa"/>
            <w:noWrap/>
            <w:vAlign w:val="bottom"/>
          </w:tcPr>
          <w:p w14:paraId="6D3277DD" w14:textId="58A5C148"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p>
        </w:tc>
        <w:tc>
          <w:tcPr>
            <w:tcW w:w="1728" w:type="dxa"/>
            <w:noWrap/>
            <w:vAlign w:val="bottom"/>
          </w:tcPr>
          <w:p w14:paraId="442D5837" w14:textId="0E793467"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3.85</w:t>
            </w:r>
          </w:p>
        </w:tc>
        <w:tc>
          <w:tcPr>
            <w:tcW w:w="1727" w:type="dxa"/>
            <w:noWrap/>
            <w:vAlign w:val="bottom"/>
          </w:tcPr>
          <w:p w14:paraId="1A9E046F" w14:textId="5ADC1847"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p>
        </w:tc>
        <w:tc>
          <w:tcPr>
            <w:tcW w:w="1728" w:type="dxa"/>
            <w:vAlign w:val="bottom"/>
          </w:tcPr>
          <w:p w14:paraId="3B1CD09E" w14:textId="2B57FE4F"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3.80</w:t>
            </w:r>
          </w:p>
        </w:tc>
      </w:tr>
      <w:tr w:rsidR="00F0655C" w:rsidRPr="002430A4" w14:paraId="7FA57639" w14:textId="77777777" w:rsidTr="00F178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4465FBE2" w14:textId="77777777" w:rsidR="00F0655C" w:rsidRPr="002430A4" w:rsidRDefault="00F0655C" w:rsidP="00F0655C">
            <w:pPr>
              <w:spacing w:before="0" w:line="240" w:lineRule="auto"/>
              <w:jc w:val="right"/>
              <w:rPr>
                <w:color w:val="000000"/>
                <w:sz w:val="22"/>
                <w:szCs w:val="22"/>
              </w:rPr>
            </w:pPr>
            <w:r w:rsidRPr="002430A4">
              <w:rPr>
                <w:color w:val="000000"/>
                <w:sz w:val="22"/>
                <w:szCs w:val="22"/>
              </w:rPr>
              <w:t>2</w:t>
            </w:r>
          </w:p>
        </w:tc>
        <w:tc>
          <w:tcPr>
            <w:tcW w:w="1616" w:type="dxa"/>
            <w:noWrap/>
            <w:vAlign w:val="bottom"/>
          </w:tcPr>
          <w:p w14:paraId="177CD70F" w14:textId="1D9F4044"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0.05</w:t>
            </w:r>
          </w:p>
        </w:tc>
        <w:tc>
          <w:tcPr>
            <w:tcW w:w="1728" w:type="dxa"/>
            <w:noWrap/>
            <w:vAlign w:val="bottom"/>
          </w:tcPr>
          <w:p w14:paraId="2B5318A4" w14:textId="6CB0E871"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3.90</w:t>
            </w:r>
          </w:p>
        </w:tc>
        <w:tc>
          <w:tcPr>
            <w:tcW w:w="1727" w:type="dxa"/>
            <w:noWrap/>
            <w:vAlign w:val="bottom"/>
          </w:tcPr>
          <w:p w14:paraId="2DE51C47" w14:textId="6D099F14"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3.85</w:t>
            </w:r>
          </w:p>
        </w:tc>
        <w:tc>
          <w:tcPr>
            <w:tcW w:w="1728" w:type="dxa"/>
            <w:vAlign w:val="bottom"/>
          </w:tcPr>
          <w:p w14:paraId="497A9B52" w14:textId="2349DA5A"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3.90</w:t>
            </w:r>
          </w:p>
        </w:tc>
      </w:tr>
      <w:tr w:rsidR="00F0655C" w:rsidRPr="002430A4" w14:paraId="0AE8C020" w14:textId="77777777" w:rsidTr="00F17891">
        <w:trPr>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09B555F5" w14:textId="77777777" w:rsidR="00F0655C" w:rsidRPr="002430A4" w:rsidRDefault="00F0655C" w:rsidP="00F0655C">
            <w:pPr>
              <w:spacing w:before="0" w:line="240" w:lineRule="auto"/>
              <w:jc w:val="right"/>
              <w:rPr>
                <w:color w:val="000000"/>
                <w:sz w:val="22"/>
                <w:szCs w:val="22"/>
              </w:rPr>
            </w:pPr>
            <w:r w:rsidRPr="002430A4">
              <w:rPr>
                <w:color w:val="000000"/>
                <w:sz w:val="22"/>
                <w:szCs w:val="22"/>
              </w:rPr>
              <w:t>3</w:t>
            </w:r>
          </w:p>
        </w:tc>
        <w:tc>
          <w:tcPr>
            <w:tcW w:w="1616" w:type="dxa"/>
            <w:noWrap/>
            <w:vAlign w:val="bottom"/>
          </w:tcPr>
          <w:p w14:paraId="0CAF4530" w14:textId="3A0F07DA"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0.00</w:t>
            </w:r>
          </w:p>
        </w:tc>
        <w:tc>
          <w:tcPr>
            <w:tcW w:w="1728" w:type="dxa"/>
            <w:noWrap/>
            <w:vAlign w:val="bottom"/>
          </w:tcPr>
          <w:p w14:paraId="3AFE0A38" w14:textId="22AEE20E"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3.90</w:t>
            </w:r>
          </w:p>
        </w:tc>
        <w:tc>
          <w:tcPr>
            <w:tcW w:w="1727" w:type="dxa"/>
            <w:noWrap/>
            <w:vAlign w:val="bottom"/>
          </w:tcPr>
          <w:p w14:paraId="3EDAE0A2" w14:textId="1D1E387F"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3.90</w:t>
            </w:r>
          </w:p>
        </w:tc>
        <w:tc>
          <w:tcPr>
            <w:tcW w:w="1728" w:type="dxa"/>
            <w:vAlign w:val="bottom"/>
          </w:tcPr>
          <w:p w14:paraId="6DE87BF8" w14:textId="22CC59B0"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3.85</w:t>
            </w:r>
          </w:p>
        </w:tc>
      </w:tr>
      <w:tr w:rsidR="00F0655C" w:rsidRPr="002430A4" w14:paraId="1EC40FC1" w14:textId="77777777" w:rsidTr="00F178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1E1F35D0" w14:textId="77777777" w:rsidR="00F0655C" w:rsidRPr="002430A4" w:rsidRDefault="00F0655C" w:rsidP="00F0655C">
            <w:pPr>
              <w:spacing w:before="0" w:line="240" w:lineRule="auto"/>
              <w:jc w:val="right"/>
              <w:rPr>
                <w:color w:val="000000"/>
                <w:sz w:val="22"/>
                <w:szCs w:val="22"/>
              </w:rPr>
            </w:pPr>
            <w:r w:rsidRPr="002430A4">
              <w:rPr>
                <w:color w:val="000000"/>
                <w:sz w:val="22"/>
                <w:szCs w:val="22"/>
              </w:rPr>
              <w:t>4</w:t>
            </w:r>
          </w:p>
        </w:tc>
        <w:tc>
          <w:tcPr>
            <w:tcW w:w="1616" w:type="dxa"/>
            <w:noWrap/>
            <w:vAlign w:val="bottom"/>
          </w:tcPr>
          <w:p w14:paraId="2E602A28" w14:textId="5E9D6147"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0.05</w:t>
            </w:r>
          </w:p>
        </w:tc>
        <w:tc>
          <w:tcPr>
            <w:tcW w:w="1728" w:type="dxa"/>
            <w:noWrap/>
            <w:vAlign w:val="bottom"/>
          </w:tcPr>
          <w:p w14:paraId="3A3DFFD9" w14:textId="4C1E3FD8"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3.85</w:t>
            </w:r>
          </w:p>
        </w:tc>
        <w:tc>
          <w:tcPr>
            <w:tcW w:w="1727" w:type="dxa"/>
            <w:noWrap/>
            <w:vAlign w:val="bottom"/>
          </w:tcPr>
          <w:p w14:paraId="778CEDF6" w14:textId="4D31D3AD"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3.80</w:t>
            </w:r>
          </w:p>
        </w:tc>
        <w:tc>
          <w:tcPr>
            <w:tcW w:w="1728" w:type="dxa"/>
            <w:vAlign w:val="bottom"/>
          </w:tcPr>
          <w:p w14:paraId="7491F72B" w14:textId="0D7AF41C"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3.80</w:t>
            </w:r>
          </w:p>
        </w:tc>
      </w:tr>
      <w:tr w:rsidR="00F0655C" w:rsidRPr="002430A4" w14:paraId="3BF8DFE7" w14:textId="77777777" w:rsidTr="00F17891">
        <w:trPr>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629D1E93" w14:textId="77777777" w:rsidR="00F0655C" w:rsidRPr="002430A4" w:rsidRDefault="00F0655C" w:rsidP="00F0655C">
            <w:pPr>
              <w:spacing w:before="0" w:line="240" w:lineRule="auto"/>
              <w:jc w:val="right"/>
              <w:rPr>
                <w:color w:val="000000"/>
                <w:sz w:val="22"/>
                <w:szCs w:val="22"/>
              </w:rPr>
            </w:pPr>
            <w:r w:rsidRPr="002430A4">
              <w:rPr>
                <w:color w:val="000000"/>
                <w:sz w:val="22"/>
                <w:szCs w:val="22"/>
              </w:rPr>
              <w:t>5</w:t>
            </w:r>
          </w:p>
        </w:tc>
        <w:tc>
          <w:tcPr>
            <w:tcW w:w="1616" w:type="dxa"/>
            <w:noWrap/>
            <w:vAlign w:val="bottom"/>
          </w:tcPr>
          <w:p w14:paraId="40AAE7D6" w14:textId="5BA96351"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0.05</w:t>
            </w:r>
          </w:p>
        </w:tc>
        <w:tc>
          <w:tcPr>
            <w:tcW w:w="1728" w:type="dxa"/>
            <w:noWrap/>
            <w:vAlign w:val="bottom"/>
          </w:tcPr>
          <w:p w14:paraId="778CCEEF" w14:textId="0F9A3AAB"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3.90</w:t>
            </w:r>
          </w:p>
        </w:tc>
        <w:tc>
          <w:tcPr>
            <w:tcW w:w="1727" w:type="dxa"/>
            <w:noWrap/>
            <w:vAlign w:val="bottom"/>
          </w:tcPr>
          <w:p w14:paraId="6FEBB0FD" w14:textId="09740578"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3.85</w:t>
            </w:r>
          </w:p>
        </w:tc>
        <w:tc>
          <w:tcPr>
            <w:tcW w:w="1728" w:type="dxa"/>
            <w:vAlign w:val="bottom"/>
          </w:tcPr>
          <w:p w14:paraId="3FF1D804" w14:textId="4FB35E56"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3.90</w:t>
            </w:r>
          </w:p>
        </w:tc>
      </w:tr>
      <w:tr w:rsidR="00F0655C" w:rsidRPr="002430A4" w14:paraId="33F6BAF7" w14:textId="77777777" w:rsidTr="00F178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55B28193" w14:textId="77777777" w:rsidR="00F0655C" w:rsidRPr="002430A4" w:rsidRDefault="00F0655C" w:rsidP="00F0655C">
            <w:pPr>
              <w:spacing w:before="0" w:line="240" w:lineRule="auto"/>
              <w:jc w:val="right"/>
              <w:rPr>
                <w:color w:val="000000"/>
                <w:sz w:val="22"/>
                <w:szCs w:val="22"/>
              </w:rPr>
            </w:pPr>
            <w:r w:rsidRPr="002430A4">
              <w:rPr>
                <w:color w:val="000000"/>
                <w:sz w:val="22"/>
                <w:szCs w:val="22"/>
              </w:rPr>
              <w:lastRenderedPageBreak/>
              <w:t>6</w:t>
            </w:r>
          </w:p>
        </w:tc>
        <w:tc>
          <w:tcPr>
            <w:tcW w:w="1616" w:type="dxa"/>
            <w:noWrap/>
            <w:vAlign w:val="bottom"/>
          </w:tcPr>
          <w:p w14:paraId="3C21CA61" w14:textId="65E682FE"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0.00</w:t>
            </w:r>
          </w:p>
        </w:tc>
        <w:tc>
          <w:tcPr>
            <w:tcW w:w="1728" w:type="dxa"/>
            <w:noWrap/>
            <w:vAlign w:val="bottom"/>
          </w:tcPr>
          <w:p w14:paraId="775DCD3E" w14:textId="3A44F291"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3.85</w:t>
            </w:r>
          </w:p>
        </w:tc>
        <w:tc>
          <w:tcPr>
            <w:tcW w:w="1727" w:type="dxa"/>
            <w:noWrap/>
            <w:vAlign w:val="bottom"/>
          </w:tcPr>
          <w:p w14:paraId="6497B3D7" w14:textId="4F4BCA6A"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3.85</w:t>
            </w:r>
          </w:p>
        </w:tc>
        <w:tc>
          <w:tcPr>
            <w:tcW w:w="1728" w:type="dxa"/>
            <w:vAlign w:val="bottom"/>
          </w:tcPr>
          <w:p w14:paraId="2ADB23BC" w14:textId="27384C70"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3.75</w:t>
            </w:r>
          </w:p>
        </w:tc>
      </w:tr>
      <w:tr w:rsidR="00F0655C" w:rsidRPr="002430A4" w14:paraId="6E6D2C2F" w14:textId="77777777" w:rsidTr="00F17891">
        <w:trPr>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1B6F5D24" w14:textId="77777777" w:rsidR="00F0655C" w:rsidRPr="002430A4" w:rsidRDefault="00F0655C" w:rsidP="00F0655C">
            <w:pPr>
              <w:spacing w:before="0" w:line="240" w:lineRule="auto"/>
              <w:jc w:val="right"/>
              <w:rPr>
                <w:color w:val="000000"/>
                <w:sz w:val="22"/>
                <w:szCs w:val="22"/>
              </w:rPr>
            </w:pPr>
            <w:r w:rsidRPr="002430A4">
              <w:rPr>
                <w:color w:val="000000"/>
                <w:sz w:val="22"/>
                <w:szCs w:val="22"/>
              </w:rPr>
              <w:t>7</w:t>
            </w:r>
          </w:p>
        </w:tc>
        <w:tc>
          <w:tcPr>
            <w:tcW w:w="1616" w:type="dxa"/>
            <w:noWrap/>
            <w:vAlign w:val="bottom"/>
          </w:tcPr>
          <w:p w14:paraId="1A54E587" w14:textId="6677DE4C"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0.10</w:t>
            </w:r>
          </w:p>
        </w:tc>
        <w:tc>
          <w:tcPr>
            <w:tcW w:w="1728" w:type="dxa"/>
            <w:noWrap/>
            <w:vAlign w:val="bottom"/>
          </w:tcPr>
          <w:p w14:paraId="45F62F67" w14:textId="221457E8"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3.85</w:t>
            </w:r>
          </w:p>
        </w:tc>
        <w:tc>
          <w:tcPr>
            <w:tcW w:w="1727" w:type="dxa"/>
            <w:noWrap/>
            <w:vAlign w:val="bottom"/>
          </w:tcPr>
          <w:p w14:paraId="10856793" w14:textId="3989E884"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3.75</w:t>
            </w:r>
          </w:p>
        </w:tc>
        <w:tc>
          <w:tcPr>
            <w:tcW w:w="1728" w:type="dxa"/>
            <w:vAlign w:val="bottom"/>
          </w:tcPr>
          <w:p w14:paraId="68E32E1E" w14:textId="61EB5FDB"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3.80</w:t>
            </w:r>
          </w:p>
        </w:tc>
      </w:tr>
      <w:tr w:rsidR="00F0655C" w:rsidRPr="002430A4" w14:paraId="516C2CFA" w14:textId="77777777" w:rsidTr="00F178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6D44E781" w14:textId="77777777" w:rsidR="00F0655C" w:rsidRPr="002430A4" w:rsidRDefault="00F0655C" w:rsidP="00F0655C">
            <w:pPr>
              <w:spacing w:before="0" w:line="240" w:lineRule="auto"/>
              <w:jc w:val="right"/>
              <w:rPr>
                <w:color w:val="000000"/>
                <w:sz w:val="22"/>
                <w:szCs w:val="22"/>
              </w:rPr>
            </w:pPr>
            <w:r w:rsidRPr="002430A4">
              <w:rPr>
                <w:color w:val="000000"/>
                <w:sz w:val="22"/>
                <w:szCs w:val="22"/>
              </w:rPr>
              <w:t>8</w:t>
            </w:r>
          </w:p>
        </w:tc>
        <w:tc>
          <w:tcPr>
            <w:tcW w:w="1616" w:type="dxa"/>
            <w:noWrap/>
            <w:vAlign w:val="bottom"/>
          </w:tcPr>
          <w:p w14:paraId="07723761" w14:textId="4E1C21A7"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0.05</w:t>
            </w:r>
          </w:p>
        </w:tc>
        <w:tc>
          <w:tcPr>
            <w:tcW w:w="1728" w:type="dxa"/>
            <w:noWrap/>
            <w:vAlign w:val="bottom"/>
          </w:tcPr>
          <w:p w14:paraId="43C32CED" w14:textId="4DEEDD66"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3.90</w:t>
            </w:r>
          </w:p>
        </w:tc>
        <w:tc>
          <w:tcPr>
            <w:tcW w:w="1727" w:type="dxa"/>
            <w:noWrap/>
            <w:vAlign w:val="bottom"/>
          </w:tcPr>
          <w:p w14:paraId="319F4BC7" w14:textId="0F69F362"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3.85</w:t>
            </w:r>
          </w:p>
        </w:tc>
        <w:tc>
          <w:tcPr>
            <w:tcW w:w="1728" w:type="dxa"/>
            <w:vAlign w:val="bottom"/>
          </w:tcPr>
          <w:p w14:paraId="472AD64D" w14:textId="240C55C9"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3.90</w:t>
            </w:r>
          </w:p>
        </w:tc>
      </w:tr>
      <w:tr w:rsidR="00F0655C" w:rsidRPr="002430A4" w14:paraId="6EFF2C92" w14:textId="77777777" w:rsidTr="00F17891">
        <w:trPr>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3E0646F7" w14:textId="77777777" w:rsidR="00F0655C" w:rsidRPr="002430A4" w:rsidRDefault="00F0655C" w:rsidP="00F0655C">
            <w:pPr>
              <w:spacing w:before="0" w:line="240" w:lineRule="auto"/>
              <w:jc w:val="right"/>
              <w:rPr>
                <w:color w:val="000000"/>
                <w:sz w:val="22"/>
                <w:szCs w:val="22"/>
              </w:rPr>
            </w:pPr>
            <w:r w:rsidRPr="002430A4">
              <w:rPr>
                <w:color w:val="000000"/>
                <w:sz w:val="22"/>
                <w:szCs w:val="22"/>
              </w:rPr>
              <w:t>9</w:t>
            </w:r>
          </w:p>
        </w:tc>
        <w:tc>
          <w:tcPr>
            <w:tcW w:w="1616" w:type="dxa"/>
            <w:noWrap/>
            <w:vAlign w:val="bottom"/>
          </w:tcPr>
          <w:p w14:paraId="11DD4AE6" w14:textId="2A4F4988"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0.00</w:t>
            </w:r>
          </w:p>
        </w:tc>
        <w:tc>
          <w:tcPr>
            <w:tcW w:w="1728" w:type="dxa"/>
            <w:noWrap/>
            <w:vAlign w:val="bottom"/>
          </w:tcPr>
          <w:p w14:paraId="718F12DF" w14:textId="1B105995"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3.90</w:t>
            </w:r>
          </w:p>
        </w:tc>
        <w:tc>
          <w:tcPr>
            <w:tcW w:w="1727" w:type="dxa"/>
            <w:noWrap/>
            <w:vAlign w:val="bottom"/>
          </w:tcPr>
          <w:p w14:paraId="18D3F37E" w14:textId="631370BD"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3.90</w:t>
            </w:r>
          </w:p>
        </w:tc>
        <w:tc>
          <w:tcPr>
            <w:tcW w:w="1728" w:type="dxa"/>
            <w:vAlign w:val="bottom"/>
          </w:tcPr>
          <w:p w14:paraId="1630F3A1" w14:textId="4967ADFB"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3.85</w:t>
            </w:r>
          </w:p>
        </w:tc>
      </w:tr>
      <w:tr w:rsidR="00F0655C" w:rsidRPr="002430A4" w14:paraId="21A59609" w14:textId="77777777" w:rsidTr="00F178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4E5DC903" w14:textId="77777777" w:rsidR="00F0655C" w:rsidRPr="002430A4" w:rsidRDefault="00F0655C" w:rsidP="00F0655C">
            <w:pPr>
              <w:spacing w:before="0" w:line="240" w:lineRule="auto"/>
              <w:jc w:val="right"/>
              <w:rPr>
                <w:color w:val="000000"/>
                <w:sz w:val="22"/>
                <w:szCs w:val="22"/>
              </w:rPr>
            </w:pPr>
            <w:r w:rsidRPr="002430A4">
              <w:rPr>
                <w:color w:val="000000"/>
                <w:sz w:val="22"/>
                <w:szCs w:val="22"/>
              </w:rPr>
              <w:t>10</w:t>
            </w:r>
          </w:p>
        </w:tc>
        <w:tc>
          <w:tcPr>
            <w:tcW w:w="1616" w:type="dxa"/>
            <w:noWrap/>
            <w:vAlign w:val="bottom"/>
          </w:tcPr>
          <w:p w14:paraId="7EF5482F" w14:textId="3D012743"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0.05</w:t>
            </w:r>
          </w:p>
        </w:tc>
        <w:tc>
          <w:tcPr>
            <w:tcW w:w="1728" w:type="dxa"/>
            <w:noWrap/>
            <w:vAlign w:val="bottom"/>
          </w:tcPr>
          <w:p w14:paraId="22DF39F2" w14:textId="30766ED1"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3.90</w:t>
            </w:r>
          </w:p>
        </w:tc>
        <w:tc>
          <w:tcPr>
            <w:tcW w:w="1727" w:type="dxa"/>
            <w:noWrap/>
            <w:vAlign w:val="bottom"/>
          </w:tcPr>
          <w:p w14:paraId="68BED0F4" w14:textId="13EA4EFC"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3.85</w:t>
            </w:r>
          </w:p>
        </w:tc>
        <w:tc>
          <w:tcPr>
            <w:tcW w:w="1728" w:type="dxa"/>
            <w:vAlign w:val="bottom"/>
          </w:tcPr>
          <w:p w14:paraId="7B630AE3" w14:textId="4D68D085"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3.90</w:t>
            </w:r>
          </w:p>
        </w:tc>
      </w:tr>
      <w:tr w:rsidR="00F0655C" w:rsidRPr="002430A4" w14:paraId="73A9DF8F" w14:textId="77777777" w:rsidTr="00F17891">
        <w:trPr>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68799C93" w14:textId="77777777" w:rsidR="00F0655C" w:rsidRPr="002430A4" w:rsidRDefault="00F0655C" w:rsidP="00F0655C">
            <w:pPr>
              <w:spacing w:before="0" w:line="240" w:lineRule="auto"/>
              <w:jc w:val="right"/>
              <w:rPr>
                <w:color w:val="000000"/>
                <w:sz w:val="22"/>
                <w:szCs w:val="22"/>
              </w:rPr>
            </w:pPr>
            <w:r w:rsidRPr="002430A4">
              <w:rPr>
                <w:color w:val="000000"/>
                <w:sz w:val="22"/>
                <w:szCs w:val="22"/>
              </w:rPr>
              <w:t>11</w:t>
            </w:r>
          </w:p>
        </w:tc>
        <w:tc>
          <w:tcPr>
            <w:tcW w:w="1616" w:type="dxa"/>
            <w:noWrap/>
            <w:vAlign w:val="bottom"/>
          </w:tcPr>
          <w:p w14:paraId="1C78B448" w14:textId="2D4A3F69"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0.00</w:t>
            </w:r>
          </w:p>
        </w:tc>
        <w:tc>
          <w:tcPr>
            <w:tcW w:w="1728" w:type="dxa"/>
            <w:noWrap/>
            <w:vAlign w:val="bottom"/>
          </w:tcPr>
          <w:p w14:paraId="5DA8F1D1" w14:textId="11AF822C"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3.90</w:t>
            </w:r>
          </w:p>
        </w:tc>
        <w:tc>
          <w:tcPr>
            <w:tcW w:w="1727" w:type="dxa"/>
            <w:noWrap/>
            <w:vAlign w:val="bottom"/>
          </w:tcPr>
          <w:p w14:paraId="3551B997" w14:textId="4448B7AD"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3.90</w:t>
            </w:r>
          </w:p>
        </w:tc>
        <w:tc>
          <w:tcPr>
            <w:tcW w:w="1728" w:type="dxa"/>
            <w:vAlign w:val="bottom"/>
          </w:tcPr>
          <w:p w14:paraId="1B49A774" w14:textId="0BF9AF76"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3.90</w:t>
            </w:r>
          </w:p>
        </w:tc>
      </w:tr>
      <w:tr w:rsidR="00F0655C" w:rsidRPr="002430A4" w14:paraId="75180ED5" w14:textId="77777777" w:rsidTr="00F178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56F269A8" w14:textId="77777777" w:rsidR="00F0655C" w:rsidRPr="002430A4" w:rsidRDefault="00F0655C" w:rsidP="00F0655C">
            <w:pPr>
              <w:spacing w:before="0" w:line="240" w:lineRule="auto"/>
              <w:jc w:val="right"/>
              <w:rPr>
                <w:color w:val="000000"/>
                <w:sz w:val="22"/>
                <w:szCs w:val="22"/>
              </w:rPr>
            </w:pPr>
            <w:r w:rsidRPr="002430A4">
              <w:rPr>
                <w:color w:val="000000"/>
                <w:sz w:val="22"/>
                <w:szCs w:val="22"/>
              </w:rPr>
              <w:t>12</w:t>
            </w:r>
          </w:p>
        </w:tc>
        <w:tc>
          <w:tcPr>
            <w:tcW w:w="1616" w:type="dxa"/>
            <w:noWrap/>
            <w:vAlign w:val="bottom"/>
          </w:tcPr>
          <w:p w14:paraId="2CCC43D9" w14:textId="477F7089"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0.00</w:t>
            </w:r>
          </w:p>
        </w:tc>
        <w:tc>
          <w:tcPr>
            <w:tcW w:w="1728" w:type="dxa"/>
            <w:noWrap/>
            <w:vAlign w:val="bottom"/>
          </w:tcPr>
          <w:p w14:paraId="3353B24D" w14:textId="331EA2B5"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3.85</w:t>
            </w:r>
          </w:p>
        </w:tc>
        <w:tc>
          <w:tcPr>
            <w:tcW w:w="1727" w:type="dxa"/>
            <w:noWrap/>
            <w:vAlign w:val="bottom"/>
          </w:tcPr>
          <w:p w14:paraId="2CEBFEFA" w14:textId="05044E61"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3.85</w:t>
            </w:r>
          </w:p>
        </w:tc>
        <w:tc>
          <w:tcPr>
            <w:tcW w:w="1728" w:type="dxa"/>
            <w:vAlign w:val="bottom"/>
          </w:tcPr>
          <w:p w14:paraId="74A18FD7" w14:textId="4F0906DC"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3.85</w:t>
            </w:r>
          </w:p>
        </w:tc>
      </w:tr>
      <w:tr w:rsidR="00F0655C" w:rsidRPr="002430A4" w14:paraId="4EA7326A" w14:textId="77777777" w:rsidTr="00F17891">
        <w:trPr>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36FDF897" w14:textId="77777777" w:rsidR="00F0655C" w:rsidRPr="002430A4" w:rsidRDefault="00F0655C" w:rsidP="00F0655C">
            <w:pPr>
              <w:spacing w:before="0" w:line="240" w:lineRule="auto"/>
              <w:jc w:val="right"/>
              <w:rPr>
                <w:color w:val="000000"/>
                <w:sz w:val="22"/>
                <w:szCs w:val="22"/>
              </w:rPr>
            </w:pPr>
            <w:r w:rsidRPr="002430A4">
              <w:rPr>
                <w:color w:val="000000"/>
                <w:sz w:val="22"/>
                <w:szCs w:val="22"/>
              </w:rPr>
              <w:t>13</w:t>
            </w:r>
          </w:p>
        </w:tc>
        <w:tc>
          <w:tcPr>
            <w:tcW w:w="1616" w:type="dxa"/>
            <w:noWrap/>
            <w:vAlign w:val="bottom"/>
          </w:tcPr>
          <w:p w14:paraId="48369265" w14:textId="78DA3333"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0.00</w:t>
            </w:r>
          </w:p>
        </w:tc>
        <w:tc>
          <w:tcPr>
            <w:tcW w:w="1728" w:type="dxa"/>
            <w:noWrap/>
            <w:vAlign w:val="bottom"/>
          </w:tcPr>
          <w:p w14:paraId="709B08DA" w14:textId="0855C991"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3.90</w:t>
            </w:r>
          </w:p>
        </w:tc>
        <w:tc>
          <w:tcPr>
            <w:tcW w:w="1727" w:type="dxa"/>
            <w:noWrap/>
            <w:vAlign w:val="bottom"/>
          </w:tcPr>
          <w:p w14:paraId="06AF7D13" w14:textId="69D0DA89"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3.90</w:t>
            </w:r>
          </w:p>
        </w:tc>
        <w:tc>
          <w:tcPr>
            <w:tcW w:w="1728" w:type="dxa"/>
            <w:vAlign w:val="bottom"/>
          </w:tcPr>
          <w:p w14:paraId="155DE858" w14:textId="5C997427"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3.90</w:t>
            </w:r>
          </w:p>
        </w:tc>
      </w:tr>
      <w:tr w:rsidR="00F0655C" w:rsidRPr="002430A4" w14:paraId="54CF5526" w14:textId="77777777" w:rsidTr="00F178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7F45DA0E" w14:textId="77777777" w:rsidR="00F0655C" w:rsidRPr="002430A4" w:rsidRDefault="00F0655C" w:rsidP="00F0655C">
            <w:pPr>
              <w:spacing w:before="0" w:line="240" w:lineRule="auto"/>
              <w:jc w:val="right"/>
              <w:rPr>
                <w:color w:val="000000"/>
                <w:sz w:val="22"/>
                <w:szCs w:val="22"/>
              </w:rPr>
            </w:pPr>
            <w:r w:rsidRPr="002430A4">
              <w:rPr>
                <w:color w:val="000000"/>
                <w:sz w:val="22"/>
                <w:szCs w:val="22"/>
              </w:rPr>
              <w:t>14</w:t>
            </w:r>
          </w:p>
        </w:tc>
        <w:tc>
          <w:tcPr>
            <w:tcW w:w="1616" w:type="dxa"/>
            <w:noWrap/>
            <w:vAlign w:val="bottom"/>
          </w:tcPr>
          <w:p w14:paraId="35CB4B37" w14:textId="455D9A21"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0.00</w:t>
            </w:r>
          </w:p>
        </w:tc>
        <w:tc>
          <w:tcPr>
            <w:tcW w:w="1728" w:type="dxa"/>
            <w:noWrap/>
            <w:vAlign w:val="bottom"/>
          </w:tcPr>
          <w:p w14:paraId="531147D5" w14:textId="0934FF60"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3.90</w:t>
            </w:r>
          </w:p>
        </w:tc>
        <w:tc>
          <w:tcPr>
            <w:tcW w:w="1727" w:type="dxa"/>
            <w:noWrap/>
            <w:vAlign w:val="bottom"/>
          </w:tcPr>
          <w:p w14:paraId="58FDA1D3" w14:textId="16D7CF11"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3.90</w:t>
            </w:r>
          </w:p>
        </w:tc>
        <w:tc>
          <w:tcPr>
            <w:tcW w:w="1728" w:type="dxa"/>
            <w:vAlign w:val="bottom"/>
          </w:tcPr>
          <w:p w14:paraId="153607A0" w14:textId="68035A31"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3.85</w:t>
            </w:r>
          </w:p>
        </w:tc>
      </w:tr>
      <w:tr w:rsidR="00F0655C" w:rsidRPr="002430A4" w14:paraId="1FF0AA36" w14:textId="77777777" w:rsidTr="00F17891">
        <w:trPr>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31026C58" w14:textId="77777777" w:rsidR="00F0655C" w:rsidRPr="002430A4" w:rsidRDefault="00F0655C" w:rsidP="00F0655C">
            <w:pPr>
              <w:spacing w:before="0" w:line="240" w:lineRule="auto"/>
              <w:jc w:val="right"/>
              <w:rPr>
                <w:color w:val="000000"/>
                <w:sz w:val="22"/>
                <w:szCs w:val="22"/>
              </w:rPr>
            </w:pPr>
            <w:r w:rsidRPr="002430A4">
              <w:rPr>
                <w:color w:val="000000"/>
                <w:sz w:val="22"/>
                <w:szCs w:val="22"/>
              </w:rPr>
              <w:t>15</w:t>
            </w:r>
          </w:p>
        </w:tc>
        <w:tc>
          <w:tcPr>
            <w:tcW w:w="1616" w:type="dxa"/>
            <w:noWrap/>
            <w:vAlign w:val="bottom"/>
          </w:tcPr>
          <w:p w14:paraId="45034821" w14:textId="3C1C8D82"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0.05</w:t>
            </w:r>
          </w:p>
        </w:tc>
        <w:tc>
          <w:tcPr>
            <w:tcW w:w="1728" w:type="dxa"/>
            <w:noWrap/>
            <w:vAlign w:val="bottom"/>
          </w:tcPr>
          <w:p w14:paraId="29F303DD" w14:textId="3A7484EB"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3.85</w:t>
            </w:r>
          </w:p>
        </w:tc>
        <w:tc>
          <w:tcPr>
            <w:tcW w:w="1727" w:type="dxa"/>
            <w:noWrap/>
            <w:vAlign w:val="bottom"/>
          </w:tcPr>
          <w:p w14:paraId="6AE80202" w14:textId="05F7EF2C"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3.80</w:t>
            </w:r>
          </w:p>
        </w:tc>
        <w:tc>
          <w:tcPr>
            <w:tcW w:w="1728" w:type="dxa"/>
            <w:vAlign w:val="bottom"/>
          </w:tcPr>
          <w:p w14:paraId="61A206ED" w14:textId="58F07717"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3.85</w:t>
            </w:r>
          </w:p>
        </w:tc>
      </w:tr>
      <w:tr w:rsidR="00F0655C" w:rsidRPr="002430A4" w14:paraId="6FBF4149" w14:textId="77777777" w:rsidTr="00F178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6EBE939C" w14:textId="77777777" w:rsidR="00F0655C" w:rsidRPr="002430A4" w:rsidRDefault="00F0655C" w:rsidP="00F0655C">
            <w:pPr>
              <w:spacing w:before="0" w:line="240" w:lineRule="auto"/>
              <w:jc w:val="right"/>
              <w:rPr>
                <w:color w:val="000000"/>
                <w:sz w:val="22"/>
                <w:szCs w:val="22"/>
              </w:rPr>
            </w:pPr>
            <w:r w:rsidRPr="002430A4">
              <w:rPr>
                <w:color w:val="000000"/>
                <w:sz w:val="22"/>
                <w:szCs w:val="22"/>
              </w:rPr>
              <w:t>16</w:t>
            </w:r>
          </w:p>
        </w:tc>
        <w:tc>
          <w:tcPr>
            <w:tcW w:w="1616" w:type="dxa"/>
            <w:noWrap/>
            <w:vAlign w:val="bottom"/>
          </w:tcPr>
          <w:p w14:paraId="2031B824" w14:textId="052EE9F4"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0.00</w:t>
            </w:r>
          </w:p>
        </w:tc>
        <w:tc>
          <w:tcPr>
            <w:tcW w:w="1728" w:type="dxa"/>
            <w:noWrap/>
            <w:vAlign w:val="bottom"/>
          </w:tcPr>
          <w:p w14:paraId="2E720948" w14:textId="591C5C39"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3.85</w:t>
            </w:r>
          </w:p>
        </w:tc>
        <w:tc>
          <w:tcPr>
            <w:tcW w:w="1727" w:type="dxa"/>
            <w:noWrap/>
            <w:vAlign w:val="bottom"/>
          </w:tcPr>
          <w:p w14:paraId="67DADE94" w14:textId="299360AC"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3.85</w:t>
            </w:r>
          </w:p>
        </w:tc>
        <w:tc>
          <w:tcPr>
            <w:tcW w:w="1728" w:type="dxa"/>
            <w:vAlign w:val="bottom"/>
          </w:tcPr>
          <w:p w14:paraId="5299C249" w14:textId="432AA7D9"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3.75</w:t>
            </w:r>
          </w:p>
        </w:tc>
      </w:tr>
      <w:tr w:rsidR="00F0655C" w:rsidRPr="002430A4" w14:paraId="21258645" w14:textId="77777777" w:rsidTr="00F17891">
        <w:trPr>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17387466" w14:textId="77777777" w:rsidR="00F0655C" w:rsidRPr="002430A4" w:rsidRDefault="00F0655C" w:rsidP="00F0655C">
            <w:pPr>
              <w:spacing w:before="0" w:line="240" w:lineRule="auto"/>
              <w:jc w:val="right"/>
              <w:rPr>
                <w:color w:val="000000"/>
                <w:sz w:val="22"/>
                <w:szCs w:val="22"/>
              </w:rPr>
            </w:pPr>
            <w:r w:rsidRPr="002430A4">
              <w:rPr>
                <w:color w:val="000000"/>
                <w:sz w:val="22"/>
                <w:szCs w:val="22"/>
              </w:rPr>
              <w:t>17</w:t>
            </w:r>
          </w:p>
        </w:tc>
        <w:tc>
          <w:tcPr>
            <w:tcW w:w="1616" w:type="dxa"/>
            <w:noWrap/>
            <w:vAlign w:val="bottom"/>
          </w:tcPr>
          <w:p w14:paraId="6BD62FAA" w14:textId="06E5799D"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0.10</w:t>
            </w:r>
          </w:p>
        </w:tc>
        <w:tc>
          <w:tcPr>
            <w:tcW w:w="1728" w:type="dxa"/>
            <w:noWrap/>
            <w:vAlign w:val="bottom"/>
          </w:tcPr>
          <w:p w14:paraId="12EF78F5" w14:textId="7138DF59"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3.90</w:t>
            </w:r>
          </w:p>
        </w:tc>
        <w:tc>
          <w:tcPr>
            <w:tcW w:w="1727" w:type="dxa"/>
            <w:noWrap/>
            <w:vAlign w:val="bottom"/>
          </w:tcPr>
          <w:p w14:paraId="08000D93" w14:textId="1EC3B9E6"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3.80</w:t>
            </w:r>
          </w:p>
        </w:tc>
        <w:tc>
          <w:tcPr>
            <w:tcW w:w="1728" w:type="dxa"/>
            <w:vAlign w:val="bottom"/>
          </w:tcPr>
          <w:p w14:paraId="05156738" w14:textId="2D68DB53"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3.90</w:t>
            </w:r>
          </w:p>
        </w:tc>
      </w:tr>
      <w:tr w:rsidR="00F0655C" w:rsidRPr="002430A4" w14:paraId="4F9BF5DC" w14:textId="77777777" w:rsidTr="00F178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379CBE03" w14:textId="77777777" w:rsidR="00F0655C" w:rsidRPr="002430A4" w:rsidRDefault="00F0655C" w:rsidP="00F0655C">
            <w:pPr>
              <w:spacing w:before="0" w:line="240" w:lineRule="auto"/>
              <w:jc w:val="right"/>
              <w:rPr>
                <w:color w:val="000000"/>
                <w:sz w:val="22"/>
                <w:szCs w:val="22"/>
              </w:rPr>
            </w:pPr>
            <w:r w:rsidRPr="002430A4">
              <w:rPr>
                <w:color w:val="000000"/>
                <w:sz w:val="22"/>
                <w:szCs w:val="22"/>
              </w:rPr>
              <w:t>18</w:t>
            </w:r>
          </w:p>
        </w:tc>
        <w:tc>
          <w:tcPr>
            <w:tcW w:w="1616" w:type="dxa"/>
            <w:noWrap/>
            <w:vAlign w:val="bottom"/>
          </w:tcPr>
          <w:p w14:paraId="133254BB" w14:textId="28A04C71"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0.00</w:t>
            </w:r>
          </w:p>
        </w:tc>
        <w:tc>
          <w:tcPr>
            <w:tcW w:w="1728" w:type="dxa"/>
            <w:noWrap/>
            <w:vAlign w:val="bottom"/>
          </w:tcPr>
          <w:p w14:paraId="0CE94308" w14:textId="4EEB1B91"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3.90</w:t>
            </w:r>
          </w:p>
        </w:tc>
        <w:tc>
          <w:tcPr>
            <w:tcW w:w="1727" w:type="dxa"/>
            <w:noWrap/>
            <w:vAlign w:val="bottom"/>
          </w:tcPr>
          <w:p w14:paraId="6BBD4D1D" w14:textId="45CE0088"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3.90</w:t>
            </w:r>
          </w:p>
        </w:tc>
        <w:tc>
          <w:tcPr>
            <w:tcW w:w="1728" w:type="dxa"/>
            <w:vAlign w:val="bottom"/>
          </w:tcPr>
          <w:p w14:paraId="58444F1D" w14:textId="4AD0C43D"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3.90</w:t>
            </w:r>
          </w:p>
        </w:tc>
      </w:tr>
      <w:tr w:rsidR="00F0655C" w:rsidRPr="002430A4" w14:paraId="0D1F909B" w14:textId="77777777" w:rsidTr="00F17891">
        <w:trPr>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2D33C919" w14:textId="77777777" w:rsidR="00F0655C" w:rsidRPr="002430A4" w:rsidRDefault="00F0655C" w:rsidP="00F0655C">
            <w:pPr>
              <w:spacing w:before="0" w:line="240" w:lineRule="auto"/>
              <w:jc w:val="right"/>
              <w:rPr>
                <w:color w:val="000000"/>
                <w:sz w:val="22"/>
                <w:szCs w:val="22"/>
              </w:rPr>
            </w:pPr>
            <w:r w:rsidRPr="002430A4">
              <w:rPr>
                <w:color w:val="000000"/>
                <w:sz w:val="22"/>
                <w:szCs w:val="22"/>
              </w:rPr>
              <w:t>19</w:t>
            </w:r>
          </w:p>
        </w:tc>
        <w:tc>
          <w:tcPr>
            <w:tcW w:w="1616" w:type="dxa"/>
            <w:noWrap/>
            <w:vAlign w:val="bottom"/>
          </w:tcPr>
          <w:p w14:paraId="36B68532" w14:textId="4FEBE0B7"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0.00</w:t>
            </w:r>
          </w:p>
        </w:tc>
        <w:tc>
          <w:tcPr>
            <w:tcW w:w="1728" w:type="dxa"/>
            <w:noWrap/>
            <w:vAlign w:val="bottom"/>
          </w:tcPr>
          <w:p w14:paraId="1320A316" w14:textId="78B6FDB0"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3.90</w:t>
            </w:r>
          </w:p>
        </w:tc>
        <w:tc>
          <w:tcPr>
            <w:tcW w:w="1727" w:type="dxa"/>
            <w:noWrap/>
            <w:vAlign w:val="bottom"/>
          </w:tcPr>
          <w:p w14:paraId="661D4740" w14:textId="754F0DA7"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3.90</w:t>
            </w:r>
          </w:p>
        </w:tc>
        <w:tc>
          <w:tcPr>
            <w:tcW w:w="1728" w:type="dxa"/>
            <w:vAlign w:val="bottom"/>
          </w:tcPr>
          <w:p w14:paraId="0C434E4D" w14:textId="4367EF8E"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3.90</w:t>
            </w:r>
          </w:p>
        </w:tc>
      </w:tr>
      <w:tr w:rsidR="00F0655C" w:rsidRPr="002430A4" w14:paraId="1560589C" w14:textId="77777777" w:rsidTr="00F1789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0EFB395E" w14:textId="77777777" w:rsidR="00F0655C" w:rsidRPr="002430A4" w:rsidRDefault="00F0655C" w:rsidP="00F0655C">
            <w:pPr>
              <w:spacing w:before="0" w:line="240" w:lineRule="auto"/>
              <w:jc w:val="right"/>
              <w:rPr>
                <w:color w:val="000000"/>
                <w:sz w:val="22"/>
                <w:szCs w:val="22"/>
              </w:rPr>
            </w:pPr>
            <w:r w:rsidRPr="002430A4">
              <w:rPr>
                <w:color w:val="000000"/>
                <w:sz w:val="22"/>
                <w:szCs w:val="22"/>
              </w:rPr>
              <w:t>20</w:t>
            </w:r>
          </w:p>
        </w:tc>
        <w:tc>
          <w:tcPr>
            <w:tcW w:w="1616" w:type="dxa"/>
            <w:noWrap/>
            <w:vAlign w:val="bottom"/>
          </w:tcPr>
          <w:p w14:paraId="56D48152" w14:textId="006B4BCA"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0.00</w:t>
            </w:r>
          </w:p>
        </w:tc>
        <w:tc>
          <w:tcPr>
            <w:tcW w:w="1728" w:type="dxa"/>
            <w:noWrap/>
            <w:vAlign w:val="bottom"/>
          </w:tcPr>
          <w:p w14:paraId="31720D24" w14:textId="5C9DE8EB"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3.90</w:t>
            </w:r>
          </w:p>
        </w:tc>
        <w:tc>
          <w:tcPr>
            <w:tcW w:w="1727" w:type="dxa"/>
            <w:noWrap/>
            <w:vAlign w:val="bottom"/>
          </w:tcPr>
          <w:p w14:paraId="7F6EFC8F" w14:textId="040D7A7B"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3.90</w:t>
            </w:r>
          </w:p>
        </w:tc>
        <w:tc>
          <w:tcPr>
            <w:tcW w:w="1728" w:type="dxa"/>
            <w:vAlign w:val="bottom"/>
          </w:tcPr>
          <w:p w14:paraId="5FDBFC06" w14:textId="39B975BA"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3.85</w:t>
            </w:r>
          </w:p>
        </w:tc>
      </w:tr>
      <w:tr w:rsidR="00F0655C" w:rsidRPr="002430A4" w14:paraId="40359EAF" w14:textId="77777777" w:rsidTr="00F17891">
        <w:trPr>
          <w:trHeight w:val="300"/>
        </w:trPr>
        <w:tc>
          <w:tcPr>
            <w:cnfStyle w:val="001000000000" w:firstRow="0" w:lastRow="0" w:firstColumn="1" w:lastColumn="0" w:oddVBand="0" w:evenVBand="0" w:oddHBand="0" w:evenHBand="0" w:firstRowFirstColumn="0" w:firstRowLastColumn="0" w:lastRowFirstColumn="0" w:lastRowLastColumn="0"/>
            <w:tcW w:w="2263" w:type="dxa"/>
            <w:noWrap/>
          </w:tcPr>
          <w:p w14:paraId="2C3417C3" w14:textId="77777777" w:rsidR="00F0655C" w:rsidRPr="002430A4" w:rsidRDefault="00F0655C" w:rsidP="00F0655C">
            <w:pPr>
              <w:spacing w:before="0" w:line="240" w:lineRule="auto"/>
              <w:jc w:val="right"/>
              <w:rPr>
                <w:color w:val="000000"/>
                <w:sz w:val="22"/>
                <w:szCs w:val="22"/>
              </w:rPr>
            </w:pPr>
            <w:r w:rsidRPr="002430A4">
              <w:rPr>
                <w:color w:val="000000"/>
                <w:sz w:val="22"/>
                <w:szCs w:val="22"/>
              </w:rPr>
              <w:t>21</w:t>
            </w:r>
          </w:p>
        </w:tc>
        <w:tc>
          <w:tcPr>
            <w:tcW w:w="1616" w:type="dxa"/>
            <w:noWrap/>
            <w:vAlign w:val="bottom"/>
          </w:tcPr>
          <w:p w14:paraId="65806B6E" w14:textId="0AC0BDD3"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0.05</w:t>
            </w:r>
          </w:p>
        </w:tc>
        <w:tc>
          <w:tcPr>
            <w:tcW w:w="1728" w:type="dxa"/>
            <w:noWrap/>
            <w:vAlign w:val="bottom"/>
          </w:tcPr>
          <w:p w14:paraId="0AA641C4" w14:textId="1F3EF7AF"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p>
        </w:tc>
        <w:tc>
          <w:tcPr>
            <w:tcW w:w="1727" w:type="dxa"/>
            <w:noWrap/>
            <w:vAlign w:val="bottom"/>
          </w:tcPr>
          <w:p w14:paraId="2735B7C6" w14:textId="4DB0B89C"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p>
        </w:tc>
        <w:tc>
          <w:tcPr>
            <w:tcW w:w="1728" w:type="dxa"/>
            <w:vAlign w:val="bottom"/>
          </w:tcPr>
          <w:p w14:paraId="52D7E9EA" w14:textId="0FA70FD1"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F0655C" w:rsidRPr="002430A4" w14:paraId="4FB80305" w14:textId="77777777" w:rsidTr="00F178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64156FE5" w14:textId="77777777" w:rsidR="00F0655C" w:rsidRPr="002430A4" w:rsidRDefault="00F0655C" w:rsidP="00F0655C">
            <w:pPr>
              <w:spacing w:before="0" w:line="240" w:lineRule="auto"/>
              <w:jc w:val="left"/>
              <w:rPr>
                <w:color w:val="000000"/>
                <w:sz w:val="22"/>
                <w:szCs w:val="22"/>
              </w:rPr>
            </w:pPr>
            <w:r w:rsidRPr="002430A4">
              <w:rPr>
                <w:color w:val="000000"/>
                <w:sz w:val="22"/>
                <w:szCs w:val="22"/>
              </w:rPr>
              <w:t>Mittelwert</w:t>
            </w:r>
          </w:p>
        </w:tc>
        <w:tc>
          <w:tcPr>
            <w:tcW w:w="1616" w:type="dxa"/>
            <w:noWrap/>
            <w:vAlign w:val="bottom"/>
          </w:tcPr>
          <w:p w14:paraId="2572999B" w14:textId="5582E8AA"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0.03</w:t>
            </w:r>
          </w:p>
        </w:tc>
        <w:tc>
          <w:tcPr>
            <w:tcW w:w="1728" w:type="dxa"/>
            <w:noWrap/>
            <w:vAlign w:val="bottom"/>
          </w:tcPr>
          <w:p w14:paraId="387B9AFD" w14:textId="0B6ED75E"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3.88</w:t>
            </w:r>
          </w:p>
        </w:tc>
        <w:tc>
          <w:tcPr>
            <w:tcW w:w="1727" w:type="dxa"/>
            <w:noWrap/>
            <w:vAlign w:val="bottom"/>
          </w:tcPr>
          <w:p w14:paraId="78F5A0EA" w14:textId="2552417B"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3.86</w:t>
            </w:r>
          </w:p>
        </w:tc>
        <w:tc>
          <w:tcPr>
            <w:tcW w:w="1728" w:type="dxa"/>
            <w:vAlign w:val="bottom"/>
          </w:tcPr>
          <w:p w14:paraId="022B3C61" w14:textId="1D36A017"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3.86</w:t>
            </w:r>
          </w:p>
        </w:tc>
      </w:tr>
      <w:tr w:rsidR="00F0655C" w:rsidRPr="002430A4" w14:paraId="3FB28C67" w14:textId="77777777" w:rsidTr="00F17891">
        <w:trPr>
          <w:trHeight w:val="30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6158AFFB" w14:textId="77777777" w:rsidR="00F0655C" w:rsidRPr="002430A4" w:rsidRDefault="00F0655C" w:rsidP="00F0655C">
            <w:pPr>
              <w:spacing w:before="0" w:line="240" w:lineRule="auto"/>
              <w:jc w:val="left"/>
              <w:rPr>
                <w:color w:val="000000"/>
                <w:sz w:val="22"/>
                <w:szCs w:val="22"/>
              </w:rPr>
            </w:pPr>
            <w:r w:rsidRPr="002430A4">
              <w:rPr>
                <w:color w:val="000000"/>
                <w:sz w:val="22"/>
                <w:szCs w:val="22"/>
              </w:rPr>
              <w:t>Standardabweichung</w:t>
            </w:r>
          </w:p>
        </w:tc>
        <w:tc>
          <w:tcPr>
            <w:tcW w:w="1616" w:type="dxa"/>
            <w:noWrap/>
            <w:vAlign w:val="bottom"/>
          </w:tcPr>
          <w:p w14:paraId="226426DF" w14:textId="7E4BB758"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0.03</w:t>
            </w:r>
          </w:p>
        </w:tc>
        <w:tc>
          <w:tcPr>
            <w:tcW w:w="1728" w:type="dxa"/>
            <w:noWrap/>
            <w:vAlign w:val="bottom"/>
          </w:tcPr>
          <w:p w14:paraId="7734080F" w14:textId="6CAC8687"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0.02</w:t>
            </w:r>
          </w:p>
        </w:tc>
        <w:tc>
          <w:tcPr>
            <w:tcW w:w="1727" w:type="dxa"/>
            <w:noWrap/>
            <w:vAlign w:val="bottom"/>
          </w:tcPr>
          <w:p w14:paraId="2226197E" w14:textId="102B94C6"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0.05</w:t>
            </w:r>
          </w:p>
        </w:tc>
        <w:tc>
          <w:tcPr>
            <w:tcW w:w="1728" w:type="dxa"/>
            <w:vAlign w:val="bottom"/>
          </w:tcPr>
          <w:p w14:paraId="2AACBBEF" w14:textId="0F3E3123"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0.05</w:t>
            </w:r>
          </w:p>
        </w:tc>
      </w:tr>
    </w:tbl>
    <w:p w14:paraId="44D264D0" w14:textId="77777777" w:rsidR="0054421B" w:rsidRDefault="0054421B" w:rsidP="009158C8">
      <w:pPr>
        <w:pStyle w:val="Beschriftung"/>
        <w:keepNext/>
      </w:pPr>
    </w:p>
    <w:p w14:paraId="65A2EA3F" w14:textId="20327422" w:rsidR="009158C8" w:rsidRPr="0054421B" w:rsidRDefault="009158C8" w:rsidP="009158C8">
      <w:pPr>
        <w:pStyle w:val="Beschriftung"/>
        <w:keepNext/>
        <w:rPr>
          <w:b/>
          <w:i w:val="0"/>
          <w:color w:val="auto"/>
        </w:rPr>
      </w:pPr>
      <w:r w:rsidRPr="0054421B">
        <w:rPr>
          <w:b/>
          <w:i w:val="0"/>
          <w:color w:val="auto"/>
        </w:rPr>
        <w:t xml:space="preserve">Tabelle A- </w:t>
      </w:r>
      <w:r w:rsidRPr="0054421B">
        <w:rPr>
          <w:b/>
          <w:i w:val="0"/>
          <w:color w:val="auto"/>
        </w:rPr>
        <w:fldChar w:fldCharType="begin"/>
      </w:r>
      <w:r w:rsidRPr="0054421B">
        <w:rPr>
          <w:b/>
          <w:i w:val="0"/>
          <w:color w:val="auto"/>
        </w:rPr>
        <w:instrText xml:space="preserve"> SEQ Tabelle_A- \* ARABIC </w:instrText>
      </w:r>
      <w:r w:rsidRPr="0054421B">
        <w:rPr>
          <w:b/>
          <w:i w:val="0"/>
          <w:color w:val="auto"/>
        </w:rPr>
        <w:fldChar w:fldCharType="separate"/>
      </w:r>
      <w:r w:rsidR="0054421B">
        <w:rPr>
          <w:b/>
          <w:i w:val="0"/>
          <w:noProof/>
          <w:color w:val="auto"/>
        </w:rPr>
        <w:t>7</w:t>
      </w:r>
      <w:r w:rsidRPr="0054421B">
        <w:rPr>
          <w:b/>
          <w:i w:val="0"/>
          <w:color w:val="auto"/>
        </w:rPr>
        <w:fldChar w:fldCharType="end"/>
      </w:r>
      <w:r w:rsidR="0054421B" w:rsidRPr="0054421B">
        <w:rPr>
          <w:b/>
          <w:i w:val="0"/>
          <w:noProof/>
          <w:color w:val="auto"/>
        </w:rPr>
        <w:t xml:space="preserve"> Messerwerte Vorversuch Wiederholgenauigkeit: Neigungswinkel α = 5°.</w:t>
      </w:r>
    </w:p>
    <w:tbl>
      <w:tblPr>
        <w:tblStyle w:val="Gitternetztabelle5dunkelAkzent3"/>
        <w:tblW w:w="0" w:type="auto"/>
        <w:tblLayout w:type="fixed"/>
        <w:tblLook w:val="04A0" w:firstRow="1" w:lastRow="0" w:firstColumn="1" w:lastColumn="0" w:noHBand="0" w:noVBand="1"/>
      </w:tblPr>
      <w:tblGrid>
        <w:gridCol w:w="2263"/>
        <w:gridCol w:w="1616"/>
        <w:gridCol w:w="1728"/>
        <w:gridCol w:w="1727"/>
        <w:gridCol w:w="1728"/>
      </w:tblGrid>
      <w:tr w:rsidR="00013D54" w:rsidRPr="002430A4" w14:paraId="74119807" w14:textId="77777777" w:rsidTr="004D71B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62" w:type="dxa"/>
            <w:gridSpan w:val="5"/>
            <w:noWrap/>
          </w:tcPr>
          <w:p w14:paraId="6DA87EB3" w14:textId="0B8CB725" w:rsidR="00013D54" w:rsidRPr="002430A4" w:rsidRDefault="00013D54" w:rsidP="004D71BD">
            <w:pPr>
              <w:spacing w:before="0" w:line="240" w:lineRule="auto"/>
              <w:jc w:val="center"/>
            </w:pPr>
            <w:r w:rsidRPr="002430A4">
              <w:rPr>
                <w:color w:val="auto"/>
              </w:rPr>
              <w:t>Neigungswinkel</w:t>
            </w:r>
            <w:r w:rsidRPr="002430A4">
              <w:rPr>
                <w:i/>
                <w:color w:val="auto"/>
              </w:rPr>
              <w:t xml:space="preserve"> </w:t>
            </w:r>
            <m:oMath>
              <m:r>
                <m:rPr>
                  <m:sty m:val="bi"/>
                </m:rPr>
                <w:rPr>
                  <w:rFonts w:ascii="Cambria Math" w:hAnsi="Cambria Math"/>
                  <w:color w:val="auto"/>
                </w:rPr>
                <m:t>α</m:t>
              </m:r>
            </m:oMath>
            <w:r w:rsidRPr="002430A4">
              <w:rPr>
                <w:i/>
                <w:color w:val="auto"/>
              </w:rPr>
              <w:t xml:space="preserve"> =</w:t>
            </w:r>
            <w:r w:rsidRPr="002430A4">
              <w:rPr>
                <w:color w:val="auto"/>
              </w:rPr>
              <w:t xml:space="preserve"> 5°</w:t>
            </w:r>
          </w:p>
        </w:tc>
      </w:tr>
      <w:tr w:rsidR="00013D54" w:rsidRPr="002430A4" w14:paraId="0B6D06D1" w14:textId="77777777" w:rsidTr="00F1789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6202403F" w14:textId="77777777" w:rsidR="00013D54" w:rsidRPr="002430A4" w:rsidRDefault="00013D54" w:rsidP="004D71BD">
            <w:pPr>
              <w:spacing w:before="0" w:line="240" w:lineRule="auto"/>
              <w:jc w:val="left"/>
              <w:rPr>
                <w:color w:val="000000"/>
                <w:sz w:val="22"/>
                <w:szCs w:val="22"/>
              </w:rPr>
            </w:pPr>
            <w:r w:rsidRPr="002430A4">
              <w:rPr>
                <w:color w:val="000000"/>
                <w:sz w:val="22"/>
                <w:szCs w:val="22"/>
              </w:rPr>
              <w:t>Nr.</w:t>
            </w:r>
          </w:p>
        </w:tc>
        <w:tc>
          <w:tcPr>
            <w:tcW w:w="1616" w:type="dxa"/>
            <w:shd w:val="clear" w:color="auto" w:fill="A5A5A5" w:themeFill="accent3"/>
            <w:noWrap/>
            <w:vAlign w:val="bottom"/>
            <w:hideMark/>
          </w:tcPr>
          <w:p w14:paraId="0B67ACE6" w14:textId="77777777" w:rsidR="00013D54" w:rsidRPr="002430A4" w:rsidRDefault="00013D54" w:rsidP="004D71BD">
            <w:pPr>
              <w:spacing w:before="0" w:line="240" w:lineRule="auto"/>
              <w:jc w:val="left"/>
              <w:cnfStyle w:val="000000100000" w:firstRow="0" w:lastRow="0" w:firstColumn="0" w:lastColumn="0" w:oddVBand="0" w:evenVBand="0" w:oddHBand="1" w:evenHBand="0" w:firstRowFirstColumn="0" w:firstRowLastColumn="0" w:lastRowFirstColumn="0" w:lastRowLastColumn="0"/>
              <w:rPr>
                <w:color w:val="000000"/>
                <w:sz w:val="22"/>
                <w:szCs w:val="22"/>
              </w:rPr>
            </w:pPr>
            <w:r w:rsidRPr="002430A4">
              <w:rPr>
                <w:color w:val="000000"/>
                <w:sz w:val="22"/>
                <w:szCs w:val="22"/>
              </w:rPr>
              <w:t>Pos1  [°]</w:t>
            </w:r>
          </w:p>
        </w:tc>
        <w:tc>
          <w:tcPr>
            <w:tcW w:w="1728" w:type="dxa"/>
            <w:shd w:val="clear" w:color="auto" w:fill="A5A5A5" w:themeFill="accent3"/>
            <w:noWrap/>
            <w:vAlign w:val="bottom"/>
            <w:hideMark/>
          </w:tcPr>
          <w:p w14:paraId="23609846" w14:textId="77777777" w:rsidR="00013D54" w:rsidRPr="002430A4" w:rsidRDefault="00013D54" w:rsidP="004D71BD">
            <w:pPr>
              <w:spacing w:before="0" w:line="240" w:lineRule="auto"/>
              <w:jc w:val="left"/>
              <w:cnfStyle w:val="000000100000" w:firstRow="0" w:lastRow="0" w:firstColumn="0" w:lastColumn="0" w:oddVBand="0" w:evenVBand="0" w:oddHBand="1" w:evenHBand="0" w:firstRowFirstColumn="0" w:firstRowLastColumn="0" w:lastRowFirstColumn="0" w:lastRowLastColumn="0"/>
              <w:rPr>
                <w:color w:val="000000"/>
                <w:sz w:val="22"/>
                <w:szCs w:val="22"/>
              </w:rPr>
            </w:pPr>
            <w:r w:rsidRPr="002430A4">
              <w:rPr>
                <w:color w:val="000000"/>
                <w:sz w:val="22"/>
                <w:szCs w:val="22"/>
              </w:rPr>
              <w:t>Pos2  [°]</w:t>
            </w:r>
          </w:p>
        </w:tc>
        <w:tc>
          <w:tcPr>
            <w:tcW w:w="1727" w:type="dxa"/>
            <w:shd w:val="clear" w:color="auto" w:fill="A5A5A5" w:themeFill="accent3"/>
            <w:noWrap/>
            <w:vAlign w:val="bottom"/>
            <w:hideMark/>
          </w:tcPr>
          <w:p w14:paraId="4BBE690E" w14:textId="77777777" w:rsidR="00013D54" w:rsidRPr="002430A4" w:rsidRDefault="00013D54" w:rsidP="004D71BD">
            <w:pPr>
              <w:spacing w:before="0" w:line="240" w:lineRule="auto"/>
              <w:jc w:val="left"/>
              <w:cnfStyle w:val="000000100000" w:firstRow="0" w:lastRow="0" w:firstColumn="0" w:lastColumn="0" w:oddVBand="0" w:evenVBand="0" w:oddHBand="1" w:evenHBand="0" w:firstRowFirstColumn="0" w:firstRowLastColumn="0" w:lastRowFirstColumn="0" w:lastRowLastColumn="0"/>
              <w:rPr>
                <w:color w:val="000000"/>
                <w:sz w:val="22"/>
                <w:szCs w:val="22"/>
              </w:rPr>
            </w:pPr>
            <w:r w:rsidRPr="002430A4">
              <w:rPr>
                <w:color w:val="000000"/>
                <w:sz w:val="22"/>
                <w:szCs w:val="22"/>
              </w:rPr>
              <w:t>rel. Winkel Pos1'-Pos2' [°]</w:t>
            </w:r>
          </w:p>
        </w:tc>
        <w:tc>
          <w:tcPr>
            <w:tcW w:w="1728" w:type="dxa"/>
            <w:shd w:val="clear" w:color="auto" w:fill="A5A5A5" w:themeFill="accent3"/>
            <w:vAlign w:val="bottom"/>
          </w:tcPr>
          <w:p w14:paraId="62D11DB1" w14:textId="77777777" w:rsidR="00013D54" w:rsidRPr="002430A4" w:rsidRDefault="00013D54" w:rsidP="004D71BD">
            <w:pPr>
              <w:spacing w:before="0" w:line="240" w:lineRule="auto"/>
              <w:jc w:val="left"/>
              <w:cnfStyle w:val="000000100000" w:firstRow="0" w:lastRow="0" w:firstColumn="0" w:lastColumn="0" w:oddVBand="0" w:evenVBand="0" w:oddHBand="1" w:evenHBand="0" w:firstRowFirstColumn="0" w:firstRowLastColumn="0" w:lastRowFirstColumn="0" w:lastRowLastColumn="0"/>
              <w:rPr>
                <w:color w:val="000000"/>
                <w:sz w:val="22"/>
                <w:szCs w:val="22"/>
              </w:rPr>
            </w:pPr>
            <w:r w:rsidRPr="002430A4">
              <w:rPr>
                <w:color w:val="000000"/>
                <w:sz w:val="22"/>
                <w:szCs w:val="22"/>
              </w:rPr>
              <w:t>rel. Winkel Pos2'-Pos1'' [°]</w:t>
            </w:r>
          </w:p>
        </w:tc>
      </w:tr>
      <w:tr w:rsidR="00F0655C" w:rsidRPr="002430A4" w14:paraId="6C430404" w14:textId="77777777" w:rsidTr="00F17891">
        <w:trPr>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70AB2889" w14:textId="77777777" w:rsidR="00F0655C" w:rsidRPr="002430A4" w:rsidRDefault="00F0655C" w:rsidP="00F0655C">
            <w:pPr>
              <w:spacing w:before="0" w:line="240" w:lineRule="auto"/>
              <w:jc w:val="right"/>
              <w:rPr>
                <w:color w:val="000000"/>
                <w:sz w:val="22"/>
                <w:szCs w:val="22"/>
              </w:rPr>
            </w:pPr>
            <w:r w:rsidRPr="002430A4">
              <w:rPr>
                <w:color w:val="000000"/>
                <w:sz w:val="22"/>
                <w:szCs w:val="22"/>
              </w:rPr>
              <w:t>1</w:t>
            </w:r>
          </w:p>
        </w:tc>
        <w:tc>
          <w:tcPr>
            <w:tcW w:w="1616" w:type="dxa"/>
            <w:noWrap/>
            <w:vAlign w:val="bottom"/>
          </w:tcPr>
          <w:p w14:paraId="713EFAD7" w14:textId="45FB30E1"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p>
        </w:tc>
        <w:tc>
          <w:tcPr>
            <w:tcW w:w="1728" w:type="dxa"/>
            <w:noWrap/>
            <w:vAlign w:val="bottom"/>
          </w:tcPr>
          <w:p w14:paraId="1829F9AD" w14:textId="4BD997D2"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5.00</w:t>
            </w:r>
          </w:p>
        </w:tc>
        <w:tc>
          <w:tcPr>
            <w:tcW w:w="1727" w:type="dxa"/>
            <w:noWrap/>
            <w:vAlign w:val="bottom"/>
          </w:tcPr>
          <w:p w14:paraId="1D5C2729" w14:textId="75A21F30"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p>
        </w:tc>
        <w:tc>
          <w:tcPr>
            <w:tcW w:w="1728" w:type="dxa"/>
            <w:vAlign w:val="bottom"/>
          </w:tcPr>
          <w:p w14:paraId="7357040B" w14:textId="1EF1691F"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4.90</w:t>
            </w:r>
          </w:p>
        </w:tc>
      </w:tr>
      <w:tr w:rsidR="00F0655C" w:rsidRPr="002430A4" w14:paraId="0334D3BB" w14:textId="77777777" w:rsidTr="00F178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61FE0E8E" w14:textId="77777777" w:rsidR="00F0655C" w:rsidRPr="002430A4" w:rsidRDefault="00F0655C" w:rsidP="00F0655C">
            <w:pPr>
              <w:spacing w:before="0" w:line="240" w:lineRule="auto"/>
              <w:jc w:val="right"/>
              <w:rPr>
                <w:color w:val="000000"/>
                <w:sz w:val="22"/>
                <w:szCs w:val="22"/>
              </w:rPr>
            </w:pPr>
            <w:r w:rsidRPr="002430A4">
              <w:rPr>
                <w:color w:val="000000"/>
                <w:sz w:val="22"/>
                <w:szCs w:val="22"/>
              </w:rPr>
              <w:t>2</w:t>
            </w:r>
          </w:p>
        </w:tc>
        <w:tc>
          <w:tcPr>
            <w:tcW w:w="1616" w:type="dxa"/>
            <w:noWrap/>
            <w:vAlign w:val="bottom"/>
          </w:tcPr>
          <w:p w14:paraId="6A813639" w14:textId="65A6F301"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0.10</w:t>
            </w:r>
          </w:p>
        </w:tc>
        <w:tc>
          <w:tcPr>
            <w:tcW w:w="1728" w:type="dxa"/>
            <w:noWrap/>
            <w:vAlign w:val="bottom"/>
          </w:tcPr>
          <w:p w14:paraId="7A0A2456" w14:textId="3E65A3BD"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5.05</w:t>
            </w:r>
          </w:p>
        </w:tc>
        <w:tc>
          <w:tcPr>
            <w:tcW w:w="1727" w:type="dxa"/>
            <w:noWrap/>
            <w:vAlign w:val="bottom"/>
          </w:tcPr>
          <w:p w14:paraId="7220EC34" w14:textId="3B1707C8"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4.95</w:t>
            </w:r>
          </w:p>
        </w:tc>
        <w:tc>
          <w:tcPr>
            <w:tcW w:w="1728" w:type="dxa"/>
            <w:vAlign w:val="bottom"/>
          </w:tcPr>
          <w:p w14:paraId="7412758F" w14:textId="7447753A"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5.00</w:t>
            </w:r>
          </w:p>
        </w:tc>
      </w:tr>
      <w:tr w:rsidR="00F0655C" w:rsidRPr="002430A4" w14:paraId="735D9F75" w14:textId="77777777" w:rsidTr="00F17891">
        <w:trPr>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1CAB6C40" w14:textId="77777777" w:rsidR="00F0655C" w:rsidRPr="002430A4" w:rsidRDefault="00F0655C" w:rsidP="00F0655C">
            <w:pPr>
              <w:spacing w:before="0" w:line="240" w:lineRule="auto"/>
              <w:jc w:val="right"/>
              <w:rPr>
                <w:color w:val="000000"/>
                <w:sz w:val="22"/>
                <w:szCs w:val="22"/>
              </w:rPr>
            </w:pPr>
            <w:r w:rsidRPr="002430A4">
              <w:rPr>
                <w:color w:val="000000"/>
                <w:sz w:val="22"/>
                <w:szCs w:val="22"/>
              </w:rPr>
              <w:t>3</w:t>
            </w:r>
          </w:p>
        </w:tc>
        <w:tc>
          <w:tcPr>
            <w:tcW w:w="1616" w:type="dxa"/>
            <w:noWrap/>
            <w:vAlign w:val="bottom"/>
          </w:tcPr>
          <w:p w14:paraId="77649962" w14:textId="01110C52"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0.05</w:t>
            </w:r>
          </w:p>
        </w:tc>
        <w:tc>
          <w:tcPr>
            <w:tcW w:w="1728" w:type="dxa"/>
            <w:noWrap/>
            <w:vAlign w:val="bottom"/>
          </w:tcPr>
          <w:p w14:paraId="695D360A" w14:textId="095ED2B9"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5.00</w:t>
            </w:r>
          </w:p>
        </w:tc>
        <w:tc>
          <w:tcPr>
            <w:tcW w:w="1727" w:type="dxa"/>
            <w:noWrap/>
            <w:vAlign w:val="bottom"/>
          </w:tcPr>
          <w:p w14:paraId="37EF1E23" w14:textId="05C66F65"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4.95</w:t>
            </w:r>
          </w:p>
        </w:tc>
        <w:tc>
          <w:tcPr>
            <w:tcW w:w="1728" w:type="dxa"/>
            <w:vAlign w:val="bottom"/>
          </w:tcPr>
          <w:p w14:paraId="6B63EBE5" w14:textId="6D71AA51"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4.95</w:t>
            </w:r>
          </w:p>
        </w:tc>
      </w:tr>
      <w:tr w:rsidR="00F0655C" w:rsidRPr="002430A4" w14:paraId="567CA959" w14:textId="77777777" w:rsidTr="00F178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69BB41AA" w14:textId="77777777" w:rsidR="00F0655C" w:rsidRPr="002430A4" w:rsidRDefault="00F0655C" w:rsidP="00F0655C">
            <w:pPr>
              <w:spacing w:before="0" w:line="240" w:lineRule="auto"/>
              <w:jc w:val="right"/>
              <w:rPr>
                <w:color w:val="000000"/>
                <w:sz w:val="22"/>
                <w:szCs w:val="22"/>
              </w:rPr>
            </w:pPr>
            <w:r w:rsidRPr="002430A4">
              <w:rPr>
                <w:color w:val="000000"/>
                <w:sz w:val="22"/>
                <w:szCs w:val="22"/>
              </w:rPr>
              <w:t>4</w:t>
            </w:r>
          </w:p>
        </w:tc>
        <w:tc>
          <w:tcPr>
            <w:tcW w:w="1616" w:type="dxa"/>
            <w:noWrap/>
            <w:vAlign w:val="bottom"/>
          </w:tcPr>
          <w:p w14:paraId="4FD301D4" w14:textId="5C674CC0"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0.05</w:t>
            </w:r>
          </w:p>
        </w:tc>
        <w:tc>
          <w:tcPr>
            <w:tcW w:w="1728" w:type="dxa"/>
            <w:noWrap/>
            <w:vAlign w:val="bottom"/>
          </w:tcPr>
          <w:p w14:paraId="6CFA1182" w14:textId="2C2F74BA"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5.05</w:t>
            </w:r>
          </w:p>
        </w:tc>
        <w:tc>
          <w:tcPr>
            <w:tcW w:w="1727" w:type="dxa"/>
            <w:noWrap/>
            <w:vAlign w:val="bottom"/>
          </w:tcPr>
          <w:p w14:paraId="507E8CDB" w14:textId="468C78A0"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5.00</w:t>
            </w:r>
          </w:p>
        </w:tc>
        <w:tc>
          <w:tcPr>
            <w:tcW w:w="1728" w:type="dxa"/>
            <w:vAlign w:val="bottom"/>
          </w:tcPr>
          <w:p w14:paraId="21EE854D" w14:textId="118CDFF9"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4.95</w:t>
            </w:r>
          </w:p>
        </w:tc>
      </w:tr>
      <w:tr w:rsidR="00F0655C" w:rsidRPr="002430A4" w14:paraId="1192D901" w14:textId="77777777" w:rsidTr="00F17891">
        <w:trPr>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07799506" w14:textId="77777777" w:rsidR="00F0655C" w:rsidRPr="002430A4" w:rsidRDefault="00F0655C" w:rsidP="00F0655C">
            <w:pPr>
              <w:spacing w:before="0" w:line="240" w:lineRule="auto"/>
              <w:jc w:val="right"/>
              <w:rPr>
                <w:color w:val="000000"/>
                <w:sz w:val="22"/>
                <w:szCs w:val="22"/>
              </w:rPr>
            </w:pPr>
            <w:r w:rsidRPr="002430A4">
              <w:rPr>
                <w:color w:val="000000"/>
                <w:sz w:val="22"/>
                <w:szCs w:val="22"/>
              </w:rPr>
              <w:t>5</w:t>
            </w:r>
          </w:p>
        </w:tc>
        <w:tc>
          <w:tcPr>
            <w:tcW w:w="1616" w:type="dxa"/>
            <w:noWrap/>
            <w:vAlign w:val="bottom"/>
          </w:tcPr>
          <w:p w14:paraId="5E56CAEA" w14:textId="1222CF77"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0.10</w:t>
            </w:r>
          </w:p>
        </w:tc>
        <w:tc>
          <w:tcPr>
            <w:tcW w:w="1728" w:type="dxa"/>
            <w:noWrap/>
            <w:vAlign w:val="bottom"/>
          </w:tcPr>
          <w:p w14:paraId="42B354A4" w14:textId="5F5497E3"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5.05</w:t>
            </w:r>
          </w:p>
        </w:tc>
        <w:tc>
          <w:tcPr>
            <w:tcW w:w="1727" w:type="dxa"/>
            <w:noWrap/>
            <w:vAlign w:val="bottom"/>
          </w:tcPr>
          <w:p w14:paraId="74C2E50D" w14:textId="6B22FB84"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4.95</w:t>
            </w:r>
          </w:p>
        </w:tc>
        <w:tc>
          <w:tcPr>
            <w:tcW w:w="1728" w:type="dxa"/>
            <w:vAlign w:val="bottom"/>
          </w:tcPr>
          <w:p w14:paraId="73DA1CE1" w14:textId="07FEE77A"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4.95</w:t>
            </w:r>
          </w:p>
        </w:tc>
      </w:tr>
      <w:tr w:rsidR="00F0655C" w:rsidRPr="002430A4" w14:paraId="396B3107" w14:textId="77777777" w:rsidTr="00F178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499BB92E" w14:textId="77777777" w:rsidR="00F0655C" w:rsidRPr="002430A4" w:rsidRDefault="00F0655C" w:rsidP="00F0655C">
            <w:pPr>
              <w:spacing w:before="0" w:line="240" w:lineRule="auto"/>
              <w:jc w:val="right"/>
              <w:rPr>
                <w:color w:val="000000"/>
                <w:sz w:val="22"/>
                <w:szCs w:val="22"/>
              </w:rPr>
            </w:pPr>
            <w:r w:rsidRPr="002430A4">
              <w:rPr>
                <w:color w:val="000000"/>
                <w:sz w:val="22"/>
                <w:szCs w:val="22"/>
              </w:rPr>
              <w:t>6</w:t>
            </w:r>
          </w:p>
        </w:tc>
        <w:tc>
          <w:tcPr>
            <w:tcW w:w="1616" w:type="dxa"/>
            <w:noWrap/>
            <w:vAlign w:val="bottom"/>
          </w:tcPr>
          <w:p w14:paraId="761BEDED" w14:textId="5CFE6D11"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0.10</w:t>
            </w:r>
          </w:p>
        </w:tc>
        <w:tc>
          <w:tcPr>
            <w:tcW w:w="1728" w:type="dxa"/>
            <w:noWrap/>
            <w:vAlign w:val="bottom"/>
          </w:tcPr>
          <w:p w14:paraId="2883A398" w14:textId="69C902CC"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5.05</w:t>
            </w:r>
          </w:p>
        </w:tc>
        <w:tc>
          <w:tcPr>
            <w:tcW w:w="1727" w:type="dxa"/>
            <w:noWrap/>
            <w:vAlign w:val="bottom"/>
          </w:tcPr>
          <w:p w14:paraId="5D27D9DB" w14:textId="64E84A9A"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4.95</w:t>
            </w:r>
          </w:p>
        </w:tc>
        <w:tc>
          <w:tcPr>
            <w:tcW w:w="1728" w:type="dxa"/>
            <w:vAlign w:val="bottom"/>
          </w:tcPr>
          <w:p w14:paraId="5CDD8604" w14:textId="407A895E"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4.95</w:t>
            </w:r>
          </w:p>
        </w:tc>
      </w:tr>
      <w:tr w:rsidR="00F0655C" w:rsidRPr="002430A4" w14:paraId="5952D901" w14:textId="77777777" w:rsidTr="00F17891">
        <w:trPr>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6044B0C2" w14:textId="77777777" w:rsidR="00F0655C" w:rsidRPr="002430A4" w:rsidRDefault="00F0655C" w:rsidP="00F0655C">
            <w:pPr>
              <w:spacing w:before="0" w:line="240" w:lineRule="auto"/>
              <w:jc w:val="right"/>
              <w:rPr>
                <w:color w:val="000000"/>
                <w:sz w:val="22"/>
                <w:szCs w:val="22"/>
              </w:rPr>
            </w:pPr>
            <w:r w:rsidRPr="002430A4">
              <w:rPr>
                <w:color w:val="000000"/>
                <w:sz w:val="22"/>
                <w:szCs w:val="22"/>
              </w:rPr>
              <w:t>7</w:t>
            </w:r>
          </w:p>
        </w:tc>
        <w:tc>
          <w:tcPr>
            <w:tcW w:w="1616" w:type="dxa"/>
            <w:noWrap/>
            <w:vAlign w:val="bottom"/>
          </w:tcPr>
          <w:p w14:paraId="463DECCD" w14:textId="3F2C9DF9"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0.10</w:t>
            </w:r>
          </w:p>
        </w:tc>
        <w:tc>
          <w:tcPr>
            <w:tcW w:w="1728" w:type="dxa"/>
            <w:noWrap/>
            <w:vAlign w:val="bottom"/>
          </w:tcPr>
          <w:p w14:paraId="50B244A5" w14:textId="1CD3CCE5"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5.00</w:t>
            </w:r>
          </w:p>
        </w:tc>
        <w:tc>
          <w:tcPr>
            <w:tcW w:w="1727" w:type="dxa"/>
            <w:noWrap/>
            <w:vAlign w:val="bottom"/>
          </w:tcPr>
          <w:p w14:paraId="6200556A" w14:textId="2AE7E437"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4.90</w:t>
            </w:r>
          </w:p>
        </w:tc>
        <w:tc>
          <w:tcPr>
            <w:tcW w:w="1728" w:type="dxa"/>
            <w:vAlign w:val="bottom"/>
          </w:tcPr>
          <w:p w14:paraId="41D9BDCA" w14:textId="10F95C3C"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4.90</w:t>
            </w:r>
          </w:p>
        </w:tc>
      </w:tr>
      <w:tr w:rsidR="00F0655C" w:rsidRPr="002430A4" w14:paraId="4B5C0869" w14:textId="77777777" w:rsidTr="00F178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5A5BE769" w14:textId="77777777" w:rsidR="00F0655C" w:rsidRPr="002430A4" w:rsidRDefault="00F0655C" w:rsidP="00F0655C">
            <w:pPr>
              <w:spacing w:before="0" w:line="240" w:lineRule="auto"/>
              <w:jc w:val="right"/>
              <w:rPr>
                <w:color w:val="000000"/>
                <w:sz w:val="22"/>
                <w:szCs w:val="22"/>
              </w:rPr>
            </w:pPr>
            <w:r w:rsidRPr="002430A4">
              <w:rPr>
                <w:color w:val="000000"/>
                <w:sz w:val="22"/>
                <w:szCs w:val="22"/>
              </w:rPr>
              <w:t>8</w:t>
            </w:r>
          </w:p>
        </w:tc>
        <w:tc>
          <w:tcPr>
            <w:tcW w:w="1616" w:type="dxa"/>
            <w:noWrap/>
            <w:vAlign w:val="bottom"/>
          </w:tcPr>
          <w:p w14:paraId="12C97E24" w14:textId="3AEB387D"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0.10</w:t>
            </w:r>
          </w:p>
        </w:tc>
        <w:tc>
          <w:tcPr>
            <w:tcW w:w="1728" w:type="dxa"/>
            <w:noWrap/>
            <w:vAlign w:val="bottom"/>
          </w:tcPr>
          <w:p w14:paraId="56F8DA22" w14:textId="5A7D8D5C"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5.05</w:t>
            </w:r>
          </w:p>
        </w:tc>
        <w:tc>
          <w:tcPr>
            <w:tcW w:w="1727" w:type="dxa"/>
            <w:noWrap/>
            <w:vAlign w:val="bottom"/>
          </w:tcPr>
          <w:p w14:paraId="23D526E4" w14:textId="581E8DF6"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4.95</w:t>
            </w:r>
          </w:p>
        </w:tc>
        <w:tc>
          <w:tcPr>
            <w:tcW w:w="1728" w:type="dxa"/>
            <w:vAlign w:val="bottom"/>
          </w:tcPr>
          <w:p w14:paraId="4341B8D1" w14:textId="4DFC7795"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4.95</w:t>
            </w:r>
          </w:p>
        </w:tc>
      </w:tr>
      <w:tr w:rsidR="00F0655C" w:rsidRPr="002430A4" w14:paraId="3EB92FF7" w14:textId="77777777" w:rsidTr="00F17891">
        <w:trPr>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24BB7FDC" w14:textId="77777777" w:rsidR="00F0655C" w:rsidRPr="002430A4" w:rsidRDefault="00F0655C" w:rsidP="00F0655C">
            <w:pPr>
              <w:spacing w:before="0" w:line="240" w:lineRule="auto"/>
              <w:jc w:val="right"/>
              <w:rPr>
                <w:color w:val="000000"/>
                <w:sz w:val="22"/>
                <w:szCs w:val="22"/>
              </w:rPr>
            </w:pPr>
            <w:r w:rsidRPr="002430A4">
              <w:rPr>
                <w:color w:val="000000"/>
                <w:sz w:val="22"/>
                <w:szCs w:val="22"/>
              </w:rPr>
              <w:t>9</w:t>
            </w:r>
          </w:p>
        </w:tc>
        <w:tc>
          <w:tcPr>
            <w:tcW w:w="1616" w:type="dxa"/>
            <w:noWrap/>
            <w:vAlign w:val="bottom"/>
          </w:tcPr>
          <w:p w14:paraId="4824DAFC" w14:textId="16E70D57"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0.10</w:t>
            </w:r>
          </w:p>
        </w:tc>
        <w:tc>
          <w:tcPr>
            <w:tcW w:w="1728" w:type="dxa"/>
            <w:noWrap/>
            <w:vAlign w:val="bottom"/>
          </w:tcPr>
          <w:p w14:paraId="48F1DB00" w14:textId="081DD971"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5.05</w:t>
            </w:r>
          </w:p>
        </w:tc>
        <w:tc>
          <w:tcPr>
            <w:tcW w:w="1727" w:type="dxa"/>
            <w:noWrap/>
            <w:vAlign w:val="bottom"/>
          </w:tcPr>
          <w:p w14:paraId="016B6698" w14:textId="2D07EB86"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4.95</w:t>
            </w:r>
          </w:p>
        </w:tc>
        <w:tc>
          <w:tcPr>
            <w:tcW w:w="1728" w:type="dxa"/>
            <w:vAlign w:val="bottom"/>
          </w:tcPr>
          <w:p w14:paraId="104B95A9" w14:textId="5FA95570"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4.95</w:t>
            </w:r>
          </w:p>
        </w:tc>
      </w:tr>
      <w:tr w:rsidR="00F0655C" w:rsidRPr="002430A4" w14:paraId="79E9E03B" w14:textId="77777777" w:rsidTr="00F178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6171E537" w14:textId="77777777" w:rsidR="00F0655C" w:rsidRPr="002430A4" w:rsidRDefault="00F0655C" w:rsidP="00F0655C">
            <w:pPr>
              <w:spacing w:before="0" w:line="240" w:lineRule="auto"/>
              <w:jc w:val="right"/>
              <w:rPr>
                <w:color w:val="000000"/>
                <w:sz w:val="22"/>
                <w:szCs w:val="22"/>
              </w:rPr>
            </w:pPr>
            <w:r w:rsidRPr="002430A4">
              <w:rPr>
                <w:color w:val="000000"/>
                <w:sz w:val="22"/>
                <w:szCs w:val="22"/>
              </w:rPr>
              <w:t>10</w:t>
            </w:r>
          </w:p>
        </w:tc>
        <w:tc>
          <w:tcPr>
            <w:tcW w:w="1616" w:type="dxa"/>
            <w:noWrap/>
            <w:vAlign w:val="bottom"/>
          </w:tcPr>
          <w:p w14:paraId="69736644" w14:textId="6937BA96"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0.10</w:t>
            </w:r>
          </w:p>
        </w:tc>
        <w:tc>
          <w:tcPr>
            <w:tcW w:w="1728" w:type="dxa"/>
            <w:noWrap/>
            <w:vAlign w:val="bottom"/>
          </w:tcPr>
          <w:p w14:paraId="0B271F24" w14:textId="413CE5B8"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5.05</w:t>
            </w:r>
          </w:p>
        </w:tc>
        <w:tc>
          <w:tcPr>
            <w:tcW w:w="1727" w:type="dxa"/>
            <w:noWrap/>
            <w:vAlign w:val="bottom"/>
          </w:tcPr>
          <w:p w14:paraId="76E252C9" w14:textId="7E88F93B"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4.95</w:t>
            </w:r>
          </w:p>
        </w:tc>
        <w:tc>
          <w:tcPr>
            <w:tcW w:w="1728" w:type="dxa"/>
            <w:vAlign w:val="bottom"/>
          </w:tcPr>
          <w:p w14:paraId="638ED763" w14:textId="6EB56E19"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4.95</w:t>
            </w:r>
          </w:p>
        </w:tc>
      </w:tr>
      <w:tr w:rsidR="00F0655C" w:rsidRPr="002430A4" w14:paraId="0EA3E28A" w14:textId="77777777" w:rsidTr="00F17891">
        <w:trPr>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1C4C2D86" w14:textId="77777777" w:rsidR="00F0655C" w:rsidRPr="002430A4" w:rsidRDefault="00F0655C" w:rsidP="00F0655C">
            <w:pPr>
              <w:spacing w:before="0" w:line="240" w:lineRule="auto"/>
              <w:jc w:val="right"/>
              <w:rPr>
                <w:color w:val="000000"/>
                <w:sz w:val="22"/>
                <w:szCs w:val="22"/>
              </w:rPr>
            </w:pPr>
            <w:r w:rsidRPr="002430A4">
              <w:rPr>
                <w:color w:val="000000"/>
                <w:sz w:val="22"/>
                <w:szCs w:val="22"/>
              </w:rPr>
              <w:t>11</w:t>
            </w:r>
          </w:p>
        </w:tc>
        <w:tc>
          <w:tcPr>
            <w:tcW w:w="1616" w:type="dxa"/>
            <w:noWrap/>
            <w:vAlign w:val="bottom"/>
          </w:tcPr>
          <w:p w14:paraId="317B2B59" w14:textId="5D951ED0"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0.10</w:t>
            </w:r>
          </w:p>
        </w:tc>
        <w:tc>
          <w:tcPr>
            <w:tcW w:w="1728" w:type="dxa"/>
            <w:noWrap/>
            <w:vAlign w:val="bottom"/>
          </w:tcPr>
          <w:p w14:paraId="5D3ABB9D" w14:textId="797998E7"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5.00</w:t>
            </w:r>
          </w:p>
        </w:tc>
        <w:tc>
          <w:tcPr>
            <w:tcW w:w="1727" w:type="dxa"/>
            <w:noWrap/>
            <w:vAlign w:val="bottom"/>
          </w:tcPr>
          <w:p w14:paraId="313C5E69" w14:textId="17493A0E"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4.90</w:t>
            </w:r>
          </w:p>
        </w:tc>
        <w:tc>
          <w:tcPr>
            <w:tcW w:w="1728" w:type="dxa"/>
            <w:vAlign w:val="bottom"/>
          </w:tcPr>
          <w:p w14:paraId="73FEBCF4" w14:textId="3F0FB803"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4.90</w:t>
            </w:r>
          </w:p>
        </w:tc>
      </w:tr>
      <w:tr w:rsidR="00F0655C" w:rsidRPr="002430A4" w14:paraId="6C0A67FB" w14:textId="77777777" w:rsidTr="00F178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40369263" w14:textId="77777777" w:rsidR="00F0655C" w:rsidRPr="002430A4" w:rsidRDefault="00F0655C" w:rsidP="00F0655C">
            <w:pPr>
              <w:spacing w:before="0" w:line="240" w:lineRule="auto"/>
              <w:jc w:val="right"/>
              <w:rPr>
                <w:color w:val="000000"/>
                <w:sz w:val="22"/>
                <w:szCs w:val="22"/>
              </w:rPr>
            </w:pPr>
            <w:r w:rsidRPr="002430A4">
              <w:rPr>
                <w:color w:val="000000"/>
                <w:sz w:val="22"/>
                <w:szCs w:val="22"/>
              </w:rPr>
              <w:t>12</w:t>
            </w:r>
          </w:p>
        </w:tc>
        <w:tc>
          <w:tcPr>
            <w:tcW w:w="1616" w:type="dxa"/>
            <w:noWrap/>
            <w:vAlign w:val="bottom"/>
          </w:tcPr>
          <w:p w14:paraId="089ABA08" w14:textId="4E5FD16D"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0.10</w:t>
            </w:r>
          </w:p>
        </w:tc>
        <w:tc>
          <w:tcPr>
            <w:tcW w:w="1728" w:type="dxa"/>
            <w:noWrap/>
            <w:vAlign w:val="bottom"/>
          </w:tcPr>
          <w:p w14:paraId="32DF851F" w14:textId="7F95C238"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5.05</w:t>
            </w:r>
          </w:p>
        </w:tc>
        <w:tc>
          <w:tcPr>
            <w:tcW w:w="1727" w:type="dxa"/>
            <w:noWrap/>
            <w:vAlign w:val="bottom"/>
          </w:tcPr>
          <w:p w14:paraId="4402C34A" w14:textId="16F9505B"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4.95</w:t>
            </w:r>
          </w:p>
        </w:tc>
        <w:tc>
          <w:tcPr>
            <w:tcW w:w="1728" w:type="dxa"/>
            <w:vAlign w:val="bottom"/>
          </w:tcPr>
          <w:p w14:paraId="390ABD3C" w14:textId="25914F97"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4.95</w:t>
            </w:r>
          </w:p>
        </w:tc>
      </w:tr>
      <w:tr w:rsidR="00F0655C" w:rsidRPr="002430A4" w14:paraId="5302ECB7" w14:textId="77777777" w:rsidTr="00F17891">
        <w:trPr>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6644096F" w14:textId="77777777" w:rsidR="00F0655C" w:rsidRPr="002430A4" w:rsidRDefault="00F0655C" w:rsidP="00F0655C">
            <w:pPr>
              <w:spacing w:before="0" w:line="240" w:lineRule="auto"/>
              <w:jc w:val="right"/>
              <w:rPr>
                <w:color w:val="000000"/>
                <w:sz w:val="22"/>
                <w:szCs w:val="22"/>
              </w:rPr>
            </w:pPr>
            <w:r w:rsidRPr="002430A4">
              <w:rPr>
                <w:color w:val="000000"/>
                <w:sz w:val="22"/>
                <w:szCs w:val="22"/>
              </w:rPr>
              <w:t>13</w:t>
            </w:r>
          </w:p>
        </w:tc>
        <w:tc>
          <w:tcPr>
            <w:tcW w:w="1616" w:type="dxa"/>
            <w:noWrap/>
            <w:vAlign w:val="bottom"/>
          </w:tcPr>
          <w:p w14:paraId="5B2ACDE6" w14:textId="712C675F"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0.10</w:t>
            </w:r>
          </w:p>
        </w:tc>
        <w:tc>
          <w:tcPr>
            <w:tcW w:w="1728" w:type="dxa"/>
            <w:noWrap/>
            <w:vAlign w:val="bottom"/>
          </w:tcPr>
          <w:p w14:paraId="1429E3F2" w14:textId="77E35701"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5.05</w:t>
            </w:r>
          </w:p>
        </w:tc>
        <w:tc>
          <w:tcPr>
            <w:tcW w:w="1727" w:type="dxa"/>
            <w:noWrap/>
            <w:vAlign w:val="bottom"/>
          </w:tcPr>
          <w:p w14:paraId="261A8A44" w14:textId="4569FC49"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4.95</w:t>
            </w:r>
          </w:p>
        </w:tc>
        <w:tc>
          <w:tcPr>
            <w:tcW w:w="1728" w:type="dxa"/>
            <w:vAlign w:val="bottom"/>
          </w:tcPr>
          <w:p w14:paraId="633713E4" w14:textId="3EC9EFE9"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5.00</w:t>
            </w:r>
          </w:p>
        </w:tc>
      </w:tr>
      <w:tr w:rsidR="00F0655C" w:rsidRPr="002430A4" w14:paraId="15907E1C" w14:textId="77777777" w:rsidTr="00F178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32400EFC" w14:textId="77777777" w:rsidR="00F0655C" w:rsidRPr="002430A4" w:rsidRDefault="00F0655C" w:rsidP="00F0655C">
            <w:pPr>
              <w:spacing w:before="0" w:line="240" w:lineRule="auto"/>
              <w:jc w:val="right"/>
              <w:rPr>
                <w:color w:val="000000"/>
                <w:sz w:val="22"/>
                <w:szCs w:val="22"/>
              </w:rPr>
            </w:pPr>
            <w:r w:rsidRPr="002430A4">
              <w:rPr>
                <w:color w:val="000000"/>
                <w:sz w:val="22"/>
                <w:szCs w:val="22"/>
              </w:rPr>
              <w:t>14</w:t>
            </w:r>
          </w:p>
        </w:tc>
        <w:tc>
          <w:tcPr>
            <w:tcW w:w="1616" w:type="dxa"/>
            <w:noWrap/>
            <w:vAlign w:val="bottom"/>
          </w:tcPr>
          <w:p w14:paraId="5E8B9F9A" w14:textId="47A509CB"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0.05</w:t>
            </w:r>
          </w:p>
        </w:tc>
        <w:tc>
          <w:tcPr>
            <w:tcW w:w="1728" w:type="dxa"/>
            <w:noWrap/>
            <w:vAlign w:val="bottom"/>
          </w:tcPr>
          <w:p w14:paraId="2D76D0C8" w14:textId="35FC0689"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5.05</w:t>
            </w:r>
          </w:p>
        </w:tc>
        <w:tc>
          <w:tcPr>
            <w:tcW w:w="1727" w:type="dxa"/>
            <w:noWrap/>
            <w:vAlign w:val="bottom"/>
          </w:tcPr>
          <w:p w14:paraId="42344978" w14:textId="55F69C7E"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5.00</w:t>
            </w:r>
          </w:p>
        </w:tc>
        <w:tc>
          <w:tcPr>
            <w:tcW w:w="1728" w:type="dxa"/>
            <w:vAlign w:val="bottom"/>
          </w:tcPr>
          <w:p w14:paraId="6AF35F00" w14:textId="2078D55B"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4.95</w:t>
            </w:r>
          </w:p>
        </w:tc>
      </w:tr>
      <w:tr w:rsidR="00F0655C" w:rsidRPr="002430A4" w14:paraId="627150BA" w14:textId="77777777" w:rsidTr="00F17891">
        <w:trPr>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6342BC6E" w14:textId="77777777" w:rsidR="00F0655C" w:rsidRPr="002430A4" w:rsidRDefault="00F0655C" w:rsidP="00F0655C">
            <w:pPr>
              <w:spacing w:before="0" w:line="240" w:lineRule="auto"/>
              <w:jc w:val="right"/>
              <w:rPr>
                <w:color w:val="000000"/>
                <w:sz w:val="22"/>
                <w:szCs w:val="22"/>
              </w:rPr>
            </w:pPr>
            <w:r w:rsidRPr="002430A4">
              <w:rPr>
                <w:color w:val="000000"/>
                <w:sz w:val="22"/>
                <w:szCs w:val="22"/>
              </w:rPr>
              <w:t>15</w:t>
            </w:r>
          </w:p>
        </w:tc>
        <w:tc>
          <w:tcPr>
            <w:tcW w:w="1616" w:type="dxa"/>
            <w:noWrap/>
            <w:vAlign w:val="bottom"/>
          </w:tcPr>
          <w:p w14:paraId="1243B403" w14:textId="7BF8900A"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0.10</w:t>
            </w:r>
          </w:p>
        </w:tc>
        <w:tc>
          <w:tcPr>
            <w:tcW w:w="1728" w:type="dxa"/>
            <w:noWrap/>
            <w:vAlign w:val="bottom"/>
          </w:tcPr>
          <w:p w14:paraId="4A5D87B8" w14:textId="60B2803E"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5.05</w:t>
            </w:r>
          </w:p>
        </w:tc>
        <w:tc>
          <w:tcPr>
            <w:tcW w:w="1727" w:type="dxa"/>
            <w:noWrap/>
            <w:vAlign w:val="bottom"/>
          </w:tcPr>
          <w:p w14:paraId="012C7344" w14:textId="7420C78B"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4.95</w:t>
            </w:r>
          </w:p>
        </w:tc>
        <w:tc>
          <w:tcPr>
            <w:tcW w:w="1728" w:type="dxa"/>
            <w:vAlign w:val="bottom"/>
          </w:tcPr>
          <w:p w14:paraId="214EADE1" w14:textId="54B95166"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4.95</w:t>
            </w:r>
          </w:p>
        </w:tc>
      </w:tr>
      <w:tr w:rsidR="00F0655C" w:rsidRPr="002430A4" w14:paraId="4C0D453C" w14:textId="77777777" w:rsidTr="00F178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3032D98F" w14:textId="77777777" w:rsidR="00F0655C" w:rsidRPr="002430A4" w:rsidRDefault="00F0655C" w:rsidP="00F0655C">
            <w:pPr>
              <w:spacing w:before="0" w:line="240" w:lineRule="auto"/>
              <w:jc w:val="right"/>
              <w:rPr>
                <w:color w:val="000000"/>
                <w:sz w:val="22"/>
                <w:szCs w:val="22"/>
              </w:rPr>
            </w:pPr>
            <w:r w:rsidRPr="002430A4">
              <w:rPr>
                <w:color w:val="000000"/>
                <w:sz w:val="22"/>
                <w:szCs w:val="22"/>
              </w:rPr>
              <w:t>16</w:t>
            </w:r>
          </w:p>
        </w:tc>
        <w:tc>
          <w:tcPr>
            <w:tcW w:w="1616" w:type="dxa"/>
            <w:noWrap/>
            <w:vAlign w:val="bottom"/>
          </w:tcPr>
          <w:p w14:paraId="29D106FC" w14:textId="670332E3"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0.10</w:t>
            </w:r>
          </w:p>
        </w:tc>
        <w:tc>
          <w:tcPr>
            <w:tcW w:w="1728" w:type="dxa"/>
            <w:noWrap/>
            <w:vAlign w:val="bottom"/>
          </w:tcPr>
          <w:p w14:paraId="5305C8B0" w14:textId="7E7927BC"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5.05</w:t>
            </w:r>
          </w:p>
        </w:tc>
        <w:tc>
          <w:tcPr>
            <w:tcW w:w="1727" w:type="dxa"/>
            <w:noWrap/>
            <w:vAlign w:val="bottom"/>
          </w:tcPr>
          <w:p w14:paraId="1FF0EB4B" w14:textId="6AC76665"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4.95</w:t>
            </w:r>
          </w:p>
        </w:tc>
        <w:tc>
          <w:tcPr>
            <w:tcW w:w="1728" w:type="dxa"/>
            <w:vAlign w:val="bottom"/>
          </w:tcPr>
          <w:p w14:paraId="787F708A" w14:textId="442BE2BC"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4.95</w:t>
            </w:r>
          </w:p>
        </w:tc>
      </w:tr>
      <w:tr w:rsidR="00F0655C" w:rsidRPr="002430A4" w14:paraId="704DAAF9" w14:textId="77777777" w:rsidTr="00F17891">
        <w:trPr>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3425E63D" w14:textId="77777777" w:rsidR="00F0655C" w:rsidRPr="002430A4" w:rsidRDefault="00F0655C" w:rsidP="00F0655C">
            <w:pPr>
              <w:spacing w:before="0" w:line="240" w:lineRule="auto"/>
              <w:jc w:val="right"/>
              <w:rPr>
                <w:color w:val="000000"/>
                <w:sz w:val="22"/>
                <w:szCs w:val="22"/>
              </w:rPr>
            </w:pPr>
            <w:r w:rsidRPr="002430A4">
              <w:rPr>
                <w:color w:val="000000"/>
                <w:sz w:val="22"/>
                <w:szCs w:val="22"/>
              </w:rPr>
              <w:t>17</w:t>
            </w:r>
          </w:p>
        </w:tc>
        <w:tc>
          <w:tcPr>
            <w:tcW w:w="1616" w:type="dxa"/>
            <w:noWrap/>
            <w:vAlign w:val="bottom"/>
          </w:tcPr>
          <w:p w14:paraId="2CFE8B07" w14:textId="1A2030E8"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0.10</w:t>
            </w:r>
          </w:p>
        </w:tc>
        <w:tc>
          <w:tcPr>
            <w:tcW w:w="1728" w:type="dxa"/>
            <w:noWrap/>
            <w:vAlign w:val="bottom"/>
          </w:tcPr>
          <w:p w14:paraId="3C284F5B" w14:textId="202EF37A"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5.00</w:t>
            </w:r>
          </w:p>
        </w:tc>
        <w:tc>
          <w:tcPr>
            <w:tcW w:w="1727" w:type="dxa"/>
            <w:noWrap/>
            <w:vAlign w:val="bottom"/>
          </w:tcPr>
          <w:p w14:paraId="7179184B" w14:textId="49F25DC8"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4.90</w:t>
            </w:r>
          </w:p>
        </w:tc>
        <w:tc>
          <w:tcPr>
            <w:tcW w:w="1728" w:type="dxa"/>
            <w:vAlign w:val="bottom"/>
          </w:tcPr>
          <w:p w14:paraId="4DA5E4F7" w14:textId="35BCE996"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4.90</w:t>
            </w:r>
          </w:p>
        </w:tc>
      </w:tr>
      <w:tr w:rsidR="00F0655C" w:rsidRPr="002430A4" w14:paraId="1DF5F0DB" w14:textId="77777777" w:rsidTr="00F178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6EA50B17" w14:textId="77777777" w:rsidR="00F0655C" w:rsidRPr="002430A4" w:rsidRDefault="00F0655C" w:rsidP="00F0655C">
            <w:pPr>
              <w:spacing w:before="0" w:line="240" w:lineRule="auto"/>
              <w:jc w:val="right"/>
              <w:rPr>
                <w:color w:val="000000"/>
                <w:sz w:val="22"/>
                <w:szCs w:val="22"/>
              </w:rPr>
            </w:pPr>
            <w:r w:rsidRPr="002430A4">
              <w:rPr>
                <w:color w:val="000000"/>
                <w:sz w:val="22"/>
                <w:szCs w:val="22"/>
              </w:rPr>
              <w:t>18</w:t>
            </w:r>
          </w:p>
        </w:tc>
        <w:tc>
          <w:tcPr>
            <w:tcW w:w="1616" w:type="dxa"/>
            <w:noWrap/>
            <w:vAlign w:val="bottom"/>
          </w:tcPr>
          <w:p w14:paraId="4CA75C47" w14:textId="33A29BDD"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0.10</w:t>
            </w:r>
          </w:p>
        </w:tc>
        <w:tc>
          <w:tcPr>
            <w:tcW w:w="1728" w:type="dxa"/>
            <w:noWrap/>
            <w:vAlign w:val="bottom"/>
          </w:tcPr>
          <w:p w14:paraId="4B8BF16D" w14:textId="0ABD9C25"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5.00</w:t>
            </w:r>
          </w:p>
        </w:tc>
        <w:tc>
          <w:tcPr>
            <w:tcW w:w="1727" w:type="dxa"/>
            <w:noWrap/>
            <w:vAlign w:val="bottom"/>
          </w:tcPr>
          <w:p w14:paraId="52B9B013" w14:textId="746F20A9"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4.90</w:t>
            </w:r>
          </w:p>
        </w:tc>
        <w:tc>
          <w:tcPr>
            <w:tcW w:w="1728" w:type="dxa"/>
            <w:vAlign w:val="bottom"/>
          </w:tcPr>
          <w:p w14:paraId="38A49BB3" w14:textId="7B46D8A0"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4.90</w:t>
            </w:r>
          </w:p>
        </w:tc>
      </w:tr>
      <w:tr w:rsidR="00F0655C" w:rsidRPr="002430A4" w14:paraId="11814AB4" w14:textId="77777777" w:rsidTr="00F17891">
        <w:trPr>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7F25B854" w14:textId="77777777" w:rsidR="00F0655C" w:rsidRPr="002430A4" w:rsidRDefault="00F0655C" w:rsidP="00F0655C">
            <w:pPr>
              <w:spacing w:before="0" w:line="240" w:lineRule="auto"/>
              <w:jc w:val="right"/>
              <w:rPr>
                <w:color w:val="000000"/>
                <w:sz w:val="22"/>
                <w:szCs w:val="22"/>
              </w:rPr>
            </w:pPr>
            <w:r w:rsidRPr="002430A4">
              <w:rPr>
                <w:color w:val="000000"/>
                <w:sz w:val="22"/>
                <w:szCs w:val="22"/>
              </w:rPr>
              <w:t>19</w:t>
            </w:r>
          </w:p>
        </w:tc>
        <w:tc>
          <w:tcPr>
            <w:tcW w:w="1616" w:type="dxa"/>
            <w:noWrap/>
            <w:vAlign w:val="bottom"/>
          </w:tcPr>
          <w:p w14:paraId="651D6640" w14:textId="326E8CDA"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0.10</w:t>
            </w:r>
          </w:p>
        </w:tc>
        <w:tc>
          <w:tcPr>
            <w:tcW w:w="1728" w:type="dxa"/>
            <w:noWrap/>
            <w:vAlign w:val="bottom"/>
          </w:tcPr>
          <w:p w14:paraId="33E88948" w14:textId="62E2B174"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5.00</w:t>
            </w:r>
          </w:p>
        </w:tc>
        <w:tc>
          <w:tcPr>
            <w:tcW w:w="1727" w:type="dxa"/>
            <w:noWrap/>
            <w:vAlign w:val="bottom"/>
          </w:tcPr>
          <w:p w14:paraId="7AE75570" w14:textId="044E97B1"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4.90</w:t>
            </w:r>
          </w:p>
        </w:tc>
        <w:tc>
          <w:tcPr>
            <w:tcW w:w="1728" w:type="dxa"/>
            <w:vAlign w:val="bottom"/>
          </w:tcPr>
          <w:p w14:paraId="17C59211" w14:textId="5BA2815E"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4.90</w:t>
            </w:r>
          </w:p>
        </w:tc>
      </w:tr>
      <w:tr w:rsidR="00F0655C" w:rsidRPr="002430A4" w14:paraId="00306BB9" w14:textId="77777777" w:rsidTr="00F1789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281B9B88" w14:textId="77777777" w:rsidR="00F0655C" w:rsidRPr="002430A4" w:rsidRDefault="00F0655C" w:rsidP="00F0655C">
            <w:pPr>
              <w:spacing w:before="0" w:line="240" w:lineRule="auto"/>
              <w:jc w:val="right"/>
              <w:rPr>
                <w:color w:val="000000"/>
                <w:sz w:val="22"/>
                <w:szCs w:val="22"/>
              </w:rPr>
            </w:pPr>
            <w:r w:rsidRPr="002430A4">
              <w:rPr>
                <w:color w:val="000000"/>
                <w:sz w:val="22"/>
                <w:szCs w:val="22"/>
              </w:rPr>
              <w:t>20</w:t>
            </w:r>
          </w:p>
        </w:tc>
        <w:tc>
          <w:tcPr>
            <w:tcW w:w="1616" w:type="dxa"/>
            <w:noWrap/>
            <w:vAlign w:val="bottom"/>
          </w:tcPr>
          <w:p w14:paraId="462A7677" w14:textId="213815D5"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0.10</w:t>
            </w:r>
          </w:p>
        </w:tc>
        <w:tc>
          <w:tcPr>
            <w:tcW w:w="1728" w:type="dxa"/>
            <w:noWrap/>
            <w:vAlign w:val="bottom"/>
          </w:tcPr>
          <w:p w14:paraId="660F86B3" w14:textId="4118A977"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5.05</w:t>
            </w:r>
          </w:p>
        </w:tc>
        <w:tc>
          <w:tcPr>
            <w:tcW w:w="1727" w:type="dxa"/>
            <w:noWrap/>
            <w:vAlign w:val="bottom"/>
          </w:tcPr>
          <w:p w14:paraId="7CAF6833" w14:textId="69739DAD"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4.95</w:t>
            </w:r>
          </w:p>
        </w:tc>
        <w:tc>
          <w:tcPr>
            <w:tcW w:w="1728" w:type="dxa"/>
            <w:vAlign w:val="bottom"/>
          </w:tcPr>
          <w:p w14:paraId="703D714C" w14:textId="0807AE4C"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5.00</w:t>
            </w:r>
          </w:p>
        </w:tc>
      </w:tr>
      <w:tr w:rsidR="00F0655C" w:rsidRPr="002430A4" w14:paraId="78666BE4" w14:textId="77777777" w:rsidTr="00F17891">
        <w:trPr>
          <w:trHeight w:val="300"/>
        </w:trPr>
        <w:tc>
          <w:tcPr>
            <w:cnfStyle w:val="001000000000" w:firstRow="0" w:lastRow="0" w:firstColumn="1" w:lastColumn="0" w:oddVBand="0" w:evenVBand="0" w:oddHBand="0" w:evenHBand="0" w:firstRowFirstColumn="0" w:firstRowLastColumn="0" w:lastRowFirstColumn="0" w:lastRowLastColumn="0"/>
            <w:tcW w:w="2263" w:type="dxa"/>
            <w:noWrap/>
          </w:tcPr>
          <w:p w14:paraId="5CA1361A" w14:textId="77777777" w:rsidR="00F0655C" w:rsidRPr="002430A4" w:rsidRDefault="00F0655C" w:rsidP="00F0655C">
            <w:pPr>
              <w:spacing w:before="0" w:line="240" w:lineRule="auto"/>
              <w:jc w:val="right"/>
              <w:rPr>
                <w:color w:val="000000"/>
                <w:sz w:val="22"/>
                <w:szCs w:val="22"/>
              </w:rPr>
            </w:pPr>
            <w:r w:rsidRPr="002430A4">
              <w:rPr>
                <w:color w:val="000000"/>
                <w:sz w:val="22"/>
                <w:szCs w:val="22"/>
              </w:rPr>
              <w:t>21</w:t>
            </w:r>
          </w:p>
        </w:tc>
        <w:tc>
          <w:tcPr>
            <w:tcW w:w="1616" w:type="dxa"/>
            <w:noWrap/>
            <w:vAlign w:val="bottom"/>
          </w:tcPr>
          <w:p w14:paraId="2FA56F7F" w14:textId="50FA5F33"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0.05</w:t>
            </w:r>
          </w:p>
        </w:tc>
        <w:tc>
          <w:tcPr>
            <w:tcW w:w="1728" w:type="dxa"/>
            <w:noWrap/>
            <w:vAlign w:val="bottom"/>
          </w:tcPr>
          <w:p w14:paraId="78B31A26" w14:textId="3023045D"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p>
        </w:tc>
        <w:tc>
          <w:tcPr>
            <w:tcW w:w="1727" w:type="dxa"/>
            <w:noWrap/>
            <w:vAlign w:val="bottom"/>
          </w:tcPr>
          <w:p w14:paraId="09FF1ACB" w14:textId="4A6B3FA6"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p>
        </w:tc>
        <w:tc>
          <w:tcPr>
            <w:tcW w:w="1728" w:type="dxa"/>
            <w:vAlign w:val="bottom"/>
          </w:tcPr>
          <w:p w14:paraId="1AB3A24F" w14:textId="0F75914F"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F0655C" w:rsidRPr="002430A4" w14:paraId="129287EC" w14:textId="77777777" w:rsidTr="00F178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0C45F6B4" w14:textId="77777777" w:rsidR="00F0655C" w:rsidRPr="002430A4" w:rsidRDefault="00F0655C" w:rsidP="00F0655C">
            <w:pPr>
              <w:spacing w:before="0" w:line="240" w:lineRule="auto"/>
              <w:jc w:val="left"/>
              <w:rPr>
                <w:color w:val="000000"/>
                <w:sz w:val="22"/>
                <w:szCs w:val="22"/>
              </w:rPr>
            </w:pPr>
            <w:r w:rsidRPr="002430A4">
              <w:rPr>
                <w:color w:val="000000"/>
                <w:sz w:val="22"/>
                <w:szCs w:val="22"/>
              </w:rPr>
              <w:t>Mittelwert</w:t>
            </w:r>
          </w:p>
        </w:tc>
        <w:tc>
          <w:tcPr>
            <w:tcW w:w="1616" w:type="dxa"/>
            <w:noWrap/>
            <w:vAlign w:val="bottom"/>
          </w:tcPr>
          <w:p w14:paraId="73160804" w14:textId="3656E533"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0.09</w:t>
            </w:r>
          </w:p>
        </w:tc>
        <w:tc>
          <w:tcPr>
            <w:tcW w:w="1728" w:type="dxa"/>
            <w:noWrap/>
            <w:vAlign w:val="bottom"/>
          </w:tcPr>
          <w:p w14:paraId="2F3E7D3C" w14:textId="296E909B"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5.03</w:t>
            </w:r>
          </w:p>
        </w:tc>
        <w:tc>
          <w:tcPr>
            <w:tcW w:w="1727" w:type="dxa"/>
            <w:noWrap/>
            <w:vAlign w:val="bottom"/>
          </w:tcPr>
          <w:p w14:paraId="0B574356" w14:textId="6767D874"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4.94</w:t>
            </w:r>
          </w:p>
        </w:tc>
        <w:tc>
          <w:tcPr>
            <w:tcW w:w="1728" w:type="dxa"/>
            <w:vAlign w:val="bottom"/>
          </w:tcPr>
          <w:p w14:paraId="2DBEFA3B" w14:textId="7720FCA2"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4.94</w:t>
            </w:r>
          </w:p>
        </w:tc>
      </w:tr>
      <w:tr w:rsidR="00F0655C" w:rsidRPr="002430A4" w14:paraId="5132239A" w14:textId="77777777" w:rsidTr="00F17891">
        <w:trPr>
          <w:trHeight w:val="30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1A751E16" w14:textId="77777777" w:rsidR="00F0655C" w:rsidRPr="002430A4" w:rsidRDefault="00F0655C" w:rsidP="00F0655C">
            <w:pPr>
              <w:spacing w:before="0" w:line="240" w:lineRule="auto"/>
              <w:jc w:val="left"/>
              <w:rPr>
                <w:color w:val="000000"/>
                <w:sz w:val="22"/>
                <w:szCs w:val="22"/>
              </w:rPr>
            </w:pPr>
            <w:r w:rsidRPr="002430A4">
              <w:rPr>
                <w:color w:val="000000"/>
                <w:sz w:val="22"/>
                <w:szCs w:val="22"/>
              </w:rPr>
              <w:t>Standardabweichung</w:t>
            </w:r>
          </w:p>
        </w:tc>
        <w:tc>
          <w:tcPr>
            <w:tcW w:w="1616" w:type="dxa"/>
            <w:noWrap/>
            <w:vAlign w:val="bottom"/>
          </w:tcPr>
          <w:p w14:paraId="1A0FF20F" w14:textId="6751EF0A"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0.02</w:t>
            </w:r>
          </w:p>
        </w:tc>
        <w:tc>
          <w:tcPr>
            <w:tcW w:w="1728" w:type="dxa"/>
            <w:noWrap/>
            <w:vAlign w:val="bottom"/>
          </w:tcPr>
          <w:p w14:paraId="70C5E889" w14:textId="0288DF23"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0.02</w:t>
            </w:r>
          </w:p>
        </w:tc>
        <w:tc>
          <w:tcPr>
            <w:tcW w:w="1727" w:type="dxa"/>
            <w:noWrap/>
            <w:vAlign w:val="bottom"/>
          </w:tcPr>
          <w:p w14:paraId="7376CDB9" w14:textId="03ED1E02"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0.03</w:t>
            </w:r>
          </w:p>
        </w:tc>
        <w:tc>
          <w:tcPr>
            <w:tcW w:w="1728" w:type="dxa"/>
            <w:vAlign w:val="bottom"/>
          </w:tcPr>
          <w:p w14:paraId="2FBF1916" w14:textId="6206773C"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0.03</w:t>
            </w:r>
          </w:p>
        </w:tc>
      </w:tr>
    </w:tbl>
    <w:p w14:paraId="7BF7BECC" w14:textId="51886D29" w:rsidR="00FB65EA" w:rsidRDefault="00FB65EA" w:rsidP="00FB65EA"/>
    <w:p w14:paraId="79D0B03B" w14:textId="77777777" w:rsidR="00951BA2" w:rsidRPr="002430A4" w:rsidRDefault="00951BA2" w:rsidP="00FB65EA"/>
    <w:p w14:paraId="00343286" w14:textId="25E9DFD9" w:rsidR="0054421B" w:rsidRPr="0054421B" w:rsidRDefault="0054421B" w:rsidP="0054421B">
      <w:pPr>
        <w:pStyle w:val="Beschriftung"/>
        <w:keepNext/>
        <w:rPr>
          <w:b/>
          <w:i w:val="0"/>
          <w:color w:val="auto"/>
        </w:rPr>
      </w:pPr>
      <w:r w:rsidRPr="0054421B">
        <w:rPr>
          <w:b/>
          <w:i w:val="0"/>
          <w:color w:val="auto"/>
        </w:rPr>
        <w:t xml:space="preserve">Tabelle A- </w:t>
      </w:r>
      <w:r w:rsidRPr="0054421B">
        <w:rPr>
          <w:b/>
          <w:i w:val="0"/>
          <w:color w:val="auto"/>
        </w:rPr>
        <w:fldChar w:fldCharType="begin"/>
      </w:r>
      <w:r w:rsidRPr="0054421B">
        <w:rPr>
          <w:b/>
          <w:i w:val="0"/>
          <w:color w:val="auto"/>
        </w:rPr>
        <w:instrText xml:space="preserve"> SEQ Tabelle_A- \* ARABIC </w:instrText>
      </w:r>
      <w:r w:rsidRPr="0054421B">
        <w:rPr>
          <w:b/>
          <w:i w:val="0"/>
          <w:color w:val="auto"/>
        </w:rPr>
        <w:fldChar w:fldCharType="separate"/>
      </w:r>
      <w:r>
        <w:rPr>
          <w:b/>
          <w:i w:val="0"/>
          <w:noProof/>
          <w:color w:val="auto"/>
        </w:rPr>
        <w:t>8</w:t>
      </w:r>
      <w:r w:rsidRPr="0054421B">
        <w:rPr>
          <w:b/>
          <w:i w:val="0"/>
          <w:color w:val="auto"/>
        </w:rPr>
        <w:fldChar w:fldCharType="end"/>
      </w:r>
      <w:r w:rsidRPr="0054421B">
        <w:rPr>
          <w:b/>
          <w:i w:val="0"/>
          <w:color w:val="auto"/>
        </w:rPr>
        <w:t xml:space="preserve"> </w:t>
      </w:r>
      <w:r w:rsidRPr="0054421B">
        <w:rPr>
          <w:b/>
          <w:i w:val="0"/>
          <w:noProof/>
          <w:color w:val="auto"/>
        </w:rPr>
        <w:t>Messerwerte Vorversuch Wiederholgenauigkeit: Neigungswinkel α = 6°.</w:t>
      </w:r>
    </w:p>
    <w:tbl>
      <w:tblPr>
        <w:tblStyle w:val="Gitternetztabelle5dunkelAkzent3"/>
        <w:tblW w:w="0" w:type="auto"/>
        <w:tblLayout w:type="fixed"/>
        <w:tblLook w:val="04A0" w:firstRow="1" w:lastRow="0" w:firstColumn="1" w:lastColumn="0" w:noHBand="0" w:noVBand="1"/>
      </w:tblPr>
      <w:tblGrid>
        <w:gridCol w:w="2263"/>
        <w:gridCol w:w="1616"/>
        <w:gridCol w:w="1728"/>
        <w:gridCol w:w="1727"/>
        <w:gridCol w:w="1728"/>
      </w:tblGrid>
      <w:tr w:rsidR="00013D54" w:rsidRPr="002430A4" w14:paraId="2544AAE8" w14:textId="77777777" w:rsidTr="004D71B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62" w:type="dxa"/>
            <w:gridSpan w:val="5"/>
            <w:noWrap/>
          </w:tcPr>
          <w:p w14:paraId="305AC502" w14:textId="090CAB88" w:rsidR="00013D54" w:rsidRPr="002430A4" w:rsidRDefault="00013D54" w:rsidP="004D71BD">
            <w:pPr>
              <w:spacing w:before="0" w:line="240" w:lineRule="auto"/>
              <w:jc w:val="center"/>
            </w:pPr>
            <w:r w:rsidRPr="002430A4">
              <w:rPr>
                <w:color w:val="auto"/>
              </w:rPr>
              <w:t>Neigungswinkel</w:t>
            </w:r>
            <w:r w:rsidRPr="002430A4">
              <w:rPr>
                <w:i/>
                <w:color w:val="auto"/>
              </w:rPr>
              <w:t xml:space="preserve"> </w:t>
            </w:r>
            <m:oMath>
              <m:r>
                <m:rPr>
                  <m:sty m:val="bi"/>
                </m:rPr>
                <w:rPr>
                  <w:rFonts w:ascii="Cambria Math" w:hAnsi="Cambria Math"/>
                  <w:color w:val="auto"/>
                </w:rPr>
                <m:t>α</m:t>
              </m:r>
            </m:oMath>
            <w:r w:rsidRPr="002430A4">
              <w:rPr>
                <w:i/>
                <w:color w:val="auto"/>
              </w:rPr>
              <w:t xml:space="preserve"> =</w:t>
            </w:r>
            <w:r w:rsidRPr="002430A4">
              <w:rPr>
                <w:color w:val="auto"/>
              </w:rPr>
              <w:t xml:space="preserve"> 6°</w:t>
            </w:r>
          </w:p>
        </w:tc>
      </w:tr>
      <w:tr w:rsidR="00013D54" w:rsidRPr="002430A4" w14:paraId="4E50EB4D" w14:textId="77777777" w:rsidTr="00F1789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565D3D34" w14:textId="77777777" w:rsidR="00013D54" w:rsidRPr="002430A4" w:rsidRDefault="00013D54" w:rsidP="004D71BD">
            <w:pPr>
              <w:spacing w:before="0" w:line="240" w:lineRule="auto"/>
              <w:jc w:val="left"/>
              <w:rPr>
                <w:color w:val="000000"/>
                <w:sz w:val="22"/>
                <w:szCs w:val="22"/>
              </w:rPr>
            </w:pPr>
            <w:r w:rsidRPr="002430A4">
              <w:rPr>
                <w:color w:val="000000"/>
                <w:sz w:val="22"/>
                <w:szCs w:val="22"/>
              </w:rPr>
              <w:t>Nr.</w:t>
            </w:r>
          </w:p>
        </w:tc>
        <w:tc>
          <w:tcPr>
            <w:tcW w:w="1616" w:type="dxa"/>
            <w:shd w:val="clear" w:color="auto" w:fill="A5A5A5" w:themeFill="accent3"/>
            <w:noWrap/>
            <w:vAlign w:val="bottom"/>
            <w:hideMark/>
          </w:tcPr>
          <w:p w14:paraId="5201D333" w14:textId="77777777" w:rsidR="00013D54" w:rsidRPr="002430A4" w:rsidRDefault="00013D54" w:rsidP="004D71BD">
            <w:pPr>
              <w:spacing w:before="0" w:line="240" w:lineRule="auto"/>
              <w:jc w:val="left"/>
              <w:cnfStyle w:val="000000100000" w:firstRow="0" w:lastRow="0" w:firstColumn="0" w:lastColumn="0" w:oddVBand="0" w:evenVBand="0" w:oddHBand="1" w:evenHBand="0" w:firstRowFirstColumn="0" w:firstRowLastColumn="0" w:lastRowFirstColumn="0" w:lastRowLastColumn="0"/>
              <w:rPr>
                <w:color w:val="000000"/>
                <w:sz w:val="22"/>
                <w:szCs w:val="22"/>
              </w:rPr>
            </w:pPr>
            <w:r w:rsidRPr="002430A4">
              <w:rPr>
                <w:color w:val="000000"/>
                <w:sz w:val="22"/>
                <w:szCs w:val="22"/>
              </w:rPr>
              <w:t>Pos1  [°]</w:t>
            </w:r>
          </w:p>
        </w:tc>
        <w:tc>
          <w:tcPr>
            <w:tcW w:w="1728" w:type="dxa"/>
            <w:shd w:val="clear" w:color="auto" w:fill="A5A5A5" w:themeFill="accent3"/>
            <w:noWrap/>
            <w:vAlign w:val="bottom"/>
            <w:hideMark/>
          </w:tcPr>
          <w:p w14:paraId="2B10272B" w14:textId="77777777" w:rsidR="00013D54" w:rsidRPr="002430A4" w:rsidRDefault="00013D54" w:rsidP="004D71BD">
            <w:pPr>
              <w:spacing w:before="0" w:line="240" w:lineRule="auto"/>
              <w:jc w:val="left"/>
              <w:cnfStyle w:val="000000100000" w:firstRow="0" w:lastRow="0" w:firstColumn="0" w:lastColumn="0" w:oddVBand="0" w:evenVBand="0" w:oddHBand="1" w:evenHBand="0" w:firstRowFirstColumn="0" w:firstRowLastColumn="0" w:lastRowFirstColumn="0" w:lastRowLastColumn="0"/>
              <w:rPr>
                <w:color w:val="000000"/>
                <w:sz w:val="22"/>
                <w:szCs w:val="22"/>
              </w:rPr>
            </w:pPr>
            <w:r w:rsidRPr="002430A4">
              <w:rPr>
                <w:color w:val="000000"/>
                <w:sz w:val="22"/>
                <w:szCs w:val="22"/>
              </w:rPr>
              <w:t>Pos2  [°]</w:t>
            </w:r>
          </w:p>
        </w:tc>
        <w:tc>
          <w:tcPr>
            <w:tcW w:w="1727" w:type="dxa"/>
            <w:shd w:val="clear" w:color="auto" w:fill="A5A5A5" w:themeFill="accent3"/>
            <w:noWrap/>
            <w:vAlign w:val="bottom"/>
            <w:hideMark/>
          </w:tcPr>
          <w:p w14:paraId="25BB55B8" w14:textId="77777777" w:rsidR="00013D54" w:rsidRPr="002430A4" w:rsidRDefault="00013D54" w:rsidP="004D71BD">
            <w:pPr>
              <w:spacing w:before="0" w:line="240" w:lineRule="auto"/>
              <w:jc w:val="left"/>
              <w:cnfStyle w:val="000000100000" w:firstRow="0" w:lastRow="0" w:firstColumn="0" w:lastColumn="0" w:oddVBand="0" w:evenVBand="0" w:oddHBand="1" w:evenHBand="0" w:firstRowFirstColumn="0" w:firstRowLastColumn="0" w:lastRowFirstColumn="0" w:lastRowLastColumn="0"/>
              <w:rPr>
                <w:color w:val="000000"/>
                <w:sz w:val="22"/>
                <w:szCs w:val="22"/>
              </w:rPr>
            </w:pPr>
            <w:r w:rsidRPr="002430A4">
              <w:rPr>
                <w:color w:val="000000"/>
                <w:sz w:val="22"/>
                <w:szCs w:val="22"/>
              </w:rPr>
              <w:t>rel. Winkel Pos1'-Pos2' [°]</w:t>
            </w:r>
          </w:p>
        </w:tc>
        <w:tc>
          <w:tcPr>
            <w:tcW w:w="1728" w:type="dxa"/>
            <w:shd w:val="clear" w:color="auto" w:fill="A5A5A5" w:themeFill="accent3"/>
            <w:vAlign w:val="bottom"/>
          </w:tcPr>
          <w:p w14:paraId="1ED4370F" w14:textId="77777777" w:rsidR="00013D54" w:rsidRPr="002430A4" w:rsidRDefault="00013D54" w:rsidP="004D71BD">
            <w:pPr>
              <w:spacing w:before="0" w:line="240" w:lineRule="auto"/>
              <w:jc w:val="left"/>
              <w:cnfStyle w:val="000000100000" w:firstRow="0" w:lastRow="0" w:firstColumn="0" w:lastColumn="0" w:oddVBand="0" w:evenVBand="0" w:oddHBand="1" w:evenHBand="0" w:firstRowFirstColumn="0" w:firstRowLastColumn="0" w:lastRowFirstColumn="0" w:lastRowLastColumn="0"/>
              <w:rPr>
                <w:color w:val="000000"/>
                <w:sz w:val="22"/>
                <w:szCs w:val="22"/>
              </w:rPr>
            </w:pPr>
            <w:r w:rsidRPr="002430A4">
              <w:rPr>
                <w:color w:val="000000"/>
                <w:sz w:val="22"/>
                <w:szCs w:val="22"/>
              </w:rPr>
              <w:t>rel. Winkel Pos2'-Pos1'' [°]</w:t>
            </w:r>
          </w:p>
        </w:tc>
      </w:tr>
      <w:tr w:rsidR="00F0655C" w:rsidRPr="002430A4" w14:paraId="37558EFC" w14:textId="77777777" w:rsidTr="00F17891">
        <w:trPr>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115FD34D" w14:textId="77777777" w:rsidR="00F0655C" w:rsidRPr="002430A4" w:rsidRDefault="00F0655C" w:rsidP="00F0655C">
            <w:pPr>
              <w:spacing w:before="0" w:line="240" w:lineRule="auto"/>
              <w:jc w:val="right"/>
              <w:rPr>
                <w:color w:val="000000"/>
                <w:sz w:val="22"/>
                <w:szCs w:val="22"/>
              </w:rPr>
            </w:pPr>
            <w:r w:rsidRPr="002430A4">
              <w:rPr>
                <w:color w:val="000000"/>
                <w:sz w:val="22"/>
                <w:szCs w:val="22"/>
              </w:rPr>
              <w:t>1</w:t>
            </w:r>
          </w:p>
        </w:tc>
        <w:tc>
          <w:tcPr>
            <w:tcW w:w="1616" w:type="dxa"/>
            <w:noWrap/>
            <w:vAlign w:val="bottom"/>
          </w:tcPr>
          <w:p w14:paraId="2439DAC9" w14:textId="76AB6D77"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p>
        </w:tc>
        <w:tc>
          <w:tcPr>
            <w:tcW w:w="1728" w:type="dxa"/>
            <w:noWrap/>
            <w:vAlign w:val="bottom"/>
          </w:tcPr>
          <w:p w14:paraId="5A8B1222" w14:textId="3D5DB46A"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6.05</w:t>
            </w:r>
          </w:p>
        </w:tc>
        <w:tc>
          <w:tcPr>
            <w:tcW w:w="1727" w:type="dxa"/>
            <w:noWrap/>
            <w:vAlign w:val="bottom"/>
          </w:tcPr>
          <w:p w14:paraId="24437646" w14:textId="4EDF1256"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p>
        </w:tc>
        <w:tc>
          <w:tcPr>
            <w:tcW w:w="1728" w:type="dxa"/>
            <w:vAlign w:val="bottom"/>
          </w:tcPr>
          <w:p w14:paraId="4B1D1FB0" w14:textId="4FDE4E33"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5.90</w:t>
            </w:r>
          </w:p>
        </w:tc>
      </w:tr>
      <w:tr w:rsidR="00F0655C" w:rsidRPr="002430A4" w14:paraId="44A36437" w14:textId="77777777" w:rsidTr="00F178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685B3089" w14:textId="77777777" w:rsidR="00F0655C" w:rsidRPr="002430A4" w:rsidRDefault="00F0655C" w:rsidP="00F0655C">
            <w:pPr>
              <w:spacing w:before="0" w:line="240" w:lineRule="auto"/>
              <w:jc w:val="right"/>
              <w:rPr>
                <w:color w:val="000000"/>
                <w:sz w:val="22"/>
                <w:szCs w:val="22"/>
              </w:rPr>
            </w:pPr>
            <w:r w:rsidRPr="002430A4">
              <w:rPr>
                <w:color w:val="000000"/>
                <w:sz w:val="22"/>
                <w:szCs w:val="22"/>
              </w:rPr>
              <w:t>2</w:t>
            </w:r>
          </w:p>
        </w:tc>
        <w:tc>
          <w:tcPr>
            <w:tcW w:w="1616" w:type="dxa"/>
            <w:noWrap/>
            <w:vAlign w:val="bottom"/>
          </w:tcPr>
          <w:p w14:paraId="0D61F38E" w14:textId="02A4345C"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0.15</w:t>
            </w:r>
          </w:p>
        </w:tc>
        <w:tc>
          <w:tcPr>
            <w:tcW w:w="1728" w:type="dxa"/>
            <w:noWrap/>
            <w:vAlign w:val="bottom"/>
          </w:tcPr>
          <w:p w14:paraId="01C944C3" w14:textId="7BFA240D"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6.00</w:t>
            </w:r>
          </w:p>
        </w:tc>
        <w:tc>
          <w:tcPr>
            <w:tcW w:w="1727" w:type="dxa"/>
            <w:noWrap/>
            <w:vAlign w:val="bottom"/>
          </w:tcPr>
          <w:p w14:paraId="215FACD5" w14:textId="0933B073"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5.85</w:t>
            </w:r>
          </w:p>
        </w:tc>
        <w:tc>
          <w:tcPr>
            <w:tcW w:w="1728" w:type="dxa"/>
            <w:vAlign w:val="bottom"/>
          </w:tcPr>
          <w:p w14:paraId="6E761F80" w14:textId="1948EE8A"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5.90</w:t>
            </w:r>
          </w:p>
        </w:tc>
      </w:tr>
      <w:tr w:rsidR="00F0655C" w:rsidRPr="002430A4" w14:paraId="6C7E89ED" w14:textId="77777777" w:rsidTr="00F17891">
        <w:trPr>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4B486F6A" w14:textId="77777777" w:rsidR="00F0655C" w:rsidRPr="002430A4" w:rsidRDefault="00F0655C" w:rsidP="00F0655C">
            <w:pPr>
              <w:spacing w:before="0" w:line="240" w:lineRule="auto"/>
              <w:jc w:val="right"/>
              <w:rPr>
                <w:color w:val="000000"/>
                <w:sz w:val="22"/>
                <w:szCs w:val="22"/>
              </w:rPr>
            </w:pPr>
            <w:r w:rsidRPr="002430A4">
              <w:rPr>
                <w:color w:val="000000"/>
                <w:sz w:val="22"/>
                <w:szCs w:val="22"/>
              </w:rPr>
              <w:t>3</w:t>
            </w:r>
          </w:p>
        </w:tc>
        <w:tc>
          <w:tcPr>
            <w:tcW w:w="1616" w:type="dxa"/>
            <w:noWrap/>
            <w:vAlign w:val="bottom"/>
          </w:tcPr>
          <w:p w14:paraId="34E722C1" w14:textId="2DE875C0"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0.10</w:t>
            </w:r>
          </w:p>
        </w:tc>
        <w:tc>
          <w:tcPr>
            <w:tcW w:w="1728" w:type="dxa"/>
            <w:noWrap/>
            <w:vAlign w:val="bottom"/>
          </w:tcPr>
          <w:p w14:paraId="222D1983" w14:textId="1B95F478"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6.05</w:t>
            </w:r>
          </w:p>
        </w:tc>
        <w:tc>
          <w:tcPr>
            <w:tcW w:w="1727" w:type="dxa"/>
            <w:noWrap/>
            <w:vAlign w:val="bottom"/>
          </w:tcPr>
          <w:p w14:paraId="3738706F" w14:textId="70822381"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5.95</w:t>
            </w:r>
          </w:p>
        </w:tc>
        <w:tc>
          <w:tcPr>
            <w:tcW w:w="1728" w:type="dxa"/>
            <w:vAlign w:val="bottom"/>
          </w:tcPr>
          <w:p w14:paraId="0B3E34DC" w14:textId="497F1933"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5.95</w:t>
            </w:r>
          </w:p>
        </w:tc>
      </w:tr>
      <w:tr w:rsidR="00F0655C" w:rsidRPr="002430A4" w14:paraId="4E65F54D" w14:textId="77777777" w:rsidTr="00F178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4D7E372B" w14:textId="77777777" w:rsidR="00F0655C" w:rsidRPr="002430A4" w:rsidRDefault="00F0655C" w:rsidP="00F0655C">
            <w:pPr>
              <w:spacing w:before="0" w:line="240" w:lineRule="auto"/>
              <w:jc w:val="right"/>
              <w:rPr>
                <w:color w:val="000000"/>
                <w:sz w:val="22"/>
                <w:szCs w:val="22"/>
              </w:rPr>
            </w:pPr>
            <w:r w:rsidRPr="002430A4">
              <w:rPr>
                <w:color w:val="000000"/>
                <w:sz w:val="22"/>
                <w:szCs w:val="22"/>
              </w:rPr>
              <w:t>4</w:t>
            </w:r>
          </w:p>
        </w:tc>
        <w:tc>
          <w:tcPr>
            <w:tcW w:w="1616" w:type="dxa"/>
            <w:noWrap/>
            <w:vAlign w:val="bottom"/>
          </w:tcPr>
          <w:p w14:paraId="7E174003" w14:textId="301850F3"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0.10</w:t>
            </w:r>
          </w:p>
        </w:tc>
        <w:tc>
          <w:tcPr>
            <w:tcW w:w="1728" w:type="dxa"/>
            <w:noWrap/>
            <w:vAlign w:val="bottom"/>
          </w:tcPr>
          <w:p w14:paraId="5CFFB9A9" w14:textId="2D75EB47"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6.05</w:t>
            </w:r>
          </w:p>
        </w:tc>
        <w:tc>
          <w:tcPr>
            <w:tcW w:w="1727" w:type="dxa"/>
            <w:noWrap/>
            <w:vAlign w:val="bottom"/>
          </w:tcPr>
          <w:p w14:paraId="59826AED" w14:textId="0105CA6C"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5.95</w:t>
            </w:r>
          </w:p>
        </w:tc>
        <w:tc>
          <w:tcPr>
            <w:tcW w:w="1728" w:type="dxa"/>
            <w:vAlign w:val="bottom"/>
          </w:tcPr>
          <w:p w14:paraId="7B4CDA77" w14:textId="04C94F5C"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5.90</w:t>
            </w:r>
          </w:p>
        </w:tc>
      </w:tr>
      <w:tr w:rsidR="00F0655C" w:rsidRPr="002430A4" w14:paraId="79478FAF" w14:textId="77777777" w:rsidTr="00F17891">
        <w:trPr>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38805E5E" w14:textId="77777777" w:rsidR="00F0655C" w:rsidRPr="002430A4" w:rsidRDefault="00F0655C" w:rsidP="00F0655C">
            <w:pPr>
              <w:spacing w:before="0" w:line="240" w:lineRule="auto"/>
              <w:jc w:val="right"/>
              <w:rPr>
                <w:color w:val="000000"/>
                <w:sz w:val="22"/>
                <w:szCs w:val="22"/>
              </w:rPr>
            </w:pPr>
            <w:r w:rsidRPr="002430A4">
              <w:rPr>
                <w:color w:val="000000"/>
                <w:sz w:val="22"/>
                <w:szCs w:val="22"/>
              </w:rPr>
              <w:t>5</w:t>
            </w:r>
          </w:p>
        </w:tc>
        <w:tc>
          <w:tcPr>
            <w:tcW w:w="1616" w:type="dxa"/>
            <w:noWrap/>
            <w:vAlign w:val="bottom"/>
          </w:tcPr>
          <w:p w14:paraId="2FB11C5C" w14:textId="339B679C"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0.15</w:t>
            </w:r>
          </w:p>
        </w:tc>
        <w:tc>
          <w:tcPr>
            <w:tcW w:w="1728" w:type="dxa"/>
            <w:noWrap/>
            <w:vAlign w:val="bottom"/>
          </w:tcPr>
          <w:p w14:paraId="3899B197" w14:textId="6DBE493F"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6.05</w:t>
            </w:r>
          </w:p>
        </w:tc>
        <w:tc>
          <w:tcPr>
            <w:tcW w:w="1727" w:type="dxa"/>
            <w:noWrap/>
            <w:vAlign w:val="bottom"/>
          </w:tcPr>
          <w:p w14:paraId="7B3EC239" w14:textId="62A0353E"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5.90</w:t>
            </w:r>
          </w:p>
        </w:tc>
        <w:tc>
          <w:tcPr>
            <w:tcW w:w="1728" w:type="dxa"/>
            <w:vAlign w:val="bottom"/>
          </w:tcPr>
          <w:p w14:paraId="31ADF2C7" w14:textId="7DCD0DED"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5.95</w:t>
            </w:r>
          </w:p>
        </w:tc>
      </w:tr>
      <w:tr w:rsidR="00F0655C" w:rsidRPr="002430A4" w14:paraId="6C7DC448" w14:textId="77777777" w:rsidTr="00F178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49603325" w14:textId="77777777" w:rsidR="00F0655C" w:rsidRPr="002430A4" w:rsidRDefault="00F0655C" w:rsidP="00F0655C">
            <w:pPr>
              <w:spacing w:before="0" w:line="240" w:lineRule="auto"/>
              <w:jc w:val="right"/>
              <w:rPr>
                <w:color w:val="000000"/>
                <w:sz w:val="22"/>
                <w:szCs w:val="22"/>
              </w:rPr>
            </w:pPr>
            <w:r w:rsidRPr="002430A4">
              <w:rPr>
                <w:color w:val="000000"/>
                <w:sz w:val="22"/>
                <w:szCs w:val="22"/>
              </w:rPr>
              <w:t>6</w:t>
            </w:r>
          </w:p>
        </w:tc>
        <w:tc>
          <w:tcPr>
            <w:tcW w:w="1616" w:type="dxa"/>
            <w:noWrap/>
            <w:vAlign w:val="bottom"/>
          </w:tcPr>
          <w:p w14:paraId="0A96F4FA" w14:textId="0C38D584"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0.10</w:t>
            </w:r>
          </w:p>
        </w:tc>
        <w:tc>
          <w:tcPr>
            <w:tcW w:w="1728" w:type="dxa"/>
            <w:noWrap/>
            <w:vAlign w:val="bottom"/>
          </w:tcPr>
          <w:p w14:paraId="5C40C8D3" w14:textId="43763DD4"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6.00</w:t>
            </w:r>
          </w:p>
        </w:tc>
        <w:tc>
          <w:tcPr>
            <w:tcW w:w="1727" w:type="dxa"/>
            <w:noWrap/>
            <w:vAlign w:val="bottom"/>
          </w:tcPr>
          <w:p w14:paraId="3C6534B9" w14:textId="5F1AB536"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5.90</w:t>
            </w:r>
          </w:p>
        </w:tc>
        <w:tc>
          <w:tcPr>
            <w:tcW w:w="1728" w:type="dxa"/>
            <w:vAlign w:val="bottom"/>
          </w:tcPr>
          <w:p w14:paraId="11A47088" w14:textId="00A24FEF"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5.85</w:t>
            </w:r>
          </w:p>
        </w:tc>
      </w:tr>
      <w:tr w:rsidR="00F0655C" w:rsidRPr="002430A4" w14:paraId="0A1B6FB1" w14:textId="77777777" w:rsidTr="00F17891">
        <w:trPr>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2FDFE4CF" w14:textId="77777777" w:rsidR="00F0655C" w:rsidRPr="002430A4" w:rsidRDefault="00F0655C" w:rsidP="00F0655C">
            <w:pPr>
              <w:spacing w:before="0" w:line="240" w:lineRule="auto"/>
              <w:jc w:val="right"/>
              <w:rPr>
                <w:color w:val="000000"/>
                <w:sz w:val="22"/>
                <w:szCs w:val="22"/>
              </w:rPr>
            </w:pPr>
            <w:r w:rsidRPr="002430A4">
              <w:rPr>
                <w:color w:val="000000"/>
                <w:sz w:val="22"/>
                <w:szCs w:val="22"/>
              </w:rPr>
              <w:t>7</w:t>
            </w:r>
          </w:p>
        </w:tc>
        <w:tc>
          <w:tcPr>
            <w:tcW w:w="1616" w:type="dxa"/>
            <w:noWrap/>
            <w:vAlign w:val="bottom"/>
          </w:tcPr>
          <w:p w14:paraId="3B59AD58" w14:textId="71B7B1CD"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0.15</w:t>
            </w:r>
          </w:p>
        </w:tc>
        <w:tc>
          <w:tcPr>
            <w:tcW w:w="1728" w:type="dxa"/>
            <w:noWrap/>
            <w:vAlign w:val="bottom"/>
          </w:tcPr>
          <w:p w14:paraId="7A5BE221" w14:textId="6C5F59AE"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6.05</w:t>
            </w:r>
          </w:p>
        </w:tc>
        <w:tc>
          <w:tcPr>
            <w:tcW w:w="1727" w:type="dxa"/>
            <w:noWrap/>
            <w:vAlign w:val="bottom"/>
          </w:tcPr>
          <w:p w14:paraId="31FF1209" w14:textId="251A7A0E"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5.90</w:t>
            </w:r>
          </w:p>
        </w:tc>
        <w:tc>
          <w:tcPr>
            <w:tcW w:w="1728" w:type="dxa"/>
            <w:vAlign w:val="bottom"/>
          </w:tcPr>
          <w:p w14:paraId="2163BB76" w14:textId="5A43B6D5"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5.95</w:t>
            </w:r>
          </w:p>
        </w:tc>
      </w:tr>
      <w:tr w:rsidR="00F0655C" w:rsidRPr="002430A4" w14:paraId="75217877" w14:textId="77777777" w:rsidTr="00F178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59989A43" w14:textId="77777777" w:rsidR="00F0655C" w:rsidRPr="002430A4" w:rsidRDefault="00F0655C" w:rsidP="00F0655C">
            <w:pPr>
              <w:spacing w:before="0" w:line="240" w:lineRule="auto"/>
              <w:jc w:val="right"/>
              <w:rPr>
                <w:color w:val="000000"/>
                <w:sz w:val="22"/>
                <w:szCs w:val="22"/>
              </w:rPr>
            </w:pPr>
            <w:r w:rsidRPr="002430A4">
              <w:rPr>
                <w:color w:val="000000"/>
                <w:sz w:val="22"/>
                <w:szCs w:val="22"/>
              </w:rPr>
              <w:t>8</w:t>
            </w:r>
          </w:p>
        </w:tc>
        <w:tc>
          <w:tcPr>
            <w:tcW w:w="1616" w:type="dxa"/>
            <w:noWrap/>
            <w:vAlign w:val="bottom"/>
          </w:tcPr>
          <w:p w14:paraId="4E62E8B0" w14:textId="453017C0"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0.10</w:t>
            </w:r>
          </w:p>
        </w:tc>
        <w:tc>
          <w:tcPr>
            <w:tcW w:w="1728" w:type="dxa"/>
            <w:noWrap/>
            <w:vAlign w:val="bottom"/>
          </w:tcPr>
          <w:p w14:paraId="43857470" w14:textId="230F4ABD"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6.00</w:t>
            </w:r>
          </w:p>
        </w:tc>
        <w:tc>
          <w:tcPr>
            <w:tcW w:w="1727" w:type="dxa"/>
            <w:noWrap/>
            <w:vAlign w:val="bottom"/>
          </w:tcPr>
          <w:p w14:paraId="71D0D7FB" w14:textId="17550ED2"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5.90</w:t>
            </w:r>
          </w:p>
        </w:tc>
        <w:tc>
          <w:tcPr>
            <w:tcW w:w="1728" w:type="dxa"/>
            <w:vAlign w:val="bottom"/>
          </w:tcPr>
          <w:p w14:paraId="73FABC94" w14:textId="17EF4B4B"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5.90</w:t>
            </w:r>
          </w:p>
        </w:tc>
      </w:tr>
      <w:tr w:rsidR="00F0655C" w:rsidRPr="002430A4" w14:paraId="7E7188A6" w14:textId="77777777" w:rsidTr="00F17891">
        <w:trPr>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2017736E" w14:textId="77777777" w:rsidR="00F0655C" w:rsidRPr="002430A4" w:rsidRDefault="00F0655C" w:rsidP="00F0655C">
            <w:pPr>
              <w:spacing w:before="0" w:line="240" w:lineRule="auto"/>
              <w:jc w:val="right"/>
              <w:rPr>
                <w:color w:val="000000"/>
                <w:sz w:val="22"/>
                <w:szCs w:val="22"/>
              </w:rPr>
            </w:pPr>
            <w:r w:rsidRPr="002430A4">
              <w:rPr>
                <w:color w:val="000000"/>
                <w:sz w:val="22"/>
                <w:szCs w:val="22"/>
              </w:rPr>
              <w:t>9</w:t>
            </w:r>
          </w:p>
        </w:tc>
        <w:tc>
          <w:tcPr>
            <w:tcW w:w="1616" w:type="dxa"/>
            <w:noWrap/>
            <w:vAlign w:val="bottom"/>
          </w:tcPr>
          <w:p w14:paraId="3EB402BA" w14:textId="69CFE87B"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0.10</w:t>
            </w:r>
          </w:p>
        </w:tc>
        <w:tc>
          <w:tcPr>
            <w:tcW w:w="1728" w:type="dxa"/>
            <w:noWrap/>
            <w:vAlign w:val="bottom"/>
          </w:tcPr>
          <w:p w14:paraId="1AD96327" w14:textId="49480196"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6.05</w:t>
            </w:r>
          </w:p>
        </w:tc>
        <w:tc>
          <w:tcPr>
            <w:tcW w:w="1727" w:type="dxa"/>
            <w:noWrap/>
            <w:vAlign w:val="bottom"/>
          </w:tcPr>
          <w:p w14:paraId="20BD90E2" w14:textId="279890F3"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5.95</w:t>
            </w:r>
          </w:p>
        </w:tc>
        <w:tc>
          <w:tcPr>
            <w:tcW w:w="1728" w:type="dxa"/>
            <w:vAlign w:val="bottom"/>
          </w:tcPr>
          <w:p w14:paraId="236BED0B" w14:textId="7070CAE2"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5.95</w:t>
            </w:r>
          </w:p>
        </w:tc>
      </w:tr>
      <w:tr w:rsidR="00F0655C" w:rsidRPr="002430A4" w14:paraId="74066284" w14:textId="77777777" w:rsidTr="00F178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64943759" w14:textId="77777777" w:rsidR="00F0655C" w:rsidRPr="002430A4" w:rsidRDefault="00F0655C" w:rsidP="00F0655C">
            <w:pPr>
              <w:spacing w:before="0" w:line="240" w:lineRule="auto"/>
              <w:jc w:val="right"/>
              <w:rPr>
                <w:color w:val="000000"/>
                <w:sz w:val="22"/>
                <w:szCs w:val="22"/>
              </w:rPr>
            </w:pPr>
            <w:r w:rsidRPr="002430A4">
              <w:rPr>
                <w:color w:val="000000"/>
                <w:sz w:val="22"/>
                <w:szCs w:val="22"/>
              </w:rPr>
              <w:t>10</w:t>
            </w:r>
          </w:p>
        </w:tc>
        <w:tc>
          <w:tcPr>
            <w:tcW w:w="1616" w:type="dxa"/>
            <w:noWrap/>
            <w:vAlign w:val="bottom"/>
          </w:tcPr>
          <w:p w14:paraId="251C32AA" w14:textId="345EFB1A"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0.10</w:t>
            </w:r>
          </w:p>
        </w:tc>
        <w:tc>
          <w:tcPr>
            <w:tcW w:w="1728" w:type="dxa"/>
            <w:noWrap/>
            <w:vAlign w:val="bottom"/>
          </w:tcPr>
          <w:p w14:paraId="45D07BB9" w14:textId="6BC8C1F6"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6.05</w:t>
            </w:r>
          </w:p>
        </w:tc>
        <w:tc>
          <w:tcPr>
            <w:tcW w:w="1727" w:type="dxa"/>
            <w:noWrap/>
            <w:vAlign w:val="bottom"/>
          </w:tcPr>
          <w:p w14:paraId="6A274B7C" w14:textId="375BB9AF"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5.95</w:t>
            </w:r>
          </w:p>
        </w:tc>
        <w:tc>
          <w:tcPr>
            <w:tcW w:w="1728" w:type="dxa"/>
            <w:vAlign w:val="bottom"/>
          </w:tcPr>
          <w:p w14:paraId="0087C7BE" w14:textId="78B19396"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5.95</w:t>
            </w:r>
          </w:p>
        </w:tc>
      </w:tr>
      <w:tr w:rsidR="00F0655C" w:rsidRPr="002430A4" w14:paraId="351C1753" w14:textId="77777777" w:rsidTr="00F17891">
        <w:trPr>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33FE5F63" w14:textId="77777777" w:rsidR="00F0655C" w:rsidRPr="002430A4" w:rsidRDefault="00F0655C" w:rsidP="00F0655C">
            <w:pPr>
              <w:spacing w:before="0" w:line="240" w:lineRule="auto"/>
              <w:jc w:val="right"/>
              <w:rPr>
                <w:color w:val="000000"/>
                <w:sz w:val="22"/>
                <w:szCs w:val="22"/>
              </w:rPr>
            </w:pPr>
            <w:r w:rsidRPr="002430A4">
              <w:rPr>
                <w:color w:val="000000"/>
                <w:sz w:val="22"/>
                <w:szCs w:val="22"/>
              </w:rPr>
              <w:t>11</w:t>
            </w:r>
          </w:p>
        </w:tc>
        <w:tc>
          <w:tcPr>
            <w:tcW w:w="1616" w:type="dxa"/>
            <w:noWrap/>
            <w:vAlign w:val="bottom"/>
          </w:tcPr>
          <w:p w14:paraId="409E1A87" w14:textId="41D5C0F8"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0.10</w:t>
            </w:r>
          </w:p>
        </w:tc>
        <w:tc>
          <w:tcPr>
            <w:tcW w:w="1728" w:type="dxa"/>
            <w:noWrap/>
            <w:vAlign w:val="bottom"/>
          </w:tcPr>
          <w:p w14:paraId="0C6C846A" w14:textId="29CE8913"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6.00</w:t>
            </w:r>
          </w:p>
        </w:tc>
        <w:tc>
          <w:tcPr>
            <w:tcW w:w="1727" w:type="dxa"/>
            <w:noWrap/>
            <w:vAlign w:val="bottom"/>
          </w:tcPr>
          <w:p w14:paraId="3A20820B" w14:textId="45D49105"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5.90</w:t>
            </w:r>
          </w:p>
        </w:tc>
        <w:tc>
          <w:tcPr>
            <w:tcW w:w="1728" w:type="dxa"/>
            <w:vAlign w:val="bottom"/>
          </w:tcPr>
          <w:p w14:paraId="0C29A7EE" w14:textId="659CEE41"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5.90</w:t>
            </w:r>
          </w:p>
        </w:tc>
      </w:tr>
      <w:tr w:rsidR="00F0655C" w:rsidRPr="002430A4" w14:paraId="57130556" w14:textId="77777777" w:rsidTr="00F178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11B79808" w14:textId="77777777" w:rsidR="00F0655C" w:rsidRPr="002430A4" w:rsidRDefault="00F0655C" w:rsidP="00F0655C">
            <w:pPr>
              <w:spacing w:before="0" w:line="240" w:lineRule="auto"/>
              <w:jc w:val="right"/>
              <w:rPr>
                <w:color w:val="000000"/>
                <w:sz w:val="22"/>
                <w:szCs w:val="22"/>
              </w:rPr>
            </w:pPr>
            <w:r w:rsidRPr="002430A4">
              <w:rPr>
                <w:color w:val="000000"/>
                <w:sz w:val="22"/>
                <w:szCs w:val="22"/>
              </w:rPr>
              <w:t>12</w:t>
            </w:r>
          </w:p>
        </w:tc>
        <w:tc>
          <w:tcPr>
            <w:tcW w:w="1616" w:type="dxa"/>
            <w:noWrap/>
            <w:vAlign w:val="bottom"/>
          </w:tcPr>
          <w:p w14:paraId="4B502C51" w14:textId="04421A74"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0.10</w:t>
            </w:r>
          </w:p>
        </w:tc>
        <w:tc>
          <w:tcPr>
            <w:tcW w:w="1728" w:type="dxa"/>
            <w:noWrap/>
            <w:vAlign w:val="bottom"/>
          </w:tcPr>
          <w:p w14:paraId="5DC10F38" w14:textId="75C19BA8"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6.00</w:t>
            </w:r>
          </w:p>
        </w:tc>
        <w:tc>
          <w:tcPr>
            <w:tcW w:w="1727" w:type="dxa"/>
            <w:noWrap/>
            <w:vAlign w:val="bottom"/>
          </w:tcPr>
          <w:p w14:paraId="5271B17B" w14:textId="29C975EE"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5.90</w:t>
            </w:r>
          </w:p>
        </w:tc>
        <w:tc>
          <w:tcPr>
            <w:tcW w:w="1728" w:type="dxa"/>
            <w:vAlign w:val="bottom"/>
          </w:tcPr>
          <w:p w14:paraId="6EB2A93A" w14:textId="7F9A094B"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5.90</w:t>
            </w:r>
          </w:p>
        </w:tc>
      </w:tr>
      <w:tr w:rsidR="00F0655C" w:rsidRPr="002430A4" w14:paraId="17821EF9" w14:textId="77777777" w:rsidTr="00F17891">
        <w:trPr>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0FC0AA68" w14:textId="77777777" w:rsidR="00F0655C" w:rsidRPr="002430A4" w:rsidRDefault="00F0655C" w:rsidP="00F0655C">
            <w:pPr>
              <w:spacing w:before="0" w:line="240" w:lineRule="auto"/>
              <w:jc w:val="right"/>
              <w:rPr>
                <w:color w:val="000000"/>
                <w:sz w:val="22"/>
                <w:szCs w:val="22"/>
              </w:rPr>
            </w:pPr>
            <w:r w:rsidRPr="002430A4">
              <w:rPr>
                <w:color w:val="000000"/>
                <w:sz w:val="22"/>
                <w:szCs w:val="22"/>
              </w:rPr>
              <w:t>13</w:t>
            </w:r>
          </w:p>
        </w:tc>
        <w:tc>
          <w:tcPr>
            <w:tcW w:w="1616" w:type="dxa"/>
            <w:noWrap/>
            <w:vAlign w:val="bottom"/>
          </w:tcPr>
          <w:p w14:paraId="6D561C6A" w14:textId="2DAF8F02"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0.10</w:t>
            </w:r>
          </w:p>
        </w:tc>
        <w:tc>
          <w:tcPr>
            <w:tcW w:w="1728" w:type="dxa"/>
            <w:noWrap/>
            <w:vAlign w:val="bottom"/>
          </w:tcPr>
          <w:p w14:paraId="1B8CF709" w14:textId="0D28D62C"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6.00</w:t>
            </w:r>
          </w:p>
        </w:tc>
        <w:tc>
          <w:tcPr>
            <w:tcW w:w="1727" w:type="dxa"/>
            <w:noWrap/>
            <w:vAlign w:val="bottom"/>
          </w:tcPr>
          <w:p w14:paraId="09EDD6BC" w14:textId="74F192C9"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5.90</w:t>
            </w:r>
          </w:p>
        </w:tc>
        <w:tc>
          <w:tcPr>
            <w:tcW w:w="1728" w:type="dxa"/>
            <w:vAlign w:val="bottom"/>
          </w:tcPr>
          <w:p w14:paraId="0453A233" w14:textId="7570E840"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5.90</w:t>
            </w:r>
          </w:p>
        </w:tc>
      </w:tr>
      <w:tr w:rsidR="00F0655C" w:rsidRPr="002430A4" w14:paraId="6B6B2321" w14:textId="77777777" w:rsidTr="00F178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75EB02E2" w14:textId="77777777" w:rsidR="00F0655C" w:rsidRPr="002430A4" w:rsidRDefault="00F0655C" w:rsidP="00F0655C">
            <w:pPr>
              <w:spacing w:before="0" w:line="240" w:lineRule="auto"/>
              <w:jc w:val="right"/>
              <w:rPr>
                <w:color w:val="000000"/>
                <w:sz w:val="22"/>
                <w:szCs w:val="22"/>
              </w:rPr>
            </w:pPr>
            <w:r w:rsidRPr="002430A4">
              <w:rPr>
                <w:color w:val="000000"/>
                <w:sz w:val="22"/>
                <w:szCs w:val="22"/>
              </w:rPr>
              <w:t>14</w:t>
            </w:r>
          </w:p>
        </w:tc>
        <w:tc>
          <w:tcPr>
            <w:tcW w:w="1616" w:type="dxa"/>
            <w:noWrap/>
            <w:vAlign w:val="bottom"/>
          </w:tcPr>
          <w:p w14:paraId="53DA7C6E" w14:textId="7235DEB8"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0.10</w:t>
            </w:r>
          </w:p>
        </w:tc>
        <w:tc>
          <w:tcPr>
            <w:tcW w:w="1728" w:type="dxa"/>
            <w:noWrap/>
            <w:vAlign w:val="bottom"/>
          </w:tcPr>
          <w:p w14:paraId="7FE46A30" w14:textId="0D882475"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6.05</w:t>
            </w:r>
          </w:p>
        </w:tc>
        <w:tc>
          <w:tcPr>
            <w:tcW w:w="1727" w:type="dxa"/>
            <w:noWrap/>
            <w:vAlign w:val="bottom"/>
          </w:tcPr>
          <w:p w14:paraId="78CAB8A8" w14:textId="72032F5C"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5.95</w:t>
            </w:r>
          </w:p>
        </w:tc>
        <w:tc>
          <w:tcPr>
            <w:tcW w:w="1728" w:type="dxa"/>
            <w:vAlign w:val="bottom"/>
          </w:tcPr>
          <w:p w14:paraId="141B03BD" w14:textId="5AC3B07F"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5.95</w:t>
            </w:r>
          </w:p>
        </w:tc>
      </w:tr>
      <w:tr w:rsidR="00F0655C" w:rsidRPr="002430A4" w14:paraId="3BE20BC2" w14:textId="77777777" w:rsidTr="00F17891">
        <w:trPr>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082F8F0B" w14:textId="77777777" w:rsidR="00F0655C" w:rsidRPr="002430A4" w:rsidRDefault="00F0655C" w:rsidP="00F0655C">
            <w:pPr>
              <w:spacing w:before="0" w:line="240" w:lineRule="auto"/>
              <w:jc w:val="right"/>
              <w:rPr>
                <w:color w:val="000000"/>
                <w:sz w:val="22"/>
                <w:szCs w:val="22"/>
              </w:rPr>
            </w:pPr>
            <w:r w:rsidRPr="002430A4">
              <w:rPr>
                <w:color w:val="000000"/>
                <w:sz w:val="22"/>
                <w:szCs w:val="22"/>
              </w:rPr>
              <w:t>15</w:t>
            </w:r>
          </w:p>
        </w:tc>
        <w:tc>
          <w:tcPr>
            <w:tcW w:w="1616" w:type="dxa"/>
            <w:noWrap/>
            <w:vAlign w:val="bottom"/>
          </w:tcPr>
          <w:p w14:paraId="238F5BC2" w14:textId="40AD93DE"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0.10</w:t>
            </w:r>
          </w:p>
        </w:tc>
        <w:tc>
          <w:tcPr>
            <w:tcW w:w="1728" w:type="dxa"/>
            <w:noWrap/>
            <w:vAlign w:val="bottom"/>
          </w:tcPr>
          <w:p w14:paraId="4DBFF53F" w14:textId="6E7A1A33"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6.05</w:t>
            </w:r>
          </w:p>
        </w:tc>
        <w:tc>
          <w:tcPr>
            <w:tcW w:w="1727" w:type="dxa"/>
            <w:noWrap/>
            <w:vAlign w:val="bottom"/>
          </w:tcPr>
          <w:p w14:paraId="58304E92" w14:textId="49B7E533"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5.95</w:t>
            </w:r>
          </w:p>
        </w:tc>
        <w:tc>
          <w:tcPr>
            <w:tcW w:w="1728" w:type="dxa"/>
            <w:vAlign w:val="bottom"/>
          </w:tcPr>
          <w:p w14:paraId="50432B54" w14:textId="7D0D96CF"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5.90</w:t>
            </w:r>
          </w:p>
        </w:tc>
      </w:tr>
      <w:tr w:rsidR="00F0655C" w:rsidRPr="002430A4" w14:paraId="1BC65097" w14:textId="77777777" w:rsidTr="00F178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69E9EDF0" w14:textId="77777777" w:rsidR="00F0655C" w:rsidRPr="002430A4" w:rsidRDefault="00F0655C" w:rsidP="00F0655C">
            <w:pPr>
              <w:spacing w:before="0" w:line="240" w:lineRule="auto"/>
              <w:jc w:val="right"/>
              <w:rPr>
                <w:color w:val="000000"/>
                <w:sz w:val="22"/>
                <w:szCs w:val="22"/>
              </w:rPr>
            </w:pPr>
            <w:r w:rsidRPr="002430A4">
              <w:rPr>
                <w:color w:val="000000"/>
                <w:sz w:val="22"/>
                <w:szCs w:val="22"/>
              </w:rPr>
              <w:t>16</w:t>
            </w:r>
          </w:p>
        </w:tc>
        <w:tc>
          <w:tcPr>
            <w:tcW w:w="1616" w:type="dxa"/>
            <w:noWrap/>
            <w:vAlign w:val="bottom"/>
          </w:tcPr>
          <w:p w14:paraId="4E59EF92" w14:textId="2249CEB9"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0.15</w:t>
            </w:r>
          </w:p>
        </w:tc>
        <w:tc>
          <w:tcPr>
            <w:tcW w:w="1728" w:type="dxa"/>
            <w:noWrap/>
            <w:vAlign w:val="bottom"/>
          </w:tcPr>
          <w:p w14:paraId="6B4896A4" w14:textId="186D7121"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6.05</w:t>
            </w:r>
          </w:p>
        </w:tc>
        <w:tc>
          <w:tcPr>
            <w:tcW w:w="1727" w:type="dxa"/>
            <w:noWrap/>
            <w:vAlign w:val="bottom"/>
          </w:tcPr>
          <w:p w14:paraId="5AC81347" w14:textId="5C6282BB"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5.90</w:t>
            </w:r>
          </w:p>
        </w:tc>
        <w:tc>
          <w:tcPr>
            <w:tcW w:w="1728" w:type="dxa"/>
            <w:vAlign w:val="bottom"/>
          </w:tcPr>
          <w:p w14:paraId="489874D1" w14:textId="4F1B8850"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5.90</w:t>
            </w:r>
          </w:p>
        </w:tc>
      </w:tr>
      <w:tr w:rsidR="00F0655C" w:rsidRPr="002430A4" w14:paraId="6DB85415" w14:textId="77777777" w:rsidTr="00F17891">
        <w:trPr>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220E8274" w14:textId="77777777" w:rsidR="00F0655C" w:rsidRPr="002430A4" w:rsidRDefault="00F0655C" w:rsidP="00F0655C">
            <w:pPr>
              <w:spacing w:before="0" w:line="240" w:lineRule="auto"/>
              <w:jc w:val="right"/>
              <w:rPr>
                <w:color w:val="000000"/>
                <w:sz w:val="22"/>
                <w:szCs w:val="22"/>
              </w:rPr>
            </w:pPr>
            <w:r w:rsidRPr="002430A4">
              <w:rPr>
                <w:color w:val="000000"/>
                <w:sz w:val="22"/>
                <w:szCs w:val="22"/>
              </w:rPr>
              <w:t>17</w:t>
            </w:r>
          </w:p>
        </w:tc>
        <w:tc>
          <w:tcPr>
            <w:tcW w:w="1616" w:type="dxa"/>
            <w:noWrap/>
            <w:vAlign w:val="bottom"/>
          </w:tcPr>
          <w:p w14:paraId="21AF6E90" w14:textId="0A32DEC7"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0.15</w:t>
            </w:r>
          </w:p>
        </w:tc>
        <w:tc>
          <w:tcPr>
            <w:tcW w:w="1728" w:type="dxa"/>
            <w:noWrap/>
            <w:vAlign w:val="bottom"/>
          </w:tcPr>
          <w:p w14:paraId="62315CA8" w14:textId="78FD8F95"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6.05</w:t>
            </w:r>
          </w:p>
        </w:tc>
        <w:tc>
          <w:tcPr>
            <w:tcW w:w="1727" w:type="dxa"/>
            <w:noWrap/>
            <w:vAlign w:val="bottom"/>
          </w:tcPr>
          <w:p w14:paraId="1ABC8AC6" w14:textId="184E96C9"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5.90</w:t>
            </w:r>
          </w:p>
        </w:tc>
        <w:tc>
          <w:tcPr>
            <w:tcW w:w="1728" w:type="dxa"/>
            <w:vAlign w:val="bottom"/>
          </w:tcPr>
          <w:p w14:paraId="4E249D6E" w14:textId="582F569C"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5.95</w:t>
            </w:r>
          </w:p>
        </w:tc>
      </w:tr>
      <w:tr w:rsidR="00F0655C" w:rsidRPr="002430A4" w14:paraId="12683B6C" w14:textId="77777777" w:rsidTr="00F178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537EA2A3" w14:textId="77777777" w:rsidR="00F0655C" w:rsidRPr="002430A4" w:rsidRDefault="00F0655C" w:rsidP="00F0655C">
            <w:pPr>
              <w:spacing w:before="0" w:line="240" w:lineRule="auto"/>
              <w:jc w:val="right"/>
              <w:rPr>
                <w:color w:val="000000"/>
                <w:sz w:val="22"/>
                <w:szCs w:val="22"/>
              </w:rPr>
            </w:pPr>
            <w:r w:rsidRPr="002430A4">
              <w:rPr>
                <w:color w:val="000000"/>
                <w:sz w:val="22"/>
                <w:szCs w:val="22"/>
              </w:rPr>
              <w:t>18</w:t>
            </w:r>
          </w:p>
        </w:tc>
        <w:tc>
          <w:tcPr>
            <w:tcW w:w="1616" w:type="dxa"/>
            <w:noWrap/>
            <w:vAlign w:val="bottom"/>
          </w:tcPr>
          <w:p w14:paraId="3C322E8B" w14:textId="35230202"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0.10</w:t>
            </w:r>
          </w:p>
        </w:tc>
        <w:tc>
          <w:tcPr>
            <w:tcW w:w="1728" w:type="dxa"/>
            <w:noWrap/>
            <w:vAlign w:val="bottom"/>
          </w:tcPr>
          <w:p w14:paraId="6C30507A" w14:textId="6FE8DED7"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6.05</w:t>
            </w:r>
          </w:p>
        </w:tc>
        <w:tc>
          <w:tcPr>
            <w:tcW w:w="1727" w:type="dxa"/>
            <w:noWrap/>
            <w:vAlign w:val="bottom"/>
          </w:tcPr>
          <w:p w14:paraId="148C4B30" w14:textId="18D51997"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5.95</w:t>
            </w:r>
          </w:p>
        </w:tc>
        <w:tc>
          <w:tcPr>
            <w:tcW w:w="1728" w:type="dxa"/>
            <w:vAlign w:val="bottom"/>
          </w:tcPr>
          <w:p w14:paraId="652D3572" w14:textId="2FE1CB68"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5.90</w:t>
            </w:r>
          </w:p>
        </w:tc>
      </w:tr>
      <w:tr w:rsidR="00F0655C" w:rsidRPr="002430A4" w14:paraId="200D659C" w14:textId="77777777" w:rsidTr="00F17891">
        <w:trPr>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43BC4C04" w14:textId="77777777" w:rsidR="00F0655C" w:rsidRPr="002430A4" w:rsidRDefault="00F0655C" w:rsidP="00F0655C">
            <w:pPr>
              <w:spacing w:before="0" w:line="240" w:lineRule="auto"/>
              <w:jc w:val="right"/>
              <w:rPr>
                <w:color w:val="000000"/>
                <w:sz w:val="22"/>
                <w:szCs w:val="22"/>
              </w:rPr>
            </w:pPr>
            <w:r w:rsidRPr="002430A4">
              <w:rPr>
                <w:color w:val="000000"/>
                <w:sz w:val="22"/>
                <w:szCs w:val="22"/>
              </w:rPr>
              <w:t>19</w:t>
            </w:r>
          </w:p>
        </w:tc>
        <w:tc>
          <w:tcPr>
            <w:tcW w:w="1616" w:type="dxa"/>
            <w:noWrap/>
            <w:vAlign w:val="bottom"/>
          </w:tcPr>
          <w:p w14:paraId="29BD0E9F" w14:textId="689F6F08"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0.15</w:t>
            </w:r>
          </w:p>
        </w:tc>
        <w:tc>
          <w:tcPr>
            <w:tcW w:w="1728" w:type="dxa"/>
            <w:noWrap/>
            <w:vAlign w:val="bottom"/>
          </w:tcPr>
          <w:p w14:paraId="54E6A315" w14:textId="350F5BCE"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6.00</w:t>
            </w:r>
          </w:p>
        </w:tc>
        <w:tc>
          <w:tcPr>
            <w:tcW w:w="1727" w:type="dxa"/>
            <w:noWrap/>
            <w:vAlign w:val="bottom"/>
          </w:tcPr>
          <w:p w14:paraId="2F0B34BF" w14:textId="57549A88"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5.85</w:t>
            </w:r>
          </w:p>
        </w:tc>
        <w:tc>
          <w:tcPr>
            <w:tcW w:w="1728" w:type="dxa"/>
            <w:vAlign w:val="bottom"/>
          </w:tcPr>
          <w:p w14:paraId="5BF34E3D" w14:textId="56118D21"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5.85</w:t>
            </w:r>
          </w:p>
        </w:tc>
      </w:tr>
      <w:tr w:rsidR="00F0655C" w:rsidRPr="002430A4" w14:paraId="416CA08B" w14:textId="77777777" w:rsidTr="00F1789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3CFFD748" w14:textId="77777777" w:rsidR="00F0655C" w:rsidRPr="002430A4" w:rsidRDefault="00F0655C" w:rsidP="00F0655C">
            <w:pPr>
              <w:spacing w:before="0" w:line="240" w:lineRule="auto"/>
              <w:jc w:val="right"/>
              <w:rPr>
                <w:color w:val="000000"/>
                <w:sz w:val="22"/>
                <w:szCs w:val="22"/>
              </w:rPr>
            </w:pPr>
            <w:r w:rsidRPr="002430A4">
              <w:rPr>
                <w:color w:val="000000"/>
                <w:sz w:val="22"/>
                <w:szCs w:val="22"/>
              </w:rPr>
              <w:t>20</w:t>
            </w:r>
          </w:p>
        </w:tc>
        <w:tc>
          <w:tcPr>
            <w:tcW w:w="1616" w:type="dxa"/>
            <w:noWrap/>
            <w:vAlign w:val="bottom"/>
          </w:tcPr>
          <w:p w14:paraId="3DF2B52E" w14:textId="5315CE9F"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0.15</w:t>
            </w:r>
          </w:p>
        </w:tc>
        <w:tc>
          <w:tcPr>
            <w:tcW w:w="1728" w:type="dxa"/>
            <w:noWrap/>
            <w:vAlign w:val="bottom"/>
          </w:tcPr>
          <w:p w14:paraId="231D7F41" w14:textId="7441CF9C"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6.00</w:t>
            </w:r>
          </w:p>
        </w:tc>
        <w:tc>
          <w:tcPr>
            <w:tcW w:w="1727" w:type="dxa"/>
            <w:noWrap/>
            <w:vAlign w:val="bottom"/>
          </w:tcPr>
          <w:p w14:paraId="3DA7966A" w14:textId="29DF243F"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5.85</w:t>
            </w:r>
          </w:p>
        </w:tc>
        <w:tc>
          <w:tcPr>
            <w:tcW w:w="1728" w:type="dxa"/>
            <w:vAlign w:val="bottom"/>
          </w:tcPr>
          <w:p w14:paraId="61422404" w14:textId="3A443FE8"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5.90</w:t>
            </w:r>
          </w:p>
        </w:tc>
      </w:tr>
      <w:tr w:rsidR="00F0655C" w:rsidRPr="002430A4" w14:paraId="5839C307" w14:textId="77777777" w:rsidTr="00F17891">
        <w:trPr>
          <w:trHeight w:val="300"/>
        </w:trPr>
        <w:tc>
          <w:tcPr>
            <w:cnfStyle w:val="001000000000" w:firstRow="0" w:lastRow="0" w:firstColumn="1" w:lastColumn="0" w:oddVBand="0" w:evenVBand="0" w:oddHBand="0" w:evenHBand="0" w:firstRowFirstColumn="0" w:firstRowLastColumn="0" w:lastRowFirstColumn="0" w:lastRowLastColumn="0"/>
            <w:tcW w:w="2263" w:type="dxa"/>
            <w:noWrap/>
          </w:tcPr>
          <w:p w14:paraId="7F57CE55" w14:textId="77777777" w:rsidR="00F0655C" w:rsidRPr="002430A4" w:rsidRDefault="00F0655C" w:rsidP="00F0655C">
            <w:pPr>
              <w:spacing w:before="0" w:line="240" w:lineRule="auto"/>
              <w:jc w:val="right"/>
              <w:rPr>
                <w:color w:val="000000"/>
                <w:sz w:val="22"/>
                <w:szCs w:val="22"/>
              </w:rPr>
            </w:pPr>
            <w:r w:rsidRPr="002430A4">
              <w:rPr>
                <w:color w:val="000000"/>
                <w:sz w:val="22"/>
                <w:szCs w:val="22"/>
              </w:rPr>
              <w:t>21</w:t>
            </w:r>
          </w:p>
        </w:tc>
        <w:tc>
          <w:tcPr>
            <w:tcW w:w="1616" w:type="dxa"/>
            <w:noWrap/>
            <w:vAlign w:val="bottom"/>
          </w:tcPr>
          <w:p w14:paraId="66938AE9" w14:textId="30FE4785"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0.10</w:t>
            </w:r>
          </w:p>
        </w:tc>
        <w:tc>
          <w:tcPr>
            <w:tcW w:w="1728" w:type="dxa"/>
            <w:noWrap/>
            <w:vAlign w:val="bottom"/>
          </w:tcPr>
          <w:p w14:paraId="45450C8C" w14:textId="260A86B8"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p>
        </w:tc>
        <w:tc>
          <w:tcPr>
            <w:tcW w:w="1727" w:type="dxa"/>
            <w:noWrap/>
            <w:vAlign w:val="bottom"/>
          </w:tcPr>
          <w:p w14:paraId="04FF3306" w14:textId="7CDF0CAB"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p>
        </w:tc>
        <w:tc>
          <w:tcPr>
            <w:tcW w:w="1728" w:type="dxa"/>
            <w:vAlign w:val="bottom"/>
          </w:tcPr>
          <w:p w14:paraId="4D5530B1" w14:textId="13F5F56F"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F0655C" w:rsidRPr="002430A4" w14:paraId="721A40BA" w14:textId="77777777" w:rsidTr="00F178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3AFBBD62" w14:textId="77777777" w:rsidR="00F0655C" w:rsidRPr="002430A4" w:rsidRDefault="00F0655C" w:rsidP="00F0655C">
            <w:pPr>
              <w:spacing w:before="0" w:line="240" w:lineRule="auto"/>
              <w:jc w:val="left"/>
              <w:rPr>
                <w:color w:val="000000"/>
                <w:sz w:val="22"/>
                <w:szCs w:val="22"/>
              </w:rPr>
            </w:pPr>
            <w:r w:rsidRPr="002430A4">
              <w:rPr>
                <w:color w:val="000000"/>
                <w:sz w:val="22"/>
                <w:szCs w:val="22"/>
              </w:rPr>
              <w:t>Mittelwert</w:t>
            </w:r>
          </w:p>
        </w:tc>
        <w:tc>
          <w:tcPr>
            <w:tcW w:w="1616" w:type="dxa"/>
            <w:noWrap/>
            <w:vAlign w:val="bottom"/>
          </w:tcPr>
          <w:p w14:paraId="669D2A45" w14:textId="5CE2C2F8"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0.12</w:t>
            </w:r>
          </w:p>
        </w:tc>
        <w:tc>
          <w:tcPr>
            <w:tcW w:w="1728" w:type="dxa"/>
            <w:noWrap/>
            <w:vAlign w:val="bottom"/>
          </w:tcPr>
          <w:p w14:paraId="366B98D2" w14:textId="020B9DB8"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6.03</w:t>
            </w:r>
          </w:p>
        </w:tc>
        <w:tc>
          <w:tcPr>
            <w:tcW w:w="1727" w:type="dxa"/>
            <w:noWrap/>
            <w:vAlign w:val="bottom"/>
          </w:tcPr>
          <w:p w14:paraId="58D27E83" w14:textId="43EC680C"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5.91</w:t>
            </w:r>
          </w:p>
        </w:tc>
        <w:tc>
          <w:tcPr>
            <w:tcW w:w="1728" w:type="dxa"/>
            <w:vAlign w:val="bottom"/>
          </w:tcPr>
          <w:p w14:paraId="1E4C59B5" w14:textId="0FB957F0"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5.91</w:t>
            </w:r>
          </w:p>
        </w:tc>
      </w:tr>
      <w:tr w:rsidR="00F0655C" w:rsidRPr="002430A4" w14:paraId="3D268016" w14:textId="77777777" w:rsidTr="00F17891">
        <w:trPr>
          <w:trHeight w:val="30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743226D0" w14:textId="77777777" w:rsidR="00F0655C" w:rsidRPr="002430A4" w:rsidRDefault="00F0655C" w:rsidP="00F0655C">
            <w:pPr>
              <w:spacing w:before="0" w:line="240" w:lineRule="auto"/>
              <w:jc w:val="left"/>
              <w:rPr>
                <w:color w:val="000000"/>
                <w:sz w:val="22"/>
                <w:szCs w:val="22"/>
              </w:rPr>
            </w:pPr>
            <w:r w:rsidRPr="002430A4">
              <w:rPr>
                <w:color w:val="000000"/>
                <w:sz w:val="22"/>
                <w:szCs w:val="22"/>
              </w:rPr>
              <w:t>Standardabweichung</w:t>
            </w:r>
          </w:p>
        </w:tc>
        <w:tc>
          <w:tcPr>
            <w:tcW w:w="1616" w:type="dxa"/>
            <w:noWrap/>
            <w:vAlign w:val="bottom"/>
          </w:tcPr>
          <w:p w14:paraId="4307F485" w14:textId="4DD5C527"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0.02</w:t>
            </w:r>
          </w:p>
        </w:tc>
        <w:tc>
          <w:tcPr>
            <w:tcW w:w="1728" w:type="dxa"/>
            <w:noWrap/>
            <w:vAlign w:val="bottom"/>
          </w:tcPr>
          <w:p w14:paraId="233C6F01" w14:textId="1F8CCC6C"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0.03</w:t>
            </w:r>
          </w:p>
        </w:tc>
        <w:tc>
          <w:tcPr>
            <w:tcW w:w="1727" w:type="dxa"/>
            <w:noWrap/>
            <w:vAlign w:val="bottom"/>
          </w:tcPr>
          <w:p w14:paraId="607B4749" w14:textId="2AFB568C"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0.04</w:t>
            </w:r>
          </w:p>
        </w:tc>
        <w:tc>
          <w:tcPr>
            <w:tcW w:w="1728" w:type="dxa"/>
            <w:vAlign w:val="bottom"/>
          </w:tcPr>
          <w:p w14:paraId="746AB81F" w14:textId="739BB040"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0.03</w:t>
            </w:r>
          </w:p>
        </w:tc>
      </w:tr>
    </w:tbl>
    <w:p w14:paraId="7951DCB1" w14:textId="6C53A560" w:rsidR="00FB65EA" w:rsidRPr="002430A4" w:rsidRDefault="00FB65EA" w:rsidP="00FB65EA"/>
    <w:p w14:paraId="2887C4A3" w14:textId="26CD69DF" w:rsidR="0054421B" w:rsidRPr="0054421B" w:rsidRDefault="0054421B" w:rsidP="0054421B">
      <w:pPr>
        <w:pStyle w:val="Beschriftung"/>
        <w:keepNext/>
        <w:rPr>
          <w:b/>
          <w:i w:val="0"/>
          <w:color w:val="auto"/>
        </w:rPr>
      </w:pPr>
      <w:r w:rsidRPr="0054421B">
        <w:rPr>
          <w:b/>
          <w:i w:val="0"/>
          <w:color w:val="auto"/>
        </w:rPr>
        <w:t xml:space="preserve">Tabelle A- </w:t>
      </w:r>
      <w:r w:rsidRPr="0054421B">
        <w:rPr>
          <w:b/>
          <w:i w:val="0"/>
          <w:color w:val="auto"/>
        </w:rPr>
        <w:fldChar w:fldCharType="begin"/>
      </w:r>
      <w:r w:rsidRPr="0054421B">
        <w:rPr>
          <w:b/>
          <w:i w:val="0"/>
          <w:color w:val="auto"/>
        </w:rPr>
        <w:instrText xml:space="preserve"> SEQ Tabelle_A- \* ARABIC </w:instrText>
      </w:r>
      <w:r w:rsidRPr="0054421B">
        <w:rPr>
          <w:b/>
          <w:i w:val="0"/>
          <w:color w:val="auto"/>
        </w:rPr>
        <w:fldChar w:fldCharType="separate"/>
      </w:r>
      <w:r w:rsidRPr="0054421B">
        <w:rPr>
          <w:b/>
          <w:i w:val="0"/>
          <w:noProof/>
          <w:color w:val="auto"/>
        </w:rPr>
        <w:t>9</w:t>
      </w:r>
      <w:r w:rsidRPr="0054421B">
        <w:rPr>
          <w:b/>
          <w:i w:val="0"/>
          <w:color w:val="auto"/>
        </w:rPr>
        <w:fldChar w:fldCharType="end"/>
      </w:r>
      <w:r w:rsidRPr="0054421B">
        <w:rPr>
          <w:b/>
          <w:i w:val="0"/>
          <w:noProof/>
          <w:color w:val="auto"/>
        </w:rPr>
        <w:t xml:space="preserve"> Messerwerte Vorversuch Wiederholgenauigkeit: Neigungswinkel α = 90°.</w:t>
      </w:r>
    </w:p>
    <w:tbl>
      <w:tblPr>
        <w:tblStyle w:val="Gitternetztabelle5dunkelAkzent3"/>
        <w:tblW w:w="0" w:type="auto"/>
        <w:tblLayout w:type="fixed"/>
        <w:tblLook w:val="04A0" w:firstRow="1" w:lastRow="0" w:firstColumn="1" w:lastColumn="0" w:noHBand="0" w:noVBand="1"/>
      </w:tblPr>
      <w:tblGrid>
        <w:gridCol w:w="2263"/>
        <w:gridCol w:w="1616"/>
        <w:gridCol w:w="1728"/>
        <w:gridCol w:w="1727"/>
        <w:gridCol w:w="1728"/>
      </w:tblGrid>
      <w:tr w:rsidR="00013D54" w:rsidRPr="002430A4" w14:paraId="670371CD" w14:textId="77777777" w:rsidTr="004D71B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62" w:type="dxa"/>
            <w:gridSpan w:val="5"/>
            <w:noWrap/>
          </w:tcPr>
          <w:p w14:paraId="461D2439" w14:textId="085ABC13" w:rsidR="00013D54" w:rsidRPr="002430A4" w:rsidRDefault="00013D54" w:rsidP="004D71BD">
            <w:pPr>
              <w:spacing w:before="0" w:line="240" w:lineRule="auto"/>
              <w:jc w:val="center"/>
            </w:pPr>
            <w:r w:rsidRPr="002430A4">
              <w:rPr>
                <w:color w:val="auto"/>
              </w:rPr>
              <w:t>Neigungswinkel</w:t>
            </w:r>
            <w:r w:rsidRPr="002430A4">
              <w:rPr>
                <w:i/>
                <w:color w:val="auto"/>
              </w:rPr>
              <w:t xml:space="preserve"> </w:t>
            </w:r>
            <m:oMath>
              <m:r>
                <m:rPr>
                  <m:sty m:val="bi"/>
                </m:rPr>
                <w:rPr>
                  <w:rFonts w:ascii="Cambria Math" w:hAnsi="Cambria Math"/>
                  <w:color w:val="auto"/>
                </w:rPr>
                <m:t>α</m:t>
              </m:r>
            </m:oMath>
            <w:r w:rsidRPr="002430A4">
              <w:rPr>
                <w:i/>
                <w:color w:val="auto"/>
              </w:rPr>
              <w:t xml:space="preserve"> =</w:t>
            </w:r>
            <w:r w:rsidRPr="002430A4">
              <w:rPr>
                <w:color w:val="auto"/>
              </w:rPr>
              <w:t xml:space="preserve"> 90°</w:t>
            </w:r>
          </w:p>
        </w:tc>
      </w:tr>
      <w:tr w:rsidR="00013D54" w:rsidRPr="002430A4" w14:paraId="788C0003" w14:textId="77777777" w:rsidTr="00F1789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0A31B02D" w14:textId="77777777" w:rsidR="00013D54" w:rsidRPr="002430A4" w:rsidRDefault="00013D54" w:rsidP="004D71BD">
            <w:pPr>
              <w:spacing w:before="0" w:line="240" w:lineRule="auto"/>
              <w:jc w:val="left"/>
              <w:rPr>
                <w:color w:val="000000"/>
                <w:sz w:val="22"/>
                <w:szCs w:val="22"/>
              </w:rPr>
            </w:pPr>
            <w:r w:rsidRPr="002430A4">
              <w:rPr>
                <w:color w:val="000000"/>
                <w:sz w:val="22"/>
                <w:szCs w:val="22"/>
              </w:rPr>
              <w:t>Nr.</w:t>
            </w:r>
          </w:p>
        </w:tc>
        <w:tc>
          <w:tcPr>
            <w:tcW w:w="1616" w:type="dxa"/>
            <w:shd w:val="clear" w:color="auto" w:fill="A5A5A5" w:themeFill="accent3"/>
            <w:noWrap/>
            <w:vAlign w:val="bottom"/>
            <w:hideMark/>
          </w:tcPr>
          <w:p w14:paraId="2F4054A3" w14:textId="77777777" w:rsidR="00013D54" w:rsidRPr="002430A4" w:rsidRDefault="00013D54" w:rsidP="004D71BD">
            <w:pPr>
              <w:spacing w:before="0" w:line="240" w:lineRule="auto"/>
              <w:jc w:val="left"/>
              <w:cnfStyle w:val="000000100000" w:firstRow="0" w:lastRow="0" w:firstColumn="0" w:lastColumn="0" w:oddVBand="0" w:evenVBand="0" w:oddHBand="1" w:evenHBand="0" w:firstRowFirstColumn="0" w:firstRowLastColumn="0" w:lastRowFirstColumn="0" w:lastRowLastColumn="0"/>
              <w:rPr>
                <w:color w:val="000000"/>
                <w:sz w:val="22"/>
                <w:szCs w:val="22"/>
              </w:rPr>
            </w:pPr>
            <w:r w:rsidRPr="002430A4">
              <w:rPr>
                <w:color w:val="000000"/>
                <w:sz w:val="22"/>
                <w:szCs w:val="22"/>
              </w:rPr>
              <w:t>Pos1  [°]</w:t>
            </w:r>
          </w:p>
        </w:tc>
        <w:tc>
          <w:tcPr>
            <w:tcW w:w="1728" w:type="dxa"/>
            <w:shd w:val="clear" w:color="auto" w:fill="A5A5A5" w:themeFill="accent3"/>
            <w:noWrap/>
            <w:vAlign w:val="bottom"/>
            <w:hideMark/>
          </w:tcPr>
          <w:p w14:paraId="51FBC416" w14:textId="77777777" w:rsidR="00013D54" w:rsidRPr="002430A4" w:rsidRDefault="00013D54" w:rsidP="004D71BD">
            <w:pPr>
              <w:spacing w:before="0" w:line="240" w:lineRule="auto"/>
              <w:jc w:val="left"/>
              <w:cnfStyle w:val="000000100000" w:firstRow="0" w:lastRow="0" w:firstColumn="0" w:lastColumn="0" w:oddVBand="0" w:evenVBand="0" w:oddHBand="1" w:evenHBand="0" w:firstRowFirstColumn="0" w:firstRowLastColumn="0" w:lastRowFirstColumn="0" w:lastRowLastColumn="0"/>
              <w:rPr>
                <w:color w:val="000000"/>
                <w:sz w:val="22"/>
                <w:szCs w:val="22"/>
              </w:rPr>
            </w:pPr>
            <w:r w:rsidRPr="002430A4">
              <w:rPr>
                <w:color w:val="000000"/>
                <w:sz w:val="22"/>
                <w:szCs w:val="22"/>
              </w:rPr>
              <w:t>Pos2  [°]</w:t>
            </w:r>
          </w:p>
        </w:tc>
        <w:tc>
          <w:tcPr>
            <w:tcW w:w="1727" w:type="dxa"/>
            <w:shd w:val="clear" w:color="auto" w:fill="A5A5A5" w:themeFill="accent3"/>
            <w:noWrap/>
            <w:vAlign w:val="bottom"/>
            <w:hideMark/>
          </w:tcPr>
          <w:p w14:paraId="429E55C9" w14:textId="77777777" w:rsidR="00013D54" w:rsidRPr="002430A4" w:rsidRDefault="00013D54" w:rsidP="004D71BD">
            <w:pPr>
              <w:spacing w:before="0" w:line="240" w:lineRule="auto"/>
              <w:jc w:val="left"/>
              <w:cnfStyle w:val="000000100000" w:firstRow="0" w:lastRow="0" w:firstColumn="0" w:lastColumn="0" w:oddVBand="0" w:evenVBand="0" w:oddHBand="1" w:evenHBand="0" w:firstRowFirstColumn="0" w:firstRowLastColumn="0" w:lastRowFirstColumn="0" w:lastRowLastColumn="0"/>
              <w:rPr>
                <w:color w:val="000000"/>
                <w:sz w:val="22"/>
                <w:szCs w:val="22"/>
              </w:rPr>
            </w:pPr>
            <w:r w:rsidRPr="002430A4">
              <w:rPr>
                <w:color w:val="000000"/>
                <w:sz w:val="22"/>
                <w:szCs w:val="22"/>
              </w:rPr>
              <w:t>rel. Winkel Pos1'-Pos2' [°]</w:t>
            </w:r>
          </w:p>
        </w:tc>
        <w:tc>
          <w:tcPr>
            <w:tcW w:w="1728" w:type="dxa"/>
            <w:shd w:val="clear" w:color="auto" w:fill="A5A5A5" w:themeFill="accent3"/>
            <w:vAlign w:val="bottom"/>
          </w:tcPr>
          <w:p w14:paraId="4F4DD909" w14:textId="77777777" w:rsidR="00013D54" w:rsidRPr="002430A4" w:rsidRDefault="00013D54" w:rsidP="004D71BD">
            <w:pPr>
              <w:spacing w:before="0" w:line="240" w:lineRule="auto"/>
              <w:jc w:val="left"/>
              <w:cnfStyle w:val="000000100000" w:firstRow="0" w:lastRow="0" w:firstColumn="0" w:lastColumn="0" w:oddVBand="0" w:evenVBand="0" w:oddHBand="1" w:evenHBand="0" w:firstRowFirstColumn="0" w:firstRowLastColumn="0" w:lastRowFirstColumn="0" w:lastRowLastColumn="0"/>
              <w:rPr>
                <w:color w:val="000000"/>
                <w:sz w:val="22"/>
                <w:szCs w:val="22"/>
              </w:rPr>
            </w:pPr>
            <w:r w:rsidRPr="002430A4">
              <w:rPr>
                <w:color w:val="000000"/>
                <w:sz w:val="22"/>
                <w:szCs w:val="22"/>
              </w:rPr>
              <w:t>rel. Winkel Pos2'-Pos1'' [°]</w:t>
            </w:r>
          </w:p>
        </w:tc>
      </w:tr>
      <w:tr w:rsidR="00F0655C" w:rsidRPr="002430A4" w14:paraId="3BB004D2" w14:textId="77777777" w:rsidTr="00F17891">
        <w:trPr>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2DE979D0" w14:textId="77777777" w:rsidR="00F0655C" w:rsidRPr="002430A4" w:rsidRDefault="00F0655C" w:rsidP="00F0655C">
            <w:pPr>
              <w:spacing w:before="0" w:line="240" w:lineRule="auto"/>
              <w:jc w:val="right"/>
              <w:rPr>
                <w:color w:val="000000"/>
                <w:sz w:val="22"/>
                <w:szCs w:val="22"/>
              </w:rPr>
            </w:pPr>
            <w:r w:rsidRPr="002430A4">
              <w:rPr>
                <w:color w:val="000000"/>
                <w:sz w:val="22"/>
                <w:szCs w:val="22"/>
              </w:rPr>
              <w:t>1</w:t>
            </w:r>
          </w:p>
        </w:tc>
        <w:tc>
          <w:tcPr>
            <w:tcW w:w="1616" w:type="dxa"/>
            <w:noWrap/>
            <w:vAlign w:val="bottom"/>
          </w:tcPr>
          <w:p w14:paraId="70F2EAD0" w14:textId="12E95B38"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p>
        </w:tc>
        <w:tc>
          <w:tcPr>
            <w:tcW w:w="1728" w:type="dxa"/>
            <w:noWrap/>
            <w:vAlign w:val="bottom"/>
          </w:tcPr>
          <w:p w14:paraId="32272DFE" w14:textId="3E4C31AC"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89.65</w:t>
            </w:r>
          </w:p>
        </w:tc>
        <w:tc>
          <w:tcPr>
            <w:tcW w:w="1727" w:type="dxa"/>
            <w:noWrap/>
            <w:vAlign w:val="bottom"/>
          </w:tcPr>
          <w:p w14:paraId="241C29A4" w14:textId="0C1A69BB"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p>
        </w:tc>
        <w:tc>
          <w:tcPr>
            <w:tcW w:w="1728" w:type="dxa"/>
            <w:vAlign w:val="bottom"/>
          </w:tcPr>
          <w:p w14:paraId="67762D2D" w14:textId="5C03CF4A"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88.75</w:t>
            </w:r>
          </w:p>
        </w:tc>
      </w:tr>
      <w:tr w:rsidR="00F0655C" w:rsidRPr="002430A4" w14:paraId="79253E66" w14:textId="77777777" w:rsidTr="00F178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6AB5AE39" w14:textId="77777777" w:rsidR="00F0655C" w:rsidRPr="002430A4" w:rsidRDefault="00F0655C" w:rsidP="00F0655C">
            <w:pPr>
              <w:spacing w:before="0" w:line="240" w:lineRule="auto"/>
              <w:jc w:val="right"/>
              <w:rPr>
                <w:color w:val="000000"/>
                <w:sz w:val="22"/>
                <w:szCs w:val="22"/>
              </w:rPr>
            </w:pPr>
            <w:r w:rsidRPr="002430A4">
              <w:rPr>
                <w:color w:val="000000"/>
                <w:sz w:val="22"/>
                <w:szCs w:val="22"/>
              </w:rPr>
              <w:t>2</w:t>
            </w:r>
          </w:p>
        </w:tc>
        <w:tc>
          <w:tcPr>
            <w:tcW w:w="1616" w:type="dxa"/>
            <w:noWrap/>
            <w:vAlign w:val="bottom"/>
          </w:tcPr>
          <w:p w14:paraId="56E9BAEA" w14:textId="019E729F"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0.90</w:t>
            </w:r>
          </w:p>
        </w:tc>
        <w:tc>
          <w:tcPr>
            <w:tcW w:w="1728" w:type="dxa"/>
            <w:noWrap/>
            <w:vAlign w:val="bottom"/>
          </w:tcPr>
          <w:p w14:paraId="5FB486A9" w14:textId="32C26E24"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89.65</w:t>
            </w:r>
          </w:p>
        </w:tc>
        <w:tc>
          <w:tcPr>
            <w:tcW w:w="1727" w:type="dxa"/>
            <w:noWrap/>
            <w:vAlign w:val="bottom"/>
          </w:tcPr>
          <w:p w14:paraId="2B9EF190" w14:textId="1E758673"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88.75</w:t>
            </w:r>
          </w:p>
        </w:tc>
        <w:tc>
          <w:tcPr>
            <w:tcW w:w="1728" w:type="dxa"/>
            <w:vAlign w:val="bottom"/>
          </w:tcPr>
          <w:p w14:paraId="0BA5F7EF" w14:textId="1192D689"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88.65</w:t>
            </w:r>
          </w:p>
        </w:tc>
      </w:tr>
      <w:tr w:rsidR="00F0655C" w:rsidRPr="002430A4" w14:paraId="4B315385" w14:textId="77777777" w:rsidTr="00F17891">
        <w:trPr>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24D7C033" w14:textId="77777777" w:rsidR="00F0655C" w:rsidRPr="002430A4" w:rsidRDefault="00F0655C" w:rsidP="00F0655C">
            <w:pPr>
              <w:spacing w:before="0" w:line="240" w:lineRule="auto"/>
              <w:jc w:val="right"/>
              <w:rPr>
                <w:color w:val="000000"/>
                <w:sz w:val="22"/>
                <w:szCs w:val="22"/>
              </w:rPr>
            </w:pPr>
            <w:r w:rsidRPr="002430A4">
              <w:rPr>
                <w:color w:val="000000"/>
                <w:sz w:val="22"/>
                <w:szCs w:val="22"/>
              </w:rPr>
              <w:t>3</w:t>
            </w:r>
          </w:p>
        </w:tc>
        <w:tc>
          <w:tcPr>
            <w:tcW w:w="1616" w:type="dxa"/>
            <w:noWrap/>
            <w:vAlign w:val="bottom"/>
          </w:tcPr>
          <w:p w14:paraId="03F522CC" w14:textId="42EADACB"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1.00</w:t>
            </w:r>
          </w:p>
        </w:tc>
        <w:tc>
          <w:tcPr>
            <w:tcW w:w="1728" w:type="dxa"/>
            <w:noWrap/>
            <w:vAlign w:val="bottom"/>
          </w:tcPr>
          <w:p w14:paraId="6E449D69" w14:textId="77907CC2"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89.60</w:t>
            </w:r>
          </w:p>
        </w:tc>
        <w:tc>
          <w:tcPr>
            <w:tcW w:w="1727" w:type="dxa"/>
            <w:noWrap/>
            <w:vAlign w:val="bottom"/>
          </w:tcPr>
          <w:p w14:paraId="5957B2EA" w14:textId="47AE6FD1"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88.60</w:t>
            </w:r>
          </w:p>
        </w:tc>
        <w:tc>
          <w:tcPr>
            <w:tcW w:w="1728" w:type="dxa"/>
            <w:vAlign w:val="bottom"/>
          </w:tcPr>
          <w:p w14:paraId="147798E5" w14:textId="6B62E125"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88.60</w:t>
            </w:r>
          </w:p>
        </w:tc>
      </w:tr>
      <w:tr w:rsidR="00F0655C" w:rsidRPr="002430A4" w14:paraId="717CD40D" w14:textId="77777777" w:rsidTr="00F178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3E5DF659" w14:textId="77777777" w:rsidR="00F0655C" w:rsidRPr="002430A4" w:rsidRDefault="00F0655C" w:rsidP="00F0655C">
            <w:pPr>
              <w:spacing w:before="0" w:line="240" w:lineRule="auto"/>
              <w:jc w:val="right"/>
              <w:rPr>
                <w:color w:val="000000"/>
                <w:sz w:val="22"/>
                <w:szCs w:val="22"/>
              </w:rPr>
            </w:pPr>
            <w:r w:rsidRPr="002430A4">
              <w:rPr>
                <w:color w:val="000000"/>
                <w:sz w:val="22"/>
                <w:szCs w:val="22"/>
              </w:rPr>
              <w:t>4</w:t>
            </w:r>
          </w:p>
        </w:tc>
        <w:tc>
          <w:tcPr>
            <w:tcW w:w="1616" w:type="dxa"/>
            <w:noWrap/>
            <w:vAlign w:val="bottom"/>
          </w:tcPr>
          <w:p w14:paraId="35C096CA" w14:textId="60ED7791"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1.00</w:t>
            </w:r>
          </w:p>
        </w:tc>
        <w:tc>
          <w:tcPr>
            <w:tcW w:w="1728" w:type="dxa"/>
            <w:noWrap/>
            <w:vAlign w:val="bottom"/>
          </w:tcPr>
          <w:p w14:paraId="386590C9" w14:textId="4F3792A1"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89.60</w:t>
            </w:r>
          </w:p>
        </w:tc>
        <w:tc>
          <w:tcPr>
            <w:tcW w:w="1727" w:type="dxa"/>
            <w:noWrap/>
            <w:vAlign w:val="bottom"/>
          </w:tcPr>
          <w:p w14:paraId="2B703AD9" w14:textId="1E5761F0"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88.60</w:t>
            </w:r>
          </w:p>
        </w:tc>
        <w:tc>
          <w:tcPr>
            <w:tcW w:w="1728" w:type="dxa"/>
            <w:vAlign w:val="bottom"/>
          </w:tcPr>
          <w:p w14:paraId="0B8E69C8" w14:textId="6A538A66"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88.50</w:t>
            </w:r>
          </w:p>
        </w:tc>
      </w:tr>
      <w:tr w:rsidR="00F0655C" w:rsidRPr="002430A4" w14:paraId="306331F6" w14:textId="77777777" w:rsidTr="00F17891">
        <w:trPr>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5CDFF1FA" w14:textId="77777777" w:rsidR="00F0655C" w:rsidRPr="002430A4" w:rsidRDefault="00F0655C" w:rsidP="00F0655C">
            <w:pPr>
              <w:spacing w:before="0" w:line="240" w:lineRule="auto"/>
              <w:jc w:val="right"/>
              <w:rPr>
                <w:color w:val="000000"/>
                <w:sz w:val="22"/>
                <w:szCs w:val="22"/>
              </w:rPr>
            </w:pPr>
            <w:r w:rsidRPr="002430A4">
              <w:rPr>
                <w:color w:val="000000"/>
                <w:sz w:val="22"/>
                <w:szCs w:val="22"/>
              </w:rPr>
              <w:t>5</w:t>
            </w:r>
          </w:p>
        </w:tc>
        <w:tc>
          <w:tcPr>
            <w:tcW w:w="1616" w:type="dxa"/>
            <w:noWrap/>
            <w:vAlign w:val="bottom"/>
          </w:tcPr>
          <w:p w14:paraId="1652FC62" w14:textId="45A9B4C7"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1.10</w:t>
            </w:r>
          </w:p>
        </w:tc>
        <w:tc>
          <w:tcPr>
            <w:tcW w:w="1728" w:type="dxa"/>
            <w:noWrap/>
            <w:vAlign w:val="bottom"/>
          </w:tcPr>
          <w:p w14:paraId="08A8F90C" w14:textId="17C993B0"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89.65</w:t>
            </w:r>
          </w:p>
        </w:tc>
        <w:tc>
          <w:tcPr>
            <w:tcW w:w="1727" w:type="dxa"/>
            <w:noWrap/>
            <w:vAlign w:val="bottom"/>
          </w:tcPr>
          <w:p w14:paraId="5566F2BC" w14:textId="75167632"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88.55</w:t>
            </w:r>
          </w:p>
        </w:tc>
        <w:tc>
          <w:tcPr>
            <w:tcW w:w="1728" w:type="dxa"/>
            <w:vAlign w:val="bottom"/>
          </w:tcPr>
          <w:p w14:paraId="697B0B08" w14:textId="0AC7AAE6"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88.60</w:t>
            </w:r>
          </w:p>
        </w:tc>
      </w:tr>
      <w:tr w:rsidR="00F0655C" w:rsidRPr="002430A4" w14:paraId="609C2CAB" w14:textId="77777777" w:rsidTr="00F178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68806E1A" w14:textId="77777777" w:rsidR="00F0655C" w:rsidRPr="002430A4" w:rsidRDefault="00F0655C" w:rsidP="00F0655C">
            <w:pPr>
              <w:spacing w:before="0" w:line="240" w:lineRule="auto"/>
              <w:jc w:val="right"/>
              <w:rPr>
                <w:color w:val="000000"/>
                <w:sz w:val="22"/>
                <w:szCs w:val="22"/>
              </w:rPr>
            </w:pPr>
            <w:r w:rsidRPr="002430A4">
              <w:rPr>
                <w:color w:val="000000"/>
                <w:sz w:val="22"/>
                <w:szCs w:val="22"/>
              </w:rPr>
              <w:t>6</w:t>
            </w:r>
          </w:p>
        </w:tc>
        <w:tc>
          <w:tcPr>
            <w:tcW w:w="1616" w:type="dxa"/>
            <w:noWrap/>
            <w:vAlign w:val="bottom"/>
          </w:tcPr>
          <w:p w14:paraId="220CBD14" w14:textId="342BF74C"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1.05</w:t>
            </w:r>
          </w:p>
        </w:tc>
        <w:tc>
          <w:tcPr>
            <w:tcW w:w="1728" w:type="dxa"/>
            <w:noWrap/>
            <w:vAlign w:val="bottom"/>
          </w:tcPr>
          <w:p w14:paraId="5DBE75BD" w14:textId="41F3D8C7"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89.60</w:t>
            </w:r>
          </w:p>
        </w:tc>
        <w:tc>
          <w:tcPr>
            <w:tcW w:w="1727" w:type="dxa"/>
            <w:noWrap/>
            <w:vAlign w:val="bottom"/>
          </w:tcPr>
          <w:p w14:paraId="6EB7CCD1" w14:textId="42EDA1B8"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88.55</w:t>
            </w:r>
          </w:p>
        </w:tc>
        <w:tc>
          <w:tcPr>
            <w:tcW w:w="1728" w:type="dxa"/>
            <w:vAlign w:val="bottom"/>
          </w:tcPr>
          <w:p w14:paraId="1C39631E" w14:textId="1238084E"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88.50</w:t>
            </w:r>
          </w:p>
        </w:tc>
      </w:tr>
      <w:tr w:rsidR="00F0655C" w:rsidRPr="002430A4" w14:paraId="2322196B" w14:textId="77777777" w:rsidTr="00F17891">
        <w:trPr>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626A93DB" w14:textId="77777777" w:rsidR="00F0655C" w:rsidRPr="002430A4" w:rsidRDefault="00F0655C" w:rsidP="00F0655C">
            <w:pPr>
              <w:spacing w:before="0" w:line="240" w:lineRule="auto"/>
              <w:jc w:val="right"/>
              <w:rPr>
                <w:color w:val="000000"/>
                <w:sz w:val="22"/>
                <w:szCs w:val="22"/>
              </w:rPr>
            </w:pPr>
            <w:r w:rsidRPr="002430A4">
              <w:rPr>
                <w:color w:val="000000"/>
                <w:sz w:val="22"/>
                <w:szCs w:val="22"/>
              </w:rPr>
              <w:t>7</w:t>
            </w:r>
          </w:p>
        </w:tc>
        <w:tc>
          <w:tcPr>
            <w:tcW w:w="1616" w:type="dxa"/>
            <w:noWrap/>
            <w:vAlign w:val="bottom"/>
          </w:tcPr>
          <w:p w14:paraId="2DB71C70" w14:textId="35723E4E"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1.10</w:t>
            </w:r>
          </w:p>
        </w:tc>
        <w:tc>
          <w:tcPr>
            <w:tcW w:w="1728" w:type="dxa"/>
            <w:noWrap/>
            <w:vAlign w:val="bottom"/>
          </w:tcPr>
          <w:p w14:paraId="64CAD365" w14:textId="2643336C"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89.60</w:t>
            </w:r>
          </w:p>
        </w:tc>
        <w:tc>
          <w:tcPr>
            <w:tcW w:w="1727" w:type="dxa"/>
            <w:noWrap/>
            <w:vAlign w:val="bottom"/>
          </w:tcPr>
          <w:p w14:paraId="541CBA4F" w14:textId="7331B610"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88.50</w:t>
            </w:r>
          </w:p>
        </w:tc>
        <w:tc>
          <w:tcPr>
            <w:tcW w:w="1728" w:type="dxa"/>
            <w:vAlign w:val="bottom"/>
          </w:tcPr>
          <w:p w14:paraId="6D2442C3" w14:textId="24C58684"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88.50</w:t>
            </w:r>
          </w:p>
        </w:tc>
      </w:tr>
      <w:tr w:rsidR="00F0655C" w:rsidRPr="002430A4" w14:paraId="07078268" w14:textId="77777777" w:rsidTr="00F178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6E35EAF8" w14:textId="77777777" w:rsidR="00F0655C" w:rsidRPr="002430A4" w:rsidRDefault="00F0655C" w:rsidP="00F0655C">
            <w:pPr>
              <w:spacing w:before="0" w:line="240" w:lineRule="auto"/>
              <w:jc w:val="right"/>
              <w:rPr>
                <w:color w:val="000000"/>
                <w:sz w:val="22"/>
                <w:szCs w:val="22"/>
              </w:rPr>
            </w:pPr>
            <w:r w:rsidRPr="002430A4">
              <w:rPr>
                <w:color w:val="000000"/>
                <w:sz w:val="22"/>
                <w:szCs w:val="22"/>
              </w:rPr>
              <w:t>8</w:t>
            </w:r>
          </w:p>
        </w:tc>
        <w:tc>
          <w:tcPr>
            <w:tcW w:w="1616" w:type="dxa"/>
            <w:noWrap/>
            <w:vAlign w:val="bottom"/>
          </w:tcPr>
          <w:p w14:paraId="258428C7" w14:textId="79F01BED"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1.10</w:t>
            </w:r>
          </w:p>
        </w:tc>
        <w:tc>
          <w:tcPr>
            <w:tcW w:w="1728" w:type="dxa"/>
            <w:noWrap/>
            <w:vAlign w:val="bottom"/>
          </w:tcPr>
          <w:p w14:paraId="5A1D175C" w14:textId="532C8085"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89.60</w:t>
            </w:r>
          </w:p>
        </w:tc>
        <w:tc>
          <w:tcPr>
            <w:tcW w:w="1727" w:type="dxa"/>
            <w:noWrap/>
            <w:vAlign w:val="bottom"/>
          </w:tcPr>
          <w:p w14:paraId="2915FFB0" w14:textId="7AF9A543"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88.50</w:t>
            </w:r>
          </w:p>
        </w:tc>
        <w:tc>
          <w:tcPr>
            <w:tcW w:w="1728" w:type="dxa"/>
            <w:vAlign w:val="bottom"/>
          </w:tcPr>
          <w:p w14:paraId="4BFEBF8E" w14:textId="54E41FD9"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88.50</w:t>
            </w:r>
          </w:p>
        </w:tc>
      </w:tr>
      <w:tr w:rsidR="00F0655C" w:rsidRPr="002430A4" w14:paraId="249842B9" w14:textId="77777777" w:rsidTr="00F17891">
        <w:trPr>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46227EC3" w14:textId="77777777" w:rsidR="00F0655C" w:rsidRPr="002430A4" w:rsidRDefault="00F0655C" w:rsidP="00F0655C">
            <w:pPr>
              <w:spacing w:before="0" w:line="240" w:lineRule="auto"/>
              <w:jc w:val="right"/>
              <w:rPr>
                <w:color w:val="000000"/>
                <w:sz w:val="22"/>
                <w:szCs w:val="22"/>
              </w:rPr>
            </w:pPr>
            <w:r w:rsidRPr="002430A4">
              <w:rPr>
                <w:color w:val="000000"/>
                <w:sz w:val="22"/>
                <w:szCs w:val="22"/>
              </w:rPr>
              <w:t>9</w:t>
            </w:r>
          </w:p>
        </w:tc>
        <w:tc>
          <w:tcPr>
            <w:tcW w:w="1616" w:type="dxa"/>
            <w:noWrap/>
            <w:vAlign w:val="bottom"/>
          </w:tcPr>
          <w:p w14:paraId="3465D469" w14:textId="69757694"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1.10</w:t>
            </w:r>
          </w:p>
        </w:tc>
        <w:tc>
          <w:tcPr>
            <w:tcW w:w="1728" w:type="dxa"/>
            <w:noWrap/>
            <w:vAlign w:val="bottom"/>
          </w:tcPr>
          <w:p w14:paraId="41928441" w14:textId="3A3951BB"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89.60</w:t>
            </w:r>
          </w:p>
        </w:tc>
        <w:tc>
          <w:tcPr>
            <w:tcW w:w="1727" w:type="dxa"/>
            <w:noWrap/>
            <w:vAlign w:val="bottom"/>
          </w:tcPr>
          <w:p w14:paraId="2CE88FBA" w14:textId="7EDD1144"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88.50</w:t>
            </w:r>
          </w:p>
        </w:tc>
        <w:tc>
          <w:tcPr>
            <w:tcW w:w="1728" w:type="dxa"/>
            <w:vAlign w:val="bottom"/>
          </w:tcPr>
          <w:p w14:paraId="70DE8B70" w14:textId="61D31682"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88.50</w:t>
            </w:r>
          </w:p>
        </w:tc>
      </w:tr>
      <w:tr w:rsidR="00F0655C" w:rsidRPr="002430A4" w14:paraId="1B9373AD" w14:textId="77777777" w:rsidTr="00F178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00447094" w14:textId="77777777" w:rsidR="00F0655C" w:rsidRPr="002430A4" w:rsidRDefault="00F0655C" w:rsidP="00F0655C">
            <w:pPr>
              <w:spacing w:before="0" w:line="240" w:lineRule="auto"/>
              <w:jc w:val="right"/>
              <w:rPr>
                <w:color w:val="000000"/>
                <w:sz w:val="22"/>
                <w:szCs w:val="22"/>
              </w:rPr>
            </w:pPr>
            <w:r w:rsidRPr="002430A4">
              <w:rPr>
                <w:color w:val="000000"/>
                <w:sz w:val="22"/>
                <w:szCs w:val="22"/>
              </w:rPr>
              <w:t>10</w:t>
            </w:r>
          </w:p>
        </w:tc>
        <w:tc>
          <w:tcPr>
            <w:tcW w:w="1616" w:type="dxa"/>
            <w:noWrap/>
            <w:vAlign w:val="bottom"/>
          </w:tcPr>
          <w:p w14:paraId="5C9F882C" w14:textId="56F88737"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1.10</w:t>
            </w:r>
          </w:p>
        </w:tc>
        <w:tc>
          <w:tcPr>
            <w:tcW w:w="1728" w:type="dxa"/>
            <w:noWrap/>
            <w:vAlign w:val="bottom"/>
          </w:tcPr>
          <w:p w14:paraId="6F37F8D8" w14:textId="113AA1E5"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89.55</w:t>
            </w:r>
          </w:p>
        </w:tc>
        <w:tc>
          <w:tcPr>
            <w:tcW w:w="1727" w:type="dxa"/>
            <w:noWrap/>
            <w:vAlign w:val="bottom"/>
          </w:tcPr>
          <w:p w14:paraId="51525E2B" w14:textId="6644FCF2"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88.45</w:t>
            </w:r>
          </w:p>
        </w:tc>
        <w:tc>
          <w:tcPr>
            <w:tcW w:w="1728" w:type="dxa"/>
            <w:vAlign w:val="bottom"/>
          </w:tcPr>
          <w:p w14:paraId="5FF38072" w14:textId="057697ED"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88.40</w:t>
            </w:r>
          </w:p>
        </w:tc>
      </w:tr>
      <w:tr w:rsidR="00F0655C" w:rsidRPr="002430A4" w14:paraId="4ED389E3" w14:textId="77777777" w:rsidTr="00F17891">
        <w:trPr>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02C97AA9" w14:textId="77777777" w:rsidR="00F0655C" w:rsidRPr="002430A4" w:rsidRDefault="00F0655C" w:rsidP="00F0655C">
            <w:pPr>
              <w:spacing w:before="0" w:line="240" w:lineRule="auto"/>
              <w:jc w:val="right"/>
              <w:rPr>
                <w:color w:val="000000"/>
                <w:sz w:val="22"/>
                <w:szCs w:val="22"/>
              </w:rPr>
            </w:pPr>
            <w:r w:rsidRPr="002430A4">
              <w:rPr>
                <w:color w:val="000000"/>
                <w:sz w:val="22"/>
                <w:szCs w:val="22"/>
              </w:rPr>
              <w:t>11</w:t>
            </w:r>
          </w:p>
        </w:tc>
        <w:tc>
          <w:tcPr>
            <w:tcW w:w="1616" w:type="dxa"/>
            <w:noWrap/>
            <w:vAlign w:val="bottom"/>
          </w:tcPr>
          <w:p w14:paraId="06734B76" w14:textId="243A6525"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1.15</w:t>
            </w:r>
          </w:p>
        </w:tc>
        <w:tc>
          <w:tcPr>
            <w:tcW w:w="1728" w:type="dxa"/>
            <w:noWrap/>
            <w:vAlign w:val="bottom"/>
          </w:tcPr>
          <w:p w14:paraId="1022ABD7" w14:textId="137F6D3B"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89.55</w:t>
            </w:r>
          </w:p>
        </w:tc>
        <w:tc>
          <w:tcPr>
            <w:tcW w:w="1727" w:type="dxa"/>
            <w:noWrap/>
            <w:vAlign w:val="bottom"/>
          </w:tcPr>
          <w:p w14:paraId="1D270388" w14:textId="5A99EC97"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88.40</w:t>
            </w:r>
          </w:p>
        </w:tc>
        <w:tc>
          <w:tcPr>
            <w:tcW w:w="1728" w:type="dxa"/>
            <w:vAlign w:val="bottom"/>
          </w:tcPr>
          <w:p w14:paraId="7CBF37FB" w14:textId="178D41B3"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88.40</w:t>
            </w:r>
          </w:p>
        </w:tc>
      </w:tr>
      <w:tr w:rsidR="00F0655C" w:rsidRPr="002430A4" w14:paraId="75C03D7A" w14:textId="77777777" w:rsidTr="00F178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245DA8B3" w14:textId="77777777" w:rsidR="00F0655C" w:rsidRPr="002430A4" w:rsidRDefault="00F0655C" w:rsidP="00F0655C">
            <w:pPr>
              <w:spacing w:before="0" w:line="240" w:lineRule="auto"/>
              <w:jc w:val="right"/>
              <w:rPr>
                <w:color w:val="000000"/>
                <w:sz w:val="22"/>
                <w:szCs w:val="22"/>
              </w:rPr>
            </w:pPr>
            <w:r w:rsidRPr="002430A4">
              <w:rPr>
                <w:color w:val="000000"/>
                <w:sz w:val="22"/>
                <w:szCs w:val="22"/>
              </w:rPr>
              <w:t>12</w:t>
            </w:r>
          </w:p>
        </w:tc>
        <w:tc>
          <w:tcPr>
            <w:tcW w:w="1616" w:type="dxa"/>
            <w:noWrap/>
            <w:vAlign w:val="bottom"/>
          </w:tcPr>
          <w:p w14:paraId="381DAFB2" w14:textId="1B75E6D9"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1.15</w:t>
            </w:r>
          </w:p>
        </w:tc>
        <w:tc>
          <w:tcPr>
            <w:tcW w:w="1728" w:type="dxa"/>
            <w:noWrap/>
            <w:vAlign w:val="bottom"/>
          </w:tcPr>
          <w:p w14:paraId="65EA233E" w14:textId="695D2685"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89.55</w:t>
            </w:r>
          </w:p>
        </w:tc>
        <w:tc>
          <w:tcPr>
            <w:tcW w:w="1727" w:type="dxa"/>
            <w:noWrap/>
            <w:vAlign w:val="bottom"/>
          </w:tcPr>
          <w:p w14:paraId="6256EAB9" w14:textId="2E40BE2B"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88.40</w:t>
            </w:r>
          </w:p>
        </w:tc>
        <w:tc>
          <w:tcPr>
            <w:tcW w:w="1728" w:type="dxa"/>
            <w:vAlign w:val="bottom"/>
          </w:tcPr>
          <w:p w14:paraId="3B7795F2" w14:textId="2B754387"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88.40</w:t>
            </w:r>
          </w:p>
        </w:tc>
      </w:tr>
      <w:tr w:rsidR="00F0655C" w:rsidRPr="002430A4" w14:paraId="10ADC7EF" w14:textId="77777777" w:rsidTr="00F17891">
        <w:trPr>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6B0365FB" w14:textId="77777777" w:rsidR="00F0655C" w:rsidRPr="002430A4" w:rsidRDefault="00F0655C" w:rsidP="00F0655C">
            <w:pPr>
              <w:spacing w:before="0" w:line="240" w:lineRule="auto"/>
              <w:jc w:val="right"/>
              <w:rPr>
                <w:color w:val="000000"/>
                <w:sz w:val="22"/>
                <w:szCs w:val="22"/>
              </w:rPr>
            </w:pPr>
            <w:r w:rsidRPr="002430A4">
              <w:rPr>
                <w:color w:val="000000"/>
                <w:sz w:val="22"/>
                <w:szCs w:val="22"/>
              </w:rPr>
              <w:lastRenderedPageBreak/>
              <w:t>13</w:t>
            </w:r>
          </w:p>
        </w:tc>
        <w:tc>
          <w:tcPr>
            <w:tcW w:w="1616" w:type="dxa"/>
            <w:noWrap/>
            <w:vAlign w:val="bottom"/>
          </w:tcPr>
          <w:p w14:paraId="7C6C4757" w14:textId="0963C070"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1.15</w:t>
            </w:r>
          </w:p>
        </w:tc>
        <w:tc>
          <w:tcPr>
            <w:tcW w:w="1728" w:type="dxa"/>
            <w:noWrap/>
            <w:vAlign w:val="bottom"/>
          </w:tcPr>
          <w:p w14:paraId="60F9C9DE" w14:textId="1AA19928"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89.55</w:t>
            </w:r>
          </w:p>
        </w:tc>
        <w:tc>
          <w:tcPr>
            <w:tcW w:w="1727" w:type="dxa"/>
            <w:noWrap/>
            <w:vAlign w:val="bottom"/>
          </w:tcPr>
          <w:p w14:paraId="69C22DD3" w14:textId="146D7129"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88.40</w:t>
            </w:r>
          </w:p>
        </w:tc>
        <w:tc>
          <w:tcPr>
            <w:tcW w:w="1728" w:type="dxa"/>
            <w:vAlign w:val="bottom"/>
          </w:tcPr>
          <w:p w14:paraId="5964F23C" w14:textId="64DC6279"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88.40</w:t>
            </w:r>
          </w:p>
        </w:tc>
      </w:tr>
      <w:tr w:rsidR="00F0655C" w:rsidRPr="002430A4" w14:paraId="5DE9BE57" w14:textId="77777777" w:rsidTr="00F178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75DBD105" w14:textId="77777777" w:rsidR="00F0655C" w:rsidRPr="002430A4" w:rsidRDefault="00F0655C" w:rsidP="00F0655C">
            <w:pPr>
              <w:spacing w:before="0" w:line="240" w:lineRule="auto"/>
              <w:jc w:val="right"/>
              <w:rPr>
                <w:color w:val="000000"/>
                <w:sz w:val="22"/>
                <w:szCs w:val="22"/>
              </w:rPr>
            </w:pPr>
            <w:r w:rsidRPr="002430A4">
              <w:rPr>
                <w:color w:val="000000"/>
                <w:sz w:val="22"/>
                <w:szCs w:val="22"/>
              </w:rPr>
              <w:t>14</w:t>
            </w:r>
          </w:p>
        </w:tc>
        <w:tc>
          <w:tcPr>
            <w:tcW w:w="1616" w:type="dxa"/>
            <w:noWrap/>
            <w:vAlign w:val="bottom"/>
          </w:tcPr>
          <w:p w14:paraId="0CEEABAC" w14:textId="12E07B79"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1.15</w:t>
            </w:r>
          </w:p>
        </w:tc>
        <w:tc>
          <w:tcPr>
            <w:tcW w:w="1728" w:type="dxa"/>
            <w:noWrap/>
            <w:vAlign w:val="bottom"/>
          </w:tcPr>
          <w:p w14:paraId="3B3CACE4" w14:textId="5C79D6EC"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89.60</w:t>
            </w:r>
          </w:p>
        </w:tc>
        <w:tc>
          <w:tcPr>
            <w:tcW w:w="1727" w:type="dxa"/>
            <w:noWrap/>
            <w:vAlign w:val="bottom"/>
          </w:tcPr>
          <w:p w14:paraId="21C184A4" w14:textId="611DE488"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88.45</w:t>
            </w:r>
          </w:p>
        </w:tc>
        <w:tc>
          <w:tcPr>
            <w:tcW w:w="1728" w:type="dxa"/>
            <w:vAlign w:val="bottom"/>
          </w:tcPr>
          <w:p w14:paraId="180A4AF1" w14:textId="55AD936A"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88.50</w:t>
            </w:r>
          </w:p>
        </w:tc>
      </w:tr>
      <w:tr w:rsidR="00F0655C" w:rsidRPr="002430A4" w14:paraId="68FB8B40" w14:textId="77777777" w:rsidTr="00F17891">
        <w:trPr>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6B37F1AF" w14:textId="77777777" w:rsidR="00F0655C" w:rsidRPr="002430A4" w:rsidRDefault="00F0655C" w:rsidP="00F0655C">
            <w:pPr>
              <w:spacing w:before="0" w:line="240" w:lineRule="auto"/>
              <w:jc w:val="right"/>
              <w:rPr>
                <w:color w:val="000000"/>
                <w:sz w:val="22"/>
                <w:szCs w:val="22"/>
              </w:rPr>
            </w:pPr>
            <w:r w:rsidRPr="002430A4">
              <w:rPr>
                <w:color w:val="000000"/>
                <w:sz w:val="22"/>
                <w:szCs w:val="22"/>
              </w:rPr>
              <w:t>15</w:t>
            </w:r>
          </w:p>
        </w:tc>
        <w:tc>
          <w:tcPr>
            <w:tcW w:w="1616" w:type="dxa"/>
            <w:noWrap/>
            <w:vAlign w:val="bottom"/>
          </w:tcPr>
          <w:p w14:paraId="5C3FBDDC" w14:textId="53DF755C"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1.10</w:t>
            </w:r>
          </w:p>
        </w:tc>
        <w:tc>
          <w:tcPr>
            <w:tcW w:w="1728" w:type="dxa"/>
            <w:noWrap/>
            <w:vAlign w:val="bottom"/>
          </w:tcPr>
          <w:p w14:paraId="1463815C" w14:textId="091455A2"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89.55</w:t>
            </w:r>
          </w:p>
        </w:tc>
        <w:tc>
          <w:tcPr>
            <w:tcW w:w="1727" w:type="dxa"/>
            <w:noWrap/>
            <w:vAlign w:val="bottom"/>
          </w:tcPr>
          <w:p w14:paraId="48665121" w14:textId="03C93247"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88.45</w:t>
            </w:r>
          </w:p>
        </w:tc>
        <w:tc>
          <w:tcPr>
            <w:tcW w:w="1728" w:type="dxa"/>
            <w:vAlign w:val="bottom"/>
          </w:tcPr>
          <w:p w14:paraId="18434D5C" w14:textId="39D40BF2"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88.40</w:t>
            </w:r>
          </w:p>
        </w:tc>
      </w:tr>
      <w:tr w:rsidR="00F0655C" w:rsidRPr="002430A4" w14:paraId="4AC457BA" w14:textId="77777777" w:rsidTr="00F178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151A055F" w14:textId="77777777" w:rsidR="00F0655C" w:rsidRPr="002430A4" w:rsidRDefault="00F0655C" w:rsidP="00F0655C">
            <w:pPr>
              <w:spacing w:before="0" w:line="240" w:lineRule="auto"/>
              <w:jc w:val="right"/>
              <w:rPr>
                <w:color w:val="000000"/>
                <w:sz w:val="22"/>
                <w:szCs w:val="22"/>
              </w:rPr>
            </w:pPr>
            <w:r w:rsidRPr="002430A4">
              <w:rPr>
                <w:color w:val="000000"/>
                <w:sz w:val="22"/>
                <w:szCs w:val="22"/>
              </w:rPr>
              <w:t>16</w:t>
            </w:r>
          </w:p>
        </w:tc>
        <w:tc>
          <w:tcPr>
            <w:tcW w:w="1616" w:type="dxa"/>
            <w:noWrap/>
            <w:vAlign w:val="bottom"/>
          </w:tcPr>
          <w:p w14:paraId="224CCF4D" w14:textId="6FBFA036"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1.15</w:t>
            </w:r>
          </w:p>
        </w:tc>
        <w:tc>
          <w:tcPr>
            <w:tcW w:w="1728" w:type="dxa"/>
            <w:noWrap/>
            <w:vAlign w:val="bottom"/>
          </w:tcPr>
          <w:p w14:paraId="77B982E1" w14:textId="2A0DC273"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89.55</w:t>
            </w:r>
          </w:p>
        </w:tc>
        <w:tc>
          <w:tcPr>
            <w:tcW w:w="1727" w:type="dxa"/>
            <w:noWrap/>
            <w:vAlign w:val="bottom"/>
          </w:tcPr>
          <w:p w14:paraId="22DEDDA3" w14:textId="575710A6"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88.40</w:t>
            </w:r>
          </w:p>
        </w:tc>
        <w:tc>
          <w:tcPr>
            <w:tcW w:w="1728" w:type="dxa"/>
            <w:vAlign w:val="bottom"/>
          </w:tcPr>
          <w:p w14:paraId="5AE97F45" w14:textId="5A74CBC9"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88.45</w:t>
            </w:r>
          </w:p>
        </w:tc>
      </w:tr>
      <w:tr w:rsidR="00F0655C" w:rsidRPr="002430A4" w14:paraId="79D601C7" w14:textId="77777777" w:rsidTr="00F17891">
        <w:trPr>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6966565B" w14:textId="77777777" w:rsidR="00F0655C" w:rsidRPr="002430A4" w:rsidRDefault="00F0655C" w:rsidP="00F0655C">
            <w:pPr>
              <w:spacing w:before="0" w:line="240" w:lineRule="auto"/>
              <w:jc w:val="right"/>
              <w:rPr>
                <w:color w:val="000000"/>
                <w:sz w:val="22"/>
                <w:szCs w:val="22"/>
              </w:rPr>
            </w:pPr>
            <w:r w:rsidRPr="002430A4">
              <w:rPr>
                <w:color w:val="000000"/>
                <w:sz w:val="22"/>
                <w:szCs w:val="22"/>
              </w:rPr>
              <w:t>17</w:t>
            </w:r>
          </w:p>
        </w:tc>
        <w:tc>
          <w:tcPr>
            <w:tcW w:w="1616" w:type="dxa"/>
            <w:noWrap/>
            <w:vAlign w:val="bottom"/>
          </w:tcPr>
          <w:p w14:paraId="160BCE75" w14:textId="12232274"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1.10</w:t>
            </w:r>
          </w:p>
        </w:tc>
        <w:tc>
          <w:tcPr>
            <w:tcW w:w="1728" w:type="dxa"/>
            <w:noWrap/>
            <w:vAlign w:val="bottom"/>
          </w:tcPr>
          <w:p w14:paraId="5DFC1979" w14:textId="7B7D686D"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89.55</w:t>
            </w:r>
          </w:p>
        </w:tc>
        <w:tc>
          <w:tcPr>
            <w:tcW w:w="1727" w:type="dxa"/>
            <w:noWrap/>
            <w:vAlign w:val="bottom"/>
          </w:tcPr>
          <w:p w14:paraId="2B6A0EED" w14:textId="6F3ABB0D"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88.45</w:t>
            </w:r>
          </w:p>
        </w:tc>
        <w:tc>
          <w:tcPr>
            <w:tcW w:w="1728" w:type="dxa"/>
            <w:vAlign w:val="bottom"/>
          </w:tcPr>
          <w:p w14:paraId="1ECB5704" w14:textId="596EE431"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88.35</w:t>
            </w:r>
          </w:p>
        </w:tc>
      </w:tr>
      <w:tr w:rsidR="00F0655C" w:rsidRPr="002430A4" w14:paraId="6A65DB24" w14:textId="77777777" w:rsidTr="00F178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220F1A84" w14:textId="77777777" w:rsidR="00F0655C" w:rsidRPr="002430A4" w:rsidRDefault="00F0655C" w:rsidP="00F0655C">
            <w:pPr>
              <w:spacing w:before="0" w:line="240" w:lineRule="auto"/>
              <w:jc w:val="right"/>
              <w:rPr>
                <w:color w:val="000000"/>
                <w:sz w:val="22"/>
                <w:szCs w:val="22"/>
              </w:rPr>
            </w:pPr>
            <w:r w:rsidRPr="002430A4">
              <w:rPr>
                <w:color w:val="000000"/>
                <w:sz w:val="22"/>
                <w:szCs w:val="22"/>
              </w:rPr>
              <w:t>18</w:t>
            </w:r>
          </w:p>
        </w:tc>
        <w:tc>
          <w:tcPr>
            <w:tcW w:w="1616" w:type="dxa"/>
            <w:noWrap/>
            <w:vAlign w:val="bottom"/>
          </w:tcPr>
          <w:p w14:paraId="38791118" w14:textId="24C143C2"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1.20</w:t>
            </w:r>
          </w:p>
        </w:tc>
        <w:tc>
          <w:tcPr>
            <w:tcW w:w="1728" w:type="dxa"/>
            <w:noWrap/>
            <w:vAlign w:val="bottom"/>
          </w:tcPr>
          <w:p w14:paraId="1791A914" w14:textId="376B44CD"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89.55</w:t>
            </w:r>
          </w:p>
        </w:tc>
        <w:tc>
          <w:tcPr>
            <w:tcW w:w="1727" w:type="dxa"/>
            <w:noWrap/>
            <w:vAlign w:val="bottom"/>
          </w:tcPr>
          <w:p w14:paraId="4A101232" w14:textId="5F2DFD74"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88.35</w:t>
            </w:r>
          </w:p>
        </w:tc>
        <w:tc>
          <w:tcPr>
            <w:tcW w:w="1728" w:type="dxa"/>
            <w:vAlign w:val="bottom"/>
          </w:tcPr>
          <w:p w14:paraId="6596EF43" w14:textId="64C8D7DC"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88.40</w:t>
            </w:r>
          </w:p>
        </w:tc>
      </w:tr>
      <w:tr w:rsidR="00F0655C" w:rsidRPr="002430A4" w14:paraId="4E6595E0" w14:textId="77777777" w:rsidTr="00F17891">
        <w:trPr>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6094F34E" w14:textId="77777777" w:rsidR="00F0655C" w:rsidRPr="002430A4" w:rsidRDefault="00F0655C" w:rsidP="00F0655C">
            <w:pPr>
              <w:spacing w:before="0" w:line="240" w:lineRule="auto"/>
              <w:jc w:val="right"/>
              <w:rPr>
                <w:color w:val="000000"/>
                <w:sz w:val="22"/>
                <w:szCs w:val="22"/>
              </w:rPr>
            </w:pPr>
            <w:r w:rsidRPr="002430A4">
              <w:rPr>
                <w:color w:val="000000"/>
                <w:sz w:val="22"/>
                <w:szCs w:val="22"/>
              </w:rPr>
              <w:t>19</w:t>
            </w:r>
          </w:p>
        </w:tc>
        <w:tc>
          <w:tcPr>
            <w:tcW w:w="1616" w:type="dxa"/>
            <w:noWrap/>
            <w:vAlign w:val="bottom"/>
          </w:tcPr>
          <w:p w14:paraId="4D46E182" w14:textId="1E2EC4BE"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1.15</w:t>
            </w:r>
          </w:p>
        </w:tc>
        <w:tc>
          <w:tcPr>
            <w:tcW w:w="1728" w:type="dxa"/>
            <w:noWrap/>
            <w:vAlign w:val="bottom"/>
          </w:tcPr>
          <w:p w14:paraId="334620D4" w14:textId="0E72B8DC"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89.50</w:t>
            </w:r>
          </w:p>
        </w:tc>
        <w:tc>
          <w:tcPr>
            <w:tcW w:w="1727" w:type="dxa"/>
            <w:noWrap/>
            <w:vAlign w:val="bottom"/>
          </w:tcPr>
          <w:p w14:paraId="24662E5F" w14:textId="15E872BF"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88.35</w:t>
            </w:r>
          </w:p>
        </w:tc>
        <w:tc>
          <w:tcPr>
            <w:tcW w:w="1728" w:type="dxa"/>
            <w:vAlign w:val="bottom"/>
          </w:tcPr>
          <w:p w14:paraId="7F0DC5AE" w14:textId="7BD9BB7E"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88.25</w:t>
            </w:r>
          </w:p>
        </w:tc>
      </w:tr>
      <w:tr w:rsidR="00F0655C" w:rsidRPr="002430A4" w14:paraId="4F14DB8A" w14:textId="77777777" w:rsidTr="00F1789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2A33A158" w14:textId="77777777" w:rsidR="00F0655C" w:rsidRPr="002430A4" w:rsidRDefault="00F0655C" w:rsidP="00F0655C">
            <w:pPr>
              <w:spacing w:before="0" w:line="240" w:lineRule="auto"/>
              <w:jc w:val="right"/>
              <w:rPr>
                <w:color w:val="000000"/>
                <w:sz w:val="22"/>
                <w:szCs w:val="22"/>
              </w:rPr>
            </w:pPr>
            <w:r w:rsidRPr="002430A4">
              <w:rPr>
                <w:color w:val="000000"/>
                <w:sz w:val="22"/>
                <w:szCs w:val="22"/>
              </w:rPr>
              <w:t>20</w:t>
            </w:r>
          </w:p>
        </w:tc>
        <w:tc>
          <w:tcPr>
            <w:tcW w:w="1616" w:type="dxa"/>
            <w:noWrap/>
            <w:vAlign w:val="bottom"/>
          </w:tcPr>
          <w:p w14:paraId="19C1872F" w14:textId="335536D0"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1.25</w:t>
            </w:r>
          </w:p>
        </w:tc>
        <w:tc>
          <w:tcPr>
            <w:tcW w:w="1728" w:type="dxa"/>
            <w:noWrap/>
            <w:vAlign w:val="bottom"/>
          </w:tcPr>
          <w:p w14:paraId="306BE43A" w14:textId="014792FE"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89.55</w:t>
            </w:r>
          </w:p>
        </w:tc>
        <w:tc>
          <w:tcPr>
            <w:tcW w:w="1727" w:type="dxa"/>
            <w:noWrap/>
            <w:vAlign w:val="bottom"/>
          </w:tcPr>
          <w:p w14:paraId="361F49DB" w14:textId="4D70BA70"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88.30</w:t>
            </w:r>
          </w:p>
        </w:tc>
        <w:tc>
          <w:tcPr>
            <w:tcW w:w="1728" w:type="dxa"/>
            <w:vAlign w:val="bottom"/>
          </w:tcPr>
          <w:p w14:paraId="696126A8" w14:textId="27EBBF02"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88.30</w:t>
            </w:r>
          </w:p>
        </w:tc>
      </w:tr>
      <w:tr w:rsidR="00F0655C" w:rsidRPr="002430A4" w14:paraId="6E7B702C" w14:textId="77777777" w:rsidTr="00F17891">
        <w:trPr>
          <w:trHeight w:val="300"/>
        </w:trPr>
        <w:tc>
          <w:tcPr>
            <w:cnfStyle w:val="001000000000" w:firstRow="0" w:lastRow="0" w:firstColumn="1" w:lastColumn="0" w:oddVBand="0" w:evenVBand="0" w:oddHBand="0" w:evenHBand="0" w:firstRowFirstColumn="0" w:firstRowLastColumn="0" w:lastRowFirstColumn="0" w:lastRowLastColumn="0"/>
            <w:tcW w:w="2263" w:type="dxa"/>
            <w:noWrap/>
          </w:tcPr>
          <w:p w14:paraId="6E37152C" w14:textId="77777777" w:rsidR="00F0655C" w:rsidRPr="002430A4" w:rsidRDefault="00F0655C" w:rsidP="00F0655C">
            <w:pPr>
              <w:spacing w:before="0" w:line="240" w:lineRule="auto"/>
              <w:jc w:val="right"/>
              <w:rPr>
                <w:color w:val="000000"/>
                <w:sz w:val="22"/>
                <w:szCs w:val="22"/>
              </w:rPr>
            </w:pPr>
            <w:r w:rsidRPr="002430A4">
              <w:rPr>
                <w:color w:val="000000"/>
                <w:sz w:val="22"/>
                <w:szCs w:val="22"/>
              </w:rPr>
              <w:t>21</w:t>
            </w:r>
          </w:p>
        </w:tc>
        <w:tc>
          <w:tcPr>
            <w:tcW w:w="1616" w:type="dxa"/>
            <w:noWrap/>
            <w:vAlign w:val="bottom"/>
          </w:tcPr>
          <w:p w14:paraId="5234233B" w14:textId="458CE9A9"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1.25</w:t>
            </w:r>
          </w:p>
        </w:tc>
        <w:tc>
          <w:tcPr>
            <w:tcW w:w="1728" w:type="dxa"/>
            <w:noWrap/>
            <w:vAlign w:val="bottom"/>
          </w:tcPr>
          <w:p w14:paraId="35387E27" w14:textId="49ECD947"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p>
        </w:tc>
        <w:tc>
          <w:tcPr>
            <w:tcW w:w="1727" w:type="dxa"/>
            <w:noWrap/>
            <w:vAlign w:val="bottom"/>
          </w:tcPr>
          <w:p w14:paraId="534C7156" w14:textId="1E584D51"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p>
        </w:tc>
        <w:tc>
          <w:tcPr>
            <w:tcW w:w="1728" w:type="dxa"/>
            <w:vAlign w:val="bottom"/>
          </w:tcPr>
          <w:p w14:paraId="36A4E1E9" w14:textId="3C9ACBB5"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F0655C" w:rsidRPr="002430A4" w14:paraId="5B6AE10B" w14:textId="77777777" w:rsidTr="00F178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108B4199" w14:textId="77777777" w:rsidR="00F0655C" w:rsidRPr="002430A4" w:rsidRDefault="00F0655C" w:rsidP="00F0655C">
            <w:pPr>
              <w:spacing w:before="0" w:line="240" w:lineRule="auto"/>
              <w:jc w:val="left"/>
              <w:rPr>
                <w:color w:val="000000"/>
                <w:sz w:val="22"/>
                <w:szCs w:val="22"/>
              </w:rPr>
            </w:pPr>
            <w:r w:rsidRPr="002430A4">
              <w:rPr>
                <w:color w:val="000000"/>
                <w:sz w:val="22"/>
                <w:szCs w:val="22"/>
              </w:rPr>
              <w:t>Mittelwert</w:t>
            </w:r>
          </w:p>
        </w:tc>
        <w:tc>
          <w:tcPr>
            <w:tcW w:w="1616" w:type="dxa"/>
            <w:noWrap/>
            <w:vAlign w:val="bottom"/>
          </w:tcPr>
          <w:p w14:paraId="49603691" w14:textId="37D12A5E"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1.11</w:t>
            </w:r>
          </w:p>
        </w:tc>
        <w:tc>
          <w:tcPr>
            <w:tcW w:w="1728" w:type="dxa"/>
            <w:noWrap/>
            <w:vAlign w:val="bottom"/>
          </w:tcPr>
          <w:p w14:paraId="0B1A240F" w14:textId="098EDEA1"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89.58</w:t>
            </w:r>
          </w:p>
        </w:tc>
        <w:tc>
          <w:tcPr>
            <w:tcW w:w="1727" w:type="dxa"/>
            <w:noWrap/>
            <w:vAlign w:val="bottom"/>
          </w:tcPr>
          <w:p w14:paraId="04E5FC97" w14:textId="0A58DD07"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88.47</w:t>
            </w:r>
          </w:p>
        </w:tc>
        <w:tc>
          <w:tcPr>
            <w:tcW w:w="1728" w:type="dxa"/>
            <w:vAlign w:val="bottom"/>
          </w:tcPr>
          <w:p w14:paraId="0617D59F" w14:textId="1A1B783B" w:rsidR="00F0655C" w:rsidRPr="002430A4" w:rsidRDefault="00F0655C" w:rsidP="00F0655C">
            <w:pPr>
              <w:spacing w:before="0" w:line="240" w:lineRule="auto"/>
              <w:jc w:val="right"/>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88.47</w:t>
            </w:r>
          </w:p>
        </w:tc>
      </w:tr>
      <w:tr w:rsidR="00F0655C" w:rsidRPr="002430A4" w14:paraId="11DE3761" w14:textId="77777777" w:rsidTr="00F17891">
        <w:trPr>
          <w:trHeight w:val="30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2E484A40" w14:textId="77777777" w:rsidR="00F0655C" w:rsidRPr="002430A4" w:rsidRDefault="00F0655C" w:rsidP="00F0655C">
            <w:pPr>
              <w:spacing w:before="0" w:line="240" w:lineRule="auto"/>
              <w:jc w:val="left"/>
              <w:rPr>
                <w:color w:val="000000"/>
                <w:sz w:val="22"/>
                <w:szCs w:val="22"/>
              </w:rPr>
            </w:pPr>
            <w:r w:rsidRPr="002430A4">
              <w:rPr>
                <w:color w:val="000000"/>
                <w:sz w:val="22"/>
                <w:szCs w:val="22"/>
              </w:rPr>
              <w:t>Standardabweichung</w:t>
            </w:r>
          </w:p>
        </w:tc>
        <w:tc>
          <w:tcPr>
            <w:tcW w:w="1616" w:type="dxa"/>
            <w:noWrap/>
            <w:vAlign w:val="bottom"/>
          </w:tcPr>
          <w:p w14:paraId="26553844" w14:textId="72CDA024"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0.08</w:t>
            </w:r>
          </w:p>
        </w:tc>
        <w:tc>
          <w:tcPr>
            <w:tcW w:w="1728" w:type="dxa"/>
            <w:noWrap/>
            <w:vAlign w:val="bottom"/>
          </w:tcPr>
          <w:p w14:paraId="2E5C5954" w14:textId="7F3722D0"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0.04</w:t>
            </w:r>
          </w:p>
        </w:tc>
        <w:tc>
          <w:tcPr>
            <w:tcW w:w="1727" w:type="dxa"/>
            <w:noWrap/>
            <w:vAlign w:val="bottom"/>
          </w:tcPr>
          <w:p w14:paraId="27DBB014" w14:textId="7BC7EFB6"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ascii="Calibri" w:hAnsi="Calibri" w:cs="Calibri"/>
                <w:color w:val="000000"/>
                <w:sz w:val="22"/>
                <w:szCs w:val="22"/>
              </w:rPr>
              <w:t>0.11</w:t>
            </w:r>
          </w:p>
        </w:tc>
        <w:tc>
          <w:tcPr>
            <w:tcW w:w="1728" w:type="dxa"/>
            <w:vAlign w:val="bottom"/>
          </w:tcPr>
          <w:p w14:paraId="31FEAA76" w14:textId="0C927E46" w:rsidR="00F0655C" w:rsidRPr="002430A4" w:rsidRDefault="00F0655C" w:rsidP="00F0655C">
            <w:pPr>
              <w:spacing w:before="0" w:line="240" w:lineRule="auto"/>
              <w:jc w:val="right"/>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0.12</w:t>
            </w:r>
          </w:p>
        </w:tc>
      </w:tr>
    </w:tbl>
    <w:p w14:paraId="035E2E88" w14:textId="38E98F68" w:rsidR="008A5ACF" w:rsidRPr="008824BA" w:rsidRDefault="008A5ACF" w:rsidP="00FB65EA">
      <w:pPr>
        <w:rPr>
          <w:lang w:val="en-US"/>
          <w:rPrChange w:id="634" w:author="Andreas Haselsteiner" w:date="2022-05-12T13:40:00Z">
            <w:rPr/>
          </w:rPrChange>
        </w:rPr>
      </w:pPr>
    </w:p>
    <w:sectPr w:rsidR="008A5ACF" w:rsidRPr="008824BA">
      <w:pgSz w:w="11906" w:h="16838"/>
      <w:pgMar w:top="1417" w:right="1417" w:bottom="1134"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78E32" w16cex:dateUtc="2022-05-12T11:46:00Z"/>
  <w16cex:commentExtensible w16cex:durableId="26278EC6" w16cex:dateUtc="2022-05-12T11:48:00Z"/>
  <w16cex:commentExtensible w16cex:durableId="26278F01" w16cex:dateUtc="2022-05-12T11:49:00Z"/>
  <w16cex:commentExtensible w16cex:durableId="26278F42" w16cex:dateUtc="2022-05-12T11:50:00Z"/>
  <w16cex:commentExtensible w16cex:durableId="262792A1" w16cex:dateUtc="2022-05-12T12:05:00Z"/>
  <w16cex:commentExtensible w16cex:durableId="26278F67" w16cex:dateUtc="2022-05-12T11:51:00Z"/>
  <w16cex:commentExtensible w16cex:durableId="2627910E" w16cex:dateUtc="2022-05-12T11:58:00Z"/>
  <w16cex:commentExtensible w16cex:durableId="2627911F" w16cex:dateUtc="2022-05-12T11:58:00Z"/>
  <w16cex:commentExtensible w16cex:durableId="26279180" w16cex:dateUtc="2022-05-12T12: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E51B75" w16cid:durableId="26278E32"/>
  <w16cid:commentId w16cid:paraId="2EAC010D" w16cid:durableId="26278EC6"/>
  <w16cid:commentId w16cid:paraId="3650B45D" w16cid:durableId="26278F01"/>
  <w16cid:commentId w16cid:paraId="41649891" w16cid:durableId="26278F42"/>
  <w16cid:commentId w16cid:paraId="6D952957" w16cid:durableId="262792A1"/>
  <w16cid:commentId w16cid:paraId="190D4744" w16cid:durableId="26278F67"/>
  <w16cid:commentId w16cid:paraId="42CC2B20" w16cid:durableId="2627910E"/>
  <w16cid:commentId w16cid:paraId="17AC7B83" w16cid:durableId="2627911F"/>
  <w16cid:commentId w16cid:paraId="0BB7BA4E" w16cid:durableId="26279180"/>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4191EB" w14:textId="77777777" w:rsidR="00502071" w:rsidRDefault="00502071" w:rsidP="00627587">
      <w:pPr>
        <w:spacing w:before="0" w:line="240" w:lineRule="auto"/>
      </w:pPr>
      <w:r>
        <w:separator/>
      </w:r>
    </w:p>
  </w:endnote>
  <w:endnote w:type="continuationSeparator" w:id="0">
    <w:p w14:paraId="14736577" w14:textId="77777777" w:rsidR="00502071" w:rsidRDefault="00502071" w:rsidP="0062758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F73925" w14:textId="77777777" w:rsidR="00502071" w:rsidRDefault="00502071" w:rsidP="00627587">
      <w:pPr>
        <w:spacing w:before="0" w:line="240" w:lineRule="auto"/>
      </w:pPr>
      <w:r>
        <w:separator/>
      </w:r>
    </w:p>
  </w:footnote>
  <w:footnote w:type="continuationSeparator" w:id="0">
    <w:p w14:paraId="5B202BE3" w14:textId="77777777" w:rsidR="00502071" w:rsidRDefault="00502071" w:rsidP="00627587">
      <w:pPr>
        <w:spacing w:before="0" w:line="240" w:lineRule="auto"/>
      </w:pPr>
      <w:r>
        <w:continuationSeparator/>
      </w:r>
    </w:p>
  </w:footnote>
  <w:footnote w:id="1">
    <w:p w14:paraId="4AF859B7" w14:textId="276C4EC0" w:rsidR="00932E89" w:rsidRDefault="00932E89">
      <w:pPr>
        <w:pStyle w:val="Funotentext"/>
      </w:pPr>
      <w:r>
        <w:rPr>
          <w:rStyle w:val="Funotenzeichen"/>
        </w:rPr>
        <w:footnoteRef/>
      </w:r>
      <w:r>
        <w:t xml:space="preserve"> </w:t>
      </w:r>
      <w:r w:rsidRPr="00932E89">
        <w:t>https://github.com/flucto-gmbh/motion-sensor-box</w:t>
      </w:r>
    </w:p>
  </w:footnote>
  <w:footnote w:id="2">
    <w:p w14:paraId="327FBA43" w14:textId="0A50FF3B" w:rsidR="00932E89" w:rsidRDefault="00932E89">
      <w:pPr>
        <w:pStyle w:val="Funotentext"/>
      </w:pPr>
      <w:r>
        <w:rPr>
          <w:rStyle w:val="Funotenzeichen"/>
        </w:rPr>
        <w:footnoteRef/>
      </w:r>
      <w:r>
        <w:t xml:space="preserve"> </w:t>
      </w:r>
      <w:r w:rsidRPr="00932E89">
        <w:t>https://github.com/flucto-gmbh/msb_attitude/tree/13b42e95e4b3e9512ebd5c1c1764561122047531</w:t>
      </w:r>
    </w:p>
  </w:footnote>
  <w:footnote w:id="3">
    <w:p w14:paraId="70028B16" w14:textId="28178DC9" w:rsidR="00226A1A" w:rsidRDefault="00226A1A">
      <w:pPr>
        <w:pStyle w:val="Funotentext"/>
      </w:pPr>
      <w:r>
        <w:rPr>
          <w:rStyle w:val="Funotenzeichen"/>
        </w:rPr>
        <w:footnoteRef/>
      </w:r>
      <w:r>
        <w:t xml:space="preserve"> </w:t>
      </w:r>
      <w:r w:rsidRPr="00226A1A">
        <w:t>https://github.com/1fr9/measurement_MSB/blob/main/tiltMsrmnt/analyzeMSBData.m</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D296A"/>
    <w:multiLevelType w:val="multilevel"/>
    <w:tmpl w:val="E2BCDA86"/>
    <w:lvl w:ilvl="0">
      <w:start w:val="1"/>
      <w:numFmt w:val="upperLetter"/>
      <w:pStyle w:val="Anhang"/>
      <w:lvlText w:val="Anhang %1"/>
      <w:lvlJc w:val="left"/>
      <w:pPr>
        <w:tabs>
          <w:tab w:val="num" w:pos="680"/>
        </w:tabs>
        <w:ind w:left="680" w:hanging="680"/>
      </w:pPr>
      <w:rPr>
        <w:rFonts w:cs="Times New Roman" w:hint="default"/>
      </w:rPr>
    </w:lvl>
    <w:lvl w:ilvl="1">
      <w:start w:val="1"/>
      <w:numFmt w:val="decimal"/>
      <w:lvlText w:val="%1.%2"/>
      <w:lvlJc w:val="left"/>
      <w:pPr>
        <w:tabs>
          <w:tab w:val="num" w:pos="680"/>
        </w:tabs>
        <w:ind w:left="680" w:hanging="680"/>
      </w:pPr>
      <w:rPr>
        <w:rFonts w:ascii="Times New Roman" w:hAnsi="Times New Roman" w:cs="Times New Roman" w:hint="default"/>
      </w:rPr>
    </w:lvl>
    <w:lvl w:ilvl="2">
      <w:start w:val="1"/>
      <w:numFmt w:val="decimal"/>
      <w:lvlText w:val="%1.%2.%3"/>
      <w:lvlJc w:val="left"/>
      <w:pPr>
        <w:tabs>
          <w:tab w:val="num" w:pos="680"/>
        </w:tabs>
        <w:ind w:left="680" w:hanging="68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2160"/>
        </w:tabs>
        <w:ind w:left="1584" w:hanging="1584"/>
      </w:pPr>
      <w:rPr>
        <w:rFonts w:cs="Times New Roman" w:hint="default"/>
      </w:rPr>
    </w:lvl>
  </w:abstractNum>
  <w:abstractNum w:abstractNumId="1" w15:restartNumberingAfterBreak="0">
    <w:nsid w:val="7D8A6FE6"/>
    <w:multiLevelType w:val="multilevel"/>
    <w:tmpl w:val="611A8642"/>
    <w:lvl w:ilvl="0">
      <w:start w:val="1"/>
      <w:numFmt w:val="decimal"/>
      <w:pStyle w:val="berschrift1"/>
      <w:lvlText w:val="%1"/>
      <w:lvlJc w:val="left"/>
      <w:pPr>
        <w:tabs>
          <w:tab w:val="num" w:pos="680"/>
        </w:tabs>
        <w:ind w:left="680" w:hanging="680"/>
      </w:pPr>
      <w:rPr>
        <w:rFonts w:cs="Times New Roman"/>
      </w:rPr>
    </w:lvl>
    <w:lvl w:ilvl="1">
      <w:start w:val="1"/>
      <w:numFmt w:val="decimal"/>
      <w:pStyle w:val="berschrift2"/>
      <w:lvlText w:val="%1.%2"/>
      <w:lvlJc w:val="left"/>
      <w:pPr>
        <w:tabs>
          <w:tab w:val="num" w:pos="680"/>
        </w:tabs>
        <w:ind w:left="680" w:hanging="680"/>
      </w:pPr>
      <w:rPr>
        <w:rFonts w:ascii="Times New Roman" w:hAnsi="Times New Roman" w:cs="Times New Roman" w:hint="default"/>
      </w:rPr>
    </w:lvl>
    <w:lvl w:ilvl="2">
      <w:start w:val="1"/>
      <w:numFmt w:val="decimal"/>
      <w:pStyle w:val="berschrift3"/>
      <w:lvlText w:val="%1.%2.%3"/>
      <w:lvlJc w:val="left"/>
      <w:pPr>
        <w:tabs>
          <w:tab w:val="num" w:pos="680"/>
        </w:tabs>
        <w:ind w:left="680" w:hanging="680"/>
      </w:pPr>
      <w:rPr>
        <w:rFonts w:cs="Times New Roman"/>
      </w:rPr>
    </w:lvl>
    <w:lvl w:ilvl="3">
      <w:start w:val="1"/>
      <w:numFmt w:val="decimal"/>
      <w:pStyle w:val="berschrift4"/>
      <w:lvlText w:val="%1.%2.%3.%4"/>
      <w:lvlJc w:val="left"/>
      <w:pPr>
        <w:tabs>
          <w:tab w:val="num" w:pos="864"/>
        </w:tabs>
        <w:ind w:left="864" w:hanging="864"/>
      </w:pPr>
      <w:rPr>
        <w:rFonts w:cs="Times New Roman"/>
      </w:rPr>
    </w:lvl>
    <w:lvl w:ilvl="4">
      <w:start w:val="1"/>
      <w:numFmt w:val="decimal"/>
      <w:pStyle w:val="berschrift5"/>
      <w:lvlText w:val="%1.%2.%3.%4.%5"/>
      <w:lvlJc w:val="left"/>
      <w:pPr>
        <w:tabs>
          <w:tab w:val="num" w:pos="1008"/>
        </w:tabs>
        <w:ind w:left="1008" w:hanging="1008"/>
      </w:pPr>
      <w:rPr>
        <w:rFonts w:cs="Times New Roman"/>
      </w:rPr>
    </w:lvl>
    <w:lvl w:ilvl="5">
      <w:start w:val="1"/>
      <w:numFmt w:val="decimal"/>
      <w:pStyle w:val="berschrift6"/>
      <w:lvlText w:val="%1.%2.%3.%4.%5.%6"/>
      <w:lvlJc w:val="left"/>
      <w:pPr>
        <w:tabs>
          <w:tab w:val="num" w:pos="1152"/>
        </w:tabs>
        <w:ind w:left="1152" w:hanging="1152"/>
      </w:pPr>
      <w:rPr>
        <w:rFonts w:cs="Times New Roman"/>
      </w:rPr>
    </w:lvl>
    <w:lvl w:ilvl="6">
      <w:start w:val="1"/>
      <w:numFmt w:val="decimal"/>
      <w:pStyle w:val="berschrift7"/>
      <w:lvlText w:val="%1.%2.%3.%4.%5.%6.%7"/>
      <w:lvlJc w:val="left"/>
      <w:pPr>
        <w:tabs>
          <w:tab w:val="num" w:pos="1296"/>
        </w:tabs>
        <w:ind w:left="1296" w:hanging="1296"/>
      </w:pPr>
      <w:rPr>
        <w:rFonts w:cs="Times New Roman"/>
      </w:rPr>
    </w:lvl>
    <w:lvl w:ilvl="7">
      <w:start w:val="1"/>
      <w:numFmt w:val="decimal"/>
      <w:pStyle w:val="berschrift8"/>
      <w:lvlText w:val="%1.%2.%3.%4.%5.%6.%7.%8"/>
      <w:lvlJc w:val="left"/>
      <w:pPr>
        <w:tabs>
          <w:tab w:val="num" w:pos="1440"/>
        </w:tabs>
        <w:ind w:left="1440" w:hanging="1440"/>
      </w:pPr>
      <w:rPr>
        <w:rFonts w:cs="Times New Roman"/>
      </w:rPr>
    </w:lvl>
    <w:lvl w:ilvl="8">
      <w:start w:val="1"/>
      <w:numFmt w:val="decimal"/>
      <w:pStyle w:val="berschrift9"/>
      <w:lvlText w:val="%1.%2.%3.%4.%5.%6.%7.%8.%9"/>
      <w:lvlJc w:val="left"/>
      <w:pPr>
        <w:tabs>
          <w:tab w:val="num" w:pos="2160"/>
        </w:tabs>
        <w:ind w:left="1584" w:hanging="1584"/>
      </w:pPr>
      <w:rPr>
        <w:rFonts w:cs="Times New Roman"/>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dreas Haselsteiner">
    <w15:presenceInfo w15:providerId="AD" w15:userId="S::andreas@flucto.tech::27b54341-7a1f-4b75-80b3-735792ff977d"/>
  </w15:person>
  <w15:person w15:author="Malte">
    <w15:presenceInfo w15:providerId="None" w15:userId="Malt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revisionView w:markup="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9E1"/>
    <w:rsid w:val="000041A4"/>
    <w:rsid w:val="0000598A"/>
    <w:rsid w:val="00005DD5"/>
    <w:rsid w:val="00013D54"/>
    <w:rsid w:val="00016E0A"/>
    <w:rsid w:val="00032770"/>
    <w:rsid w:val="00071993"/>
    <w:rsid w:val="000817FE"/>
    <w:rsid w:val="00090CDF"/>
    <w:rsid w:val="000A76E8"/>
    <w:rsid w:val="000B4246"/>
    <w:rsid w:val="000E3FE5"/>
    <w:rsid w:val="000E56E3"/>
    <w:rsid w:val="000E6ABE"/>
    <w:rsid w:val="000F5283"/>
    <w:rsid w:val="000F7C36"/>
    <w:rsid w:val="0012276C"/>
    <w:rsid w:val="0012679E"/>
    <w:rsid w:val="001330E1"/>
    <w:rsid w:val="001345EE"/>
    <w:rsid w:val="00144969"/>
    <w:rsid w:val="0015422A"/>
    <w:rsid w:val="00155CF9"/>
    <w:rsid w:val="001669EB"/>
    <w:rsid w:val="00174395"/>
    <w:rsid w:val="001770DA"/>
    <w:rsid w:val="00177E0D"/>
    <w:rsid w:val="00195646"/>
    <w:rsid w:val="001A1DFB"/>
    <w:rsid w:val="001D3D2A"/>
    <w:rsid w:val="001D43A1"/>
    <w:rsid w:val="001F1A8F"/>
    <w:rsid w:val="00221DBA"/>
    <w:rsid w:val="00226A1A"/>
    <w:rsid w:val="00232F36"/>
    <w:rsid w:val="002430A4"/>
    <w:rsid w:val="0029061A"/>
    <w:rsid w:val="002A3C9A"/>
    <w:rsid w:val="002A5632"/>
    <w:rsid w:val="002C3434"/>
    <w:rsid w:val="002C6501"/>
    <w:rsid w:val="002D3014"/>
    <w:rsid w:val="002D41AA"/>
    <w:rsid w:val="002E2545"/>
    <w:rsid w:val="003017C0"/>
    <w:rsid w:val="0033557D"/>
    <w:rsid w:val="00350D32"/>
    <w:rsid w:val="003629AC"/>
    <w:rsid w:val="00365B59"/>
    <w:rsid w:val="003B2953"/>
    <w:rsid w:val="003B2F79"/>
    <w:rsid w:val="003B4C70"/>
    <w:rsid w:val="003C2EEA"/>
    <w:rsid w:val="003C341B"/>
    <w:rsid w:val="003E479A"/>
    <w:rsid w:val="0041186E"/>
    <w:rsid w:val="0041612C"/>
    <w:rsid w:val="00422444"/>
    <w:rsid w:val="00425CD6"/>
    <w:rsid w:val="004375E4"/>
    <w:rsid w:val="004418F6"/>
    <w:rsid w:val="00443412"/>
    <w:rsid w:val="00460F04"/>
    <w:rsid w:val="004722EE"/>
    <w:rsid w:val="00477E1D"/>
    <w:rsid w:val="0048659A"/>
    <w:rsid w:val="004A13E1"/>
    <w:rsid w:val="004B152D"/>
    <w:rsid w:val="004C1464"/>
    <w:rsid w:val="004C728C"/>
    <w:rsid w:val="004D71BD"/>
    <w:rsid w:val="004E113E"/>
    <w:rsid w:val="004E600C"/>
    <w:rsid w:val="004E6679"/>
    <w:rsid w:val="004F1AC7"/>
    <w:rsid w:val="004F7733"/>
    <w:rsid w:val="00502071"/>
    <w:rsid w:val="0052683F"/>
    <w:rsid w:val="00537EAB"/>
    <w:rsid w:val="0054000A"/>
    <w:rsid w:val="0054421B"/>
    <w:rsid w:val="00550452"/>
    <w:rsid w:val="00554AC0"/>
    <w:rsid w:val="0056669D"/>
    <w:rsid w:val="00583A09"/>
    <w:rsid w:val="00586034"/>
    <w:rsid w:val="005A48E8"/>
    <w:rsid w:val="005B126A"/>
    <w:rsid w:val="005E1C65"/>
    <w:rsid w:val="00627587"/>
    <w:rsid w:val="00635DF5"/>
    <w:rsid w:val="00652F3E"/>
    <w:rsid w:val="006563D0"/>
    <w:rsid w:val="00665BD2"/>
    <w:rsid w:val="00686BD2"/>
    <w:rsid w:val="00695B0F"/>
    <w:rsid w:val="006979DF"/>
    <w:rsid w:val="006F5506"/>
    <w:rsid w:val="0070331A"/>
    <w:rsid w:val="00705A61"/>
    <w:rsid w:val="007152EE"/>
    <w:rsid w:val="007341AE"/>
    <w:rsid w:val="0077099F"/>
    <w:rsid w:val="007D254B"/>
    <w:rsid w:val="007F11F3"/>
    <w:rsid w:val="00805C61"/>
    <w:rsid w:val="00836270"/>
    <w:rsid w:val="0083655F"/>
    <w:rsid w:val="0086407A"/>
    <w:rsid w:val="00877B7C"/>
    <w:rsid w:val="008824BA"/>
    <w:rsid w:val="008A3B40"/>
    <w:rsid w:val="008A5ACF"/>
    <w:rsid w:val="008A6B2D"/>
    <w:rsid w:val="008C118E"/>
    <w:rsid w:val="008C4E39"/>
    <w:rsid w:val="00907067"/>
    <w:rsid w:val="009158C8"/>
    <w:rsid w:val="0091688C"/>
    <w:rsid w:val="00923B17"/>
    <w:rsid w:val="00932E89"/>
    <w:rsid w:val="00935E6A"/>
    <w:rsid w:val="00951BA2"/>
    <w:rsid w:val="009646DF"/>
    <w:rsid w:val="009934B7"/>
    <w:rsid w:val="0099489F"/>
    <w:rsid w:val="00995D4A"/>
    <w:rsid w:val="009A10B1"/>
    <w:rsid w:val="009A7350"/>
    <w:rsid w:val="009B196E"/>
    <w:rsid w:val="009B7D51"/>
    <w:rsid w:val="009C7882"/>
    <w:rsid w:val="009F56BF"/>
    <w:rsid w:val="00A062DC"/>
    <w:rsid w:val="00A07580"/>
    <w:rsid w:val="00A275B4"/>
    <w:rsid w:val="00A33A7A"/>
    <w:rsid w:val="00A4605F"/>
    <w:rsid w:val="00A50800"/>
    <w:rsid w:val="00A63722"/>
    <w:rsid w:val="00A73093"/>
    <w:rsid w:val="00A915F1"/>
    <w:rsid w:val="00A92237"/>
    <w:rsid w:val="00A972B9"/>
    <w:rsid w:val="00AB01E9"/>
    <w:rsid w:val="00AC18B0"/>
    <w:rsid w:val="00AC3647"/>
    <w:rsid w:val="00AE33E5"/>
    <w:rsid w:val="00B1382C"/>
    <w:rsid w:val="00B6030C"/>
    <w:rsid w:val="00B664B8"/>
    <w:rsid w:val="00B86046"/>
    <w:rsid w:val="00B87029"/>
    <w:rsid w:val="00BA2627"/>
    <w:rsid w:val="00BD1CB4"/>
    <w:rsid w:val="00BD6EC8"/>
    <w:rsid w:val="00BE5829"/>
    <w:rsid w:val="00BE597D"/>
    <w:rsid w:val="00BF1051"/>
    <w:rsid w:val="00BF22EE"/>
    <w:rsid w:val="00C124D5"/>
    <w:rsid w:val="00C23565"/>
    <w:rsid w:val="00C4617A"/>
    <w:rsid w:val="00C53974"/>
    <w:rsid w:val="00C711BE"/>
    <w:rsid w:val="00C919E1"/>
    <w:rsid w:val="00CD0289"/>
    <w:rsid w:val="00CE7B39"/>
    <w:rsid w:val="00CF46CF"/>
    <w:rsid w:val="00D10EFC"/>
    <w:rsid w:val="00D213DE"/>
    <w:rsid w:val="00D22789"/>
    <w:rsid w:val="00D228BC"/>
    <w:rsid w:val="00D2436F"/>
    <w:rsid w:val="00D27D9C"/>
    <w:rsid w:val="00D364B3"/>
    <w:rsid w:val="00D3759A"/>
    <w:rsid w:val="00D5269D"/>
    <w:rsid w:val="00D73285"/>
    <w:rsid w:val="00D80573"/>
    <w:rsid w:val="00D82959"/>
    <w:rsid w:val="00D84372"/>
    <w:rsid w:val="00DC4DEA"/>
    <w:rsid w:val="00DF0736"/>
    <w:rsid w:val="00DF509D"/>
    <w:rsid w:val="00E07905"/>
    <w:rsid w:val="00E14C9E"/>
    <w:rsid w:val="00E1548B"/>
    <w:rsid w:val="00E20045"/>
    <w:rsid w:val="00E44632"/>
    <w:rsid w:val="00E621CF"/>
    <w:rsid w:val="00E66875"/>
    <w:rsid w:val="00E863FE"/>
    <w:rsid w:val="00EB3689"/>
    <w:rsid w:val="00ED0B0B"/>
    <w:rsid w:val="00ED1B53"/>
    <w:rsid w:val="00EF514D"/>
    <w:rsid w:val="00F0655C"/>
    <w:rsid w:val="00F1181F"/>
    <w:rsid w:val="00F1352B"/>
    <w:rsid w:val="00F17891"/>
    <w:rsid w:val="00F474E6"/>
    <w:rsid w:val="00F51B84"/>
    <w:rsid w:val="00F66326"/>
    <w:rsid w:val="00F8602F"/>
    <w:rsid w:val="00F91464"/>
    <w:rsid w:val="00F9325E"/>
    <w:rsid w:val="00FA1CB5"/>
    <w:rsid w:val="00FB65EA"/>
    <w:rsid w:val="00FC0587"/>
    <w:rsid w:val="00FC6A0A"/>
    <w:rsid w:val="00FF3B10"/>
    <w:rsid w:val="00FF7A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78EBF"/>
  <w15:chartTrackingRefBased/>
  <w15:docId w15:val="{B352266E-DC24-4ED4-AC2D-7FB54BE09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919E1"/>
    <w:pPr>
      <w:spacing w:before="120" w:after="0" w:line="312" w:lineRule="auto"/>
      <w:jc w:val="both"/>
    </w:pPr>
    <w:rPr>
      <w:rFonts w:ascii="Times New Roman" w:eastAsia="Times New Roman" w:hAnsi="Times New Roman" w:cs="Times New Roman"/>
      <w:sz w:val="24"/>
      <w:szCs w:val="20"/>
      <w:lang w:eastAsia="de-DE"/>
    </w:rPr>
  </w:style>
  <w:style w:type="paragraph" w:styleId="berschrift1">
    <w:name w:val="heading 1"/>
    <w:basedOn w:val="Standard"/>
    <w:next w:val="Standard"/>
    <w:link w:val="berschrift1Zchn"/>
    <w:qFormat/>
    <w:rsid w:val="00C919E1"/>
    <w:pPr>
      <w:keepNext/>
      <w:pageBreakBefore/>
      <w:numPr>
        <w:numId w:val="1"/>
      </w:numPr>
      <w:tabs>
        <w:tab w:val="clear" w:pos="680"/>
        <w:tab w:val="right"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link w:val="berschrift2Zchn"/>
    <w:qFormat/>
    <w:rsid w:val="00C919E1"/>
    <w:pPr>
      <w:pageBreakBefore w:val="0"/>
      <w:numPr>
        <w:ilvl w:val="1"/>
      </w:numPr>
      <w:tabs>
        <w:tab w:val="clear" w:pos="680"/>
        <w:tab w:val="num" w:pos="643"/>
        <w:tab w:val="left" w:pos="720"/>
        <w:tab w:val="num" w:pos="926"/>
      </w:tabs>
      <w:spacing w:before="480"/>
      <w:ind w:left="360" w:hanging="360"/>
      <w:outlineLvl w:val="1"/>
    </w:pPr>
    <w:rPr>
      <w:sz w:val="28"/>
    </w:rPr>
  </w:style>
  <w:style w:type="paragraph" w:styleId="berschrift3">
    <w:name w:val="heading 3"/>
    <w:basedOn w:val="berschrift2"/>
    <w:next w:val="Standard"/>
    <w:link w:val="berschrift3Zchn"/>
    <w:qFormat/>
    <w:rsid w:val="00C919E1"/>
    <w:pPr>
      <w:numPr>
        <w:ilvl w:val="2"/>
      </w:numPr>
      <w:tabs>
        <w:tab w:val="clear" w:pos="680"/>
        <w:tab w:val="num" w:pos="643"/>
      </w:tabs>
      <w:spacing w:before="360"/>
      <w:ind w:left="360" w:hanging="360"/>
      <w:outlineLvl w:val="2"/>
    </w:pPr>
    <w:rPr>
      <w:sz w:val="24"/>
    </w:rPr>
  </w:style>
  <w:style w:type="paragraph" w:styleId="berschrift4">
    <w:name w:val="heading 4"/>
    <w:basedOn w:val="berschrift3"/>
    <w:next w:val="Standard"/>
    <w:link w:val="berschrift4Zchn"/>
    <w:qFormat/>
    <w:rsid w:val="00C919E1"/>
    <w:pPr>
      <w:numPr>
        <w:ilvl w:val="3"/>
      </w:numPr>
      <w:tabs>
        <w:tab w:val="clear" w:pos="864"/>
        <w:tab w:val="num" w:pos="643"/>
      </w:tabs>
      <w:spacing w:before="240"/>
      <w:ind w:left="360" w:hanging="360"/>
      <w:outlineLvl w:val="3"/>
    </w:pPr>
    <w:rPr>
      <w:b w:val="0"/>
    </w:rPr>
  </w:style>
  <w:style w:type="paragraph" w:styleId="berschrift5">
    <w:name w:val="heading 5"/>
    <w:basedOn w:val="berschrift4"/>
    <w:next w:val="Standard"/>
    <w:link w:val="berschrift5Zchn"/>
    <w:qFormat/>
    <w:rsid w:val="00C919E1"/>
    <w:pPr>
      <w:numPr>
        <w:ilvl w:val="4"/>
      </w:numPr>
      <w:tabs>
        <w:tab w:val="num" w:pos="643"/>
        <w:tab w:val="num" w:pos="926"/>
      </w:tabs>
      <w:ind w:left="360" w:hanging="360"/>
      <w:outlineLvl w:val="4"/>
    </w:pPr>
  </w:style>
  <w:style w:type="paragraph" w:styleId="berschrift6">
    <w:name w:val="heading 6"/>
    <w:basedOn w:val="berschrift5"/>
    <w:next w:val="Standard"/>
    <w:link w:val="berschrift6Zchn"/>
    <w:qFormat/>
    <w:rsid w:val="00C919E1"/>
    <w:pPr>
      <w:numPr>
        <w:ilvl w:val="5"/>
      </w:numPr>
      <w:tabs>
        <w:tab w:val="num" w:pos="643"/>
        <w:tab w:val="num" w:pos="926"/>
      </w:tabs>
      <w:ind w:left="360" w:hanging="360"/>
      <w:outlineLvl w:val="5"/>
    </w:pPr>
  </w:style>
  <w:style w:type="paragraph" w:styleId="berschrift7">
    <w:name w:val="heading 7"/>
    <w:basedOn w:val="berschrift6"/>
    <w:next w:val="Standard"/>
    <w:link w:val="berschrift7Zchn"/>
    <w:qFormat/>
    <w:rsid w:val="00C919E1"/>
    <w:pPr>
      <w:numPr>
        <w:ilvl w:val="6"/>
      </w:numPr>
      <w:tabs>
        <w:tab w:val="num" w:pos="643"/>
        <w:tab w:val="num" w:pos="926"/>
      </w:tabs>
      <w:ind w:left="360" w:hanging="360"/>
      <w:outlineLvl w:val="6"/>
    </w:pPr>
  </w:style>
  <w:style w:type="paragraph" w:styleId="berschrift8">
    <w:name w:val="heading 8"/>
    <w:basedOn w:val="berschrift7"/>
    <w:next w:val="Standard"/>
    <w:link w:val="berschrift8Zchn"/>
    <w:qFormat/>
    <w:rsid w:val="00C919E1"/>
    <w:pPr>
      <w:numPr>
        <w:ilvl w:val="7"/>
      </w:numPr>
      <w:tabs>
        <w:tab w:val="num" w:pos="643"/>
        <w:tab w:val="num" w:pos="926"/>
      </w:tabs>
      <w:ind w:left="360" w:hanging="360"/>
      <w:outlineLvl w:val="7"/>
    </w:pPr>
  </w:style>
  <w:style w:type="paragraph" w:styleId="berschrift9">
    <w:name w:val="heading 9"/>
    <w:basedOn w:val="berschrift8"/>
    <w:next w:val="Standard"/>
    <w:link w:val="berschrift9Zchn"/>
    <w:qFormat/>
    <w:rsid w:val="00C919E1"/>
    <w:pPr>
      <w:numPr>
        <w:ilvl w:val="8"/>
      </w:numPr>
      <w:tabs>
        <w:tab w:val="num" w:pos="643"/>
        <w:tab w:val="num" w:pos="926"/>
      </w:tabs>
      <w:ind w:left="360" w:hanging="36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C919E1"/>
    <w:rPr>
      <w:rFonts w:ascii="Arial" w:eastAsia="Times New Roman" w:hAnsi="Arial" w:cs="Times New Roman"/>
      <w:b/>
      <w:kern w:val="28"/>
      <w:sz w:val="32"/>
      <w:szCs w:val="20"/>
      <w:lang w:eastAsia="de-DE"/>
    </w:rPr>
  </w:style>
  <w:style w:type="character" w:customStyle="1" w:styleId="berschrift2Zchn">
    <w:name w:val="Überschrift 2 Zchn"/>
    <w:basedOn w:val="Absatz-Standardschriftart"/>
    <w:link w:val="berschrift2"/>
    <w:rsid w:val="00C919E1"/>
    <w:rPr>
      <w:rFonts w:ascii="Arial" w:eastAsia="Times New Roman" w:hAnsi="Arial" w:cs="Times New Roman"/>
      <w:b/>
      <w:kern w:val="28"/>
      <w:sz w:val="28"/>
      <w:szCs w:val="20"/>
      <w:lang w:eastAsia="de-DE"/>
    </w:rPr>
  </w:style>
  <w:style w:type="character" w:customStyle="1" w:styleId="berschrift3Zchn">
    <w:name w:val="Überschrift 3 Zchn"/>
    <w:basedOn w:val="Absatz-Standardschriftart"/>
    <w:link w:val="berschrift3"/>
    <w:rsid w:val="00C919E1"/>
    <w:rPr>
      <w:rFonts w:ascii="Arial" w:eastAsia="Times New Roman" w:hAnsi="Arial" w:cs="Times New Roman"/>
      <w:b/>
      <w:kern w:val="28"/>
      <w:sz w:val="24"/>
      <w:szCs w:val="20"/>
      <w:lang w:eastAsia="de-DE"/>
    </w:rPr>
  </w:style>
  <w:style w:type="character" w:customStyle="1" w:styleId="berschrift4Zchn">
    <w:name w:val="Überschrift 4 Zchn"/>
    <w:basedOn w:val="Absatz-Standardschriftart"/>
    <w:link w:val="berschrift4"/>
    <w:rsid w:val="00C919E1"/>
    <w:rPr>
      <w:rFonts w:ascii="Arial" w:eastAsia="Times New Roman" w:hAnsi="Arial" w:cs="Times New Roman"/>
      <w:kern w:val="28"/>
      <w:sz w:val="24"/>
      <w:szCs w:val="20"/>
      <w:lang w:eastAsia="de-DE"/>
    </w:rPr>
  </w:style>
  <w:style w:type="character" w:customStyle="1" w:styleId="berschrift5Zchn">
    <w:name w:val="Überschrift 5 Zchn"/>
    <w:basedOn w:val="Absatz-Standardschriftart"/>
    <w:link w:val="berschrift5"/>
    <w:rsid w:val="00C919E1"/>
    <w:rPr>
      <w:rFonts w:ascii="Arial" w:eastAsia="Times New Roman" w:hAnsi="Arial" w:cs="Times New Roman"/>
      <w:kern w:val="28"/>
      <w:sz w:val="24"/>
      <w:szCs w:val="20"/>
      <w:lang w:eastAsia="de-DE"/>
    </w:rPr>
  </w:style>
  <w:style w:type="character" w:customStyle="1" w:styleId="berschrift6Zchn">
    <w:name w:val="Überschrift 6 Zchn"/>
    <w:basedOn w:val="Absatz-Standardschriftart"/>
    <w:link w:val="berschrift6"/>
    <w:rsid w:val="00C919E1"/>
    <w:rPr>
      <w:rFonts w:ascii="Arial" w:eastAsia="Times New Roman" w:hAnsi="Arial" w:cs="Times New Roman"/>
      <w:kern w:val="28"/>
      <w:sz w:val="24"/>
      <w:szCs w:val="20"/>
      <w:lang w:eastAsia="de-DE"/>
    </w:rPr>
  </w:style>
  <w:style w:type="character" w:customStyle="1" w:styleId="berschrift7Zchn">
    <w:name w:val="Überschrift 7 Zchn"/>
    <w:basedOn w:val="Absatz-Standardschriftart"/>
    <w:link w:val="berschrift7"/>
    <w:rsid w:val="00C919E1"/>
    <w:rPr>
      <w:rFonts w:ascii="Arial" w:eastAsia="Times New Roman" w:hAnsi="Arial" w:cs="Times New Roman"/>
      <w:kern w:val="28"/>
      <w:sz w:val="24"/>
      <w:szCs w:val="20"/>
      <w:lang w:eastAsia="de-DE"/>
    </w:rPr>
  </w:style>
  <w:style w:type="character" w:customStyle="1" w:styleId="berschrift8Zchn">
    <w:name w:val="Überschrift 8 Zchn"/>
    <w:basedOn w:val="Absatz-Standardschriftart"/>
    <w:link w:val="berschrift8"/>
    <w:rsid w:val="00C919E1"/>
    <w:rPr>
      <w:rFonts w:ascii="Arial" w:eastAsia="Times New Roman" w:hAnsi="Arial" w:cs="Times New Roman"/>
      <w:kern w:val="28"/>
      <w:sz w:val="24"/>
      <w:szCs w:val="20"/>
      <w:lang w:eastAsia="de-DE"/>
    </w:rPr>
  </w:style>
  <w:style w:type="character" w:customStyle="1" w:styleId="berschrift9Zchn">
    <w:name w:val="Überschrift 9 Zchn"/>
    <w:basedOn w:val="Absatz-Standardschriftart"/>
    <w:link w:val="berschrift9"/>
    <w:rsid w:val="00C919E1"/>
    <w:rPr>
      <w:rFonts w:ascii="Arial" w:eastAsia="Times New Roman" w:hAnsi="Arial" w:cs="Times New Roman"/>
      <w:kern w:val="28"/>
      <w:sz w:val="24"/>
      <w:szCs w:val="20"/>
      <w:lang w:eastAsia="de-DE"/>
    </w:rPr>
  </w:style>
  <w:style w:type="character" w:styleId="Platzhaltertext">
    <w:name w:val="Placeholder Text"/>
    <w:basedOn w:val="Absatz-Standardschriftart"/>
    <w:uiPriority w:val="99"/>
    <w:semiHidden/>
    <w:rsid w:val="0099489F"/>
    <w:rPr>
      <w:color w:val="808080"/>
    </w:rPr>
  </w:style>
  <w:style w:type="paragraph" w:styleId="Beschriftung">
    <w:name w:val="caption"/>
    <w:basedOn w:val="Standard"/>
    <w:next w:val="Standard"/>
    <w:uiPriority w:val="35"/>
    <w:unhideWhenUsed/>
    <w:qFormat/>
    <w:rsid w:val="00A63722"/>
    <w:pPr>
      <w:spacing w:before="0" w:after="200" w:line="240" w:lineRule="auto"/>
    </w:pPr>
    <w:rPr>
      <w:i/>
      <w:iCs/>
      <w:color w:val="44546A" w:themeColor="text2"/>
      <w:sz w:val="18"/>
      <w:szCs w:val="18"/>
    </w:rPr>
  </w:style>
  <w:style w:type="paragraph" w:styleId="Titel">
    <w:name w:val="Title"/>
    <w:basedOn w:val="Standard"/>
    <w:next w:val="Standard"/>
    <w:link w:val="TitelZchn"/>
    <w:uiPriority w:val="10"/>
    <w:qFormat/>
    <w:rsid w:val="00995D4A"/>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95D4A"/>
    <w:rPr>
      <w:rFonts w:asciiTheme="majorHAnsi" w:eastAsiaTheme="majorEastAsia" w:hAnsiTheme="majorHAnsi" w:cstheme="majorBidi"/>
      <w:spacing w:val="-10"/>
      <w:kern w:val="28"/>
      <w:sz w:val="56"/>
      <w:szCs w:val="56"/>
      <w:lang w:eastAsia="de-DE"/>
    </w:rPr>
  </w:style>
  <w:style w:type="character" w:styleId="Kommentarzeichen">
    <w:name w:val="annotation reference"/>
    <w:basedOn w:val="Absatz-Standardschriftart"/>
    <w:uiPriority w:val="99"/>
    <w:semiHidden/>
    <w:unhideWhenUsed/>
    <w:rsid w:val="009B7D51"/>
    <w:rPr>
      <w:sz w:val="16"/>
      <w:szCs w:val="16"/>
    </w:rPr>
  </w:style>
  <w:style w:type="paragraph" w:styleId="Kommentartext">
    <w:name w:val="annotation text"/>
    <w:basedOn w:val="Standard"/>
    <w:link w:val="KommentartextZchn"/>
    <w:uiPriority w:val="99"/>
    <w:unhideWhenUsed/>
    <w:rsid w:val="009B7D51"/>
    <w:pPr>
      <w:spacing w:line="240" w:lineRule="auto"/>
    </w:pPr>
    <w:rPr>
      <w:sz w:val="20"/>
    </w:rPr>
  </w:style>
  <w:style w:type="character" w:customStyle="1" w:styleId="KommentartextZchn">
    <w:name w:val="Kommentartext Zchn"/>
    <w:basedOn w:val="Absatz-Standardschriftart"/>
    <w:link w:val="Kommentartext"/>
    <w:uiPriority w:val="99"/>
    <w:rsid w:val="009B7D51"/>
    <w:rPr>
      <w:rFonts w:ascii="Times New Roman" w:eastAsia="Times New Roman" w:hAnsi="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9B7D51"/>
    <w:rPr>
      <w:b/>
      <w:bCs/>
    </w:rPr>
  </w:style>
  <w:style w:type="character" w:customStyle="1" w:styleId="KommentarthemaZchn">
    <w:name w:val="Kommentarthema Zchn"/>
    <w:basedOn w:val="KommentartextZchn"/>
    <w:link w:val="Kommentarthema"/>
    <w:uiPriority w:val="99"/>
    <w:semiHidden/>
    <w:rsid w:val="009B7D51"/>
    <w:rPr>
      <w:rFonts w:ascii="Times New Roman" w:eastAsia="Times New Roman" w:hAnsi="Times New Roman" w:cs="Times New Roman"/>
      <w:b/>
      <w:bCs/>
      <w:sz w:val="20"/>
      <w:szCs w:val="20"/>
      <w:lang w:eastAsia="de-DE"/>
    </w:rPr>
  </w:style>
  <w:style w:type="paragraph" w:styleId="Sprechblasentext">
    <w:name w:val="Balloon Text"/>
    <w:basedOn w:val="Standard"/>
    <w:link w:val="SprechblasentextZchn"/>
    <w:uiPriority w:val="99"/>
    <w:semiHidden/>
    <w:unhideWhenUsed/>
    <w:rsid w:val="009B7D51"/>
    <w:pPr>
      <w:spacing w:before="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B7D51"/>
    <w:rPr>
      <w:rFonts w:ascii="Segoe UI" w:eastAsia="Times New Roman" w:hAnsi="Segoe UI" w:cs="Segoe UI"/>
      <w:sz w:val="18"/>
      <w:szCs w:val="18"/>
      <w:lang w:eastAsia="de-DE"/>
    </w:rPr>
  </w:style>
  <w:style w:type="table" w:styleId="Tabellenraster">
    <w:name w:val="Table Grid"/>
    <w:basedOn w:val="NormaleTabelle"/>
    <w:uiPriority w:val="39"/>
    <w:rsid w:val="00E621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3Akzent5">
    <w:name w:val="List Table 3 Accent 5"/>
    <w:basedOn w:val="NormaleTabelle"/>
    <w:uiPriority w:val="48"/>
    <w:rsid w:val="00E621CF"/>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entabelle4">
    <w:name w:val="List Table 4"/>
    <w:basedOn w:val="NormaleTabelle"/>
    <w:uiPriority w:val="49"/>
    <w:rsid w:val="00E621C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3">
    <w:name w:val="List Table 4 Accent 3"/>
    <w:basedOn w:val="NormaleTabelle"/>
    <w:uiPriority w:val="49"/>
    <w:rsid w:val="00E621C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5dunkelAkzent3">
    <w:name w:val="Grid Table 5 Dark Accent 3"/>
    <w:basedOn w:val="NormaleTabelle"/>
    <w:uiPriority w:val="50"/>
    <w:rsid w:val="00E621C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Untertitel">
    <w:name w:val="Subtitle"/>
    <w:basedOn w:val="Standard"/>
    <w:link w:val="UntertitelZchn"/>
    <w:qFormat/>
    <w:rsid w:val="00032770"/>
    <w:pPr>
      <w:suppressAutoHyphens/>
      <w:spacing w:before="720"/>
      <w:ind w:left="-1418"/>
      <w:jc w:val="center"/>
    </w:pPr>
    <w:rPr>
      <w:rFonts w:ascii="Arial" w:hAnsi="Arial"/>
      <w:sz w:val="32"/>
    </w:rPr>
  </w:style>
  <w:style w:type="character" w:customStyle="1" w:styleId="UntertitelZchn">
    <w:name w:val="Untertitel Zchn"/>
    <w:basedOn w:val="Absatz-Standardschriftart"/>
    <w:link w:val="Untertitel"/>
    <w:rsid w:val="00032770"/>
    <w:rPr>
      <w:rFonts w:ascii="Arial" w:eastAsia="Times New Roman" w:hAnsi="Arial" w:cs="Times New Roman"/>
      <w:sz w:val="32"/>
      <w:szCs w:val="20"/>
      <w:lang w:eastAsia="de-DE"/>
    </w:rPr>
  </w:style>
  <w:style w:type="paragraph" w:customStyle="1" w:styleId="FormatvorlageUntertitelFettLinks0cmVor54pt">
    <w:name w:val="Formatvorlage Untertitel + Fett Links:  0 cm Vor:  54 pt"/>
    <w:basedOn w:val="Untertitel"/>
    <w:rsid w:val="00032770"/>
    <w:pPr>
      <w:spacing w:before="480"/>
      <w:ind w:left="0"/>
    </w:pPr>
    <w:rPr>
      <w:b/>
      <w:bCs/>
    </w:rPr>
  </w:style>
  <w:style w:type="paragraph" w:customStyle="1" w:styleId="FormatvorlageTitelLinks0cmRechts-0cm">
    <w:name w:val="Formatvorlage Titel + Links:  0 cm Rechts:  -0 cm"/>
    <w:basedOn w:val="Titel"/>
    <w:rsid w:val="00032770"/>
    <w:pPr>
      <w:suppressAutoHyphens/>
      <w:spacing w:before="360" w:after="480" w:line="360" w:lineRule="auto"/>
      <w:contextualSpacing w:val="0"/>
      <w:jc w:val="center"/>
    </w:pPr>
    <w:rPr>
      <w:rFonts w:ascii="Arial" w:eastAsia="Times New Roman" w:hAnsi="Arial" w:cs="Times New Roman"/>
      <w:b/>
      <w:bCs/>
      <w:spacing w:val="0"/>
      <w:sz w:val="44"/>
      <w:szCs w:val="20"/>
    </w:rPr>
  </w:style>
  <w:style w:type="paragraph" w:customStyle="1" w:styleId="FormatvorlageUntertitelFett">
    <w:name w:val="Formatvorlage Untertitel + Fett"/>
    <w:basedOn w:val="Untertitel"/>
    <w:link w:val="FormatvorlageUntertitelFettZchn"/>
    <w:rsid w:val="00032770"/>
    <w:pPr>
      <w:spacing w:before="480"/>
    </w:pPr>
    <w:rPr>
      <w:b/>
      <w:bCs/>
    </w:rPr>
  </w:style>
  <w:style w:type="character" w:customStyle="1" w:styleId="FormatvorlageUntertitelFettZchn">
    <w:name w:val="Formatvorlage Untertitel + Fett Zchn"/>
    <w:basedOn w:val="UntertitelZchn"/>
    <w:link w:val="FormatvorlageUntertitelFett"/>
    <w:locked/>
    <w:rsid w:val="00032770"/>
    <w:rPr>
      <w:rFonts w:ascii="Arial" w:eastAsia="Times New Roman" w:hAnsi="Arial" w:cs="Times New Roman"/>
      <w:b/>
      <w:bCs/>
      <w:sz w:val="32"/>
      <w:szCs w:val="20"/>
      <w:lang w:eastAsia="de-DE"/>
    </w:rPr>
  </w:style>
  <w:style w:type="paragraph" w:styleId="berarbeitung">
    <w:name w:val="Revision"/>
    <w:hidden/>
    <w:uiPriority w:val="99"/>
    <w:semiHidden/>
    <w:rsid w:val="0091688C"/>
    <w:pPr>
      <w:spacing w:after="0" w:line="240" w:lineRule="auto"/>
    </w:pPr>
    <w:rPr>
      <w:rFonts w:ascii="Times New Roman" w:eastAsia="Times New Roman" w:hAnsi="Times New Roman" w:cs="Times New Roman"/>
      <w:sz w:val="24"/>
      <w:szCs w:val="20"/>
      <w:lang w:eastAsia="de-DE"/>
    </w:rPr>
  </w:style>
  <w:style w:type="table" w:styleId="Gitternetztabelle4Akzent3">
    <w:name w:val="Grid Table 4 Accent 3"/>
    <w:basedOn w:val="NormaleTabelle"/>
    <w:uiPriority w:val="49"/>
    <w:rsid w:val="00F9325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enabsatz">
    <w:name w:val="List Paragraph"/>
    <w:basedOn w:val="Standard"/>
    <w:uiPriority w:val="34"/>
    <w:qFormat/>
    <w:rsid w:val="004E113E"/>
    <w:pPr>
      <w:ind w:left="720"/>
      <w:contextualSpacing/>
    </w:pPr>
  </w:style>
  <w:style w:type="paragraph" w:customStyle="1" w:styleId="Anhang">
    <w:name w:val="Anhang"/>
    <w:basedOn w:val="berschrift1"/>
    <w:next w:val="Standard"/>
    <w:link w:val="AnhangZchn"/>
    <w:qFormat/>
    <w:rsid w:val="004E113E"/>
    <w:pPr>
      <w:numPr>
        <w:numId w:val="2"/>
      </w:numPr>
    </w:pPr>
  </w:style>
  <w:style w:type="character" w:customStyle="1" w:styleId="AnhangZchn">
    <w:name w:val="Anhang Zchn"/>
    <w:basedOn w:val="berschrift1Zchn"/>
    <w:link w:val="Anhang"/>
    <w:rsid w:val="004E113E"/>
    <w:rPr>
      <w:rFonts w:ascii="Arial" w:eastAsia="Times New Roman" w:hAnsi="Arial" w:cs="Times New Roman"/>
      <w:b/>
      <w:kern w:val="28"/>
      <w:sz w:val="32"/>
      <w:szCs w:val="20"/>
      <w:lang w:eastAsia="de-DE"/>
    </w:rPr>
  </w:style>
  <w:style w:type="paragraph" w:styleId="Inhaltsverzeichnisberschrift">
    <w:name w:val="TOC Heading"/>
    <w:basedOn w:val="berschrift1"/>
    <w:next w:val="Standard"/>
    <w:uiPriority w:val="39"/>
    <w:unhideWhenUsed/>
    <w:qFormat/>
    <w:rsid w:val="00016E0A"/>
    <w:pPr>
      <w:keepLines/>
      <w:pageBreakBefore w:val="0"/>
      <w:numPr>
        <w:numId w:val="0"/>
      </w:numPr>
      <w:tabs>
        <w:tab w:val="clear" w:pos="720"/>
      </w:tabs>
      <w:suppressAutoHyphens w:val="0"/>
      <w:spacing w:before="240" w:line="259" w:lineRule="auto"/>
      <w:outlineLvl w:val="9"/>
    </w:pPr>
    <w:rPr>
      <w:rFonts w:asciiTheme="majorHAnsi" w:eastAsiaTheme="majorEastAsia" w:hAnsiTheme="majorHAnsi" w:cstheme="majorBidi"/>
      <w:b w:val="0"/>
      <w:color w:val="2E74B5" w:themeColor="accent1" w:themeShade="BF"/>
      <w:kern w:val="0"/>
      <w:szCs w:val="32"/>
    </w:rPr>
  </w:style>
  <w:style w:type="paragraph" w:styleId="Verzeichnis1">
    <w:name w:val="toc 1"/>
    <w:basedOn w:val="Standard"/>
    <w:next w:val="Standard"/>
    <w:autoRedefine/>
    <w:uiPriority w:val="39"/>
    <w:unhideWhenUsed/>
    <w:rsid w:val="00016E0A"/>
    <w:pPr>
      <w:spacing w:after="100"/>
    </w:pPr>
  </w:style>
  <w:style w:type="paragraph" w:styleId="Verzeichnis2">
    <w:name w:val="toc 2"/>
    <w:basedOn w:val="Standard"/>
    <w:next w:val="Standard"/>
    <w:autoRedefine/>
    <w:uiPriority w:val="39"/>
    <w:unhideWhenUsed/>
    <w:rsid w:val="00016E0A"/>
    <w:pPr>
      <w:spacing w:after="100"/>
      <w:ind w:left="240"/>
    </w:pPr>
  </w:style>
  <w:style w:type="character" w:styleId="Hyperlink">
    <w:name w:val="Hyperlink"/>
    <w:basedOn w:val="Absatz-Standardschriftart"/>
    <w:uiPriority w:val="99"/>
    <w:unhideWhenUsed/>
    <w:rsid w:val="00016E0A"/>
    <w:rPr>
      <w:color w:val="0563C1" w:themeColor="hyperlink"/>
      <w:u w:val="single"/>
    </w:rPr>
  </w:style>
  <w:style w:type="paragraph" w:styleId="Funotentext">
    <w:name w:val="footnote text"/>
    <w:basedOn w:val="Standard"/>
    <w:link w:val="FunotentextZchn"/>
    <w:uiPriority w:val="99"/>
    <w:semiHidden/>
    <w:unhideWhenUsed/>
    <w:rsid w:val="00627587"/>
    <w:pPr>
      <w:spacing w:before="0" w:line="240" w:lineRule="auto"/>
    </w:pPr>
    <w:rPr>
      <w:sz w:val="20"/>
    </w:rPr>
  </w:style>
  <w:style w:type="character" w:customStyle="1" w:styleId="FunotentextZchn">
    <w:name w:val="Fußnotentext Zchn"/>
    <w:basedOn w:val="Absatz-Standardschriftart"/>
    <w:link w:val="Funotentext"/>
    <w:uiPriority w:val="99"/>
    <w:semiHidden/>
    <w:rsid w:val="00627587"/>
    <w:rPr>
      <w:rFonts w:ascii="Times New Roman" w:eastAsia="Times New Roman" w:hAnsi="Times New Roman" w:cs="Times New Roman"/>
      <w:sz w:val="20"/>
      <w:szCs w:val="20"/>
      <w:lang w:eastAsia="de-DE"/>
    </w:rPr>
  </w:style>
  <w:style w:type="character" w:styleId="Funotenzeichen">
    <w:name w:val="footnote reference"/>
    <w:basedOn w:val="Absatz-Standardschriftart"/>
    <w:uiPriority w:val="99"/>
    <w:semiHidden/>
    <w:unhideWhenUsed/>
    <w:rsid w:val="0062758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876992">
      <w:bodyDiv w:val="1"/>
      <w:marLeft w:val="0"/>
      <w:marRight w:val="0"/>
      <w:marTop w:val="0"/>
      <w:marBottom w:val="0"/>
      <w:divBdr>
        <w:top w:val="none" w:sz="0" w:space="0" w:color="auto"/>
        <w:left w:val="none" w:sz="0" w:space="0" w:color="auto"/>
        <w:bottom w:val="none" w:sz="0" w:space="0" w:color="auto"/>
        <w:right w:val="none" w:sz="0" w:space="0" w:color="auto"/>
      </w:divBdr>
    </w:div>
    <w:div w:id="715666879">
      <w:bodyDiv w:val="1"/>
      <w:marLeft w:val="0"/>
      <w:marRight w:val="0"/>
      <w:marTop w:val="0"/>
      <w:marBottom w:val="0"/>
      <w:divBdr>
        <w:top w:val="none" w:sz="0" w:space="0" w:color="auto"/>
        <w:left w:val="none" w:sz="0" w:space="0" w:color="auto"/>
        <w:bottom w:val="none" w:sz="0" w:space="0" w:color="auto"/>
        <w:right w:val="none" w:sz="0" w:space="0" w:color="auto"/>
      </w:divBdr>
    </w:div>
    <w:div w:id="767695231">
      <w:bodyDiv w:val="1"/>
      <w:marLeft w:val="0"/>
      <w:marRight w:val="0"/>
      <w:marTop w:val="0"/>
      <w:marBottom w:val="0"/>
      <w:divBdr>
        <w:top w:val="none" w:sz="0" w:space="0" w:color="auto"/>
        <w:left w:val="none" w:sz="0" w:space="0" w:color="auto"/>
        <w:bottom w:val="none" w:sz="0" w:space="0" w:color="auto"/>
        <w:right w:val="none" w:sz="0" w:space="0" w:color="auto"/>
      </w:divBdr>
    </w:div>
    <w:div w:id="881787276">
      <w:bodyDiv w:val="1"/>
      <w:marLeft w:val="0"/>
      <w:marRight w:val="0"/>
      <w:marTop w:val="0"/>
      <w:marBottom w:val="0"/>
      <w:divBdr>
        <w:top w:val="none" w:sz="0" w:space="0" w:color="auto"/>
        <w:left w:val="none" w:sz="0" w:space="0" w:color="auto"/>
        <w:bottom w:val="none" w:sz="0" w:space="0" w:color="auto"/>
        <w:right w:val="none" w:sz="0" w:space="0" w:color="auto"/>
      </w:divBdr>
      <w:divsChild>
        <w:div w:id="1126239141">
          <w:marLeft w:val="0"/>
          <w:marRight w:val="0"/>
          <w:marTop w:val="0"/>
          <w:marBottom w:val="0"/>
          <w:divBdr>
            <w:top w:val="none" w:sz="0" w:space="0" w:color="auto"/>
            <w:left w:val="none" w:sz="0" w:space="0" w:color="auto"/>
            <w:bottom w:val="none" w:sz="0" w:space="0" w:color="auto"/>
            <w:right w:val="none" w:sz="0" w:space="0" w:color="auto"/>
          </w:divBdr>
          <w:divsChild>
            <w:div w:id="184751547">
              <w:marLeft w:val="0"/>
              <w:marRight w:val="0"/>
              <w:marTop w:val="0"/>
              <w:marBottom w:val="0"/>
              <w:divBdr>
                <w:top w:val="none" w:sz="0" w:space="0" w:color="auto"/>
                <w:left w:val="none" w:sz="0" w:space="0" w:color="auto"/>
                <w:bottom w:val="none" w:sz="0" w:space="0" w:color="auto"/>
                <w:right w:val="none" w:sz="0" w:space="0" w:color="auto"/>
              </w:divBdr>
            </w:div>
            <w:div w:id="918519792">
              <w:marLeft w:val="0"/>
              <w:marRight w:val="0"/>
              <w:marTop w:val="0"/>
              <w:marBottom w:val="0"/>
              <w:divBdr>
                <w:top w:val="none" w:sz="0" w:space="0" w:color="auto"/>
                <w:left w:val="none" w:sz="0" w:space="0" w:color="auto"/>
                <w:bottom w:val="none" w:sz="0" w:space="0" w:color="auto"/>
                <w:right w:val="none" w:sz="0" w:space="0" w:color="auto"/>
              </w:divBdr>
            </w:div>
            <w:div w:id="908802872">
              <w:marLeft w:val="0"/>
              <w:marRight w:val="0"/>
              <w:marTop w:val="0"/>
              <w:marBottom w:val="0"/>
              <w:divBdr>
                <w:top w:val="none" w:sz="0" w:space="0" w:color="auto"/>
                <w:left w:val="none" w:sz="0" w:space="0" w:color="auto"/>
                <w:bottom w:val="none" w:sz="0" w:space="0" w:color="auto"/>
                <w:right w:val="none" w:sz="0" w:space="0" w:color="auto"/>
              </w:divBdr>
            </w:div>
            <w:div w:id="2065564032">
              <w:marLeft w:val="0"/>
              <w:marRight w:val="0"/>
              <w:marTop w:val="0"/>
              <w:marBottom w:val="0"/>
              <w:divBdr>
                <w:top w:val="none" w:sz="0" w:space="0" w:color="auto"/>
                <w:left w:val="none" w:sz="0" w:space="0" w:color="auto"/>
                <w:bottom w:val="none" w:sz="0" w:space="0" w:color="auto"/>
                <w:right w:val="none" w:sz="0" w:space="0" w:color="auto"/>
              </w:divBdr>
            </w:div>
            <w:div w:id="567500947">
              <w:marLeft w:val="0"/>
              <w:marRight w:val="0"/>
              <w:marTop w:val="0"/>
              <w:marBottom w:val="0"/>
              <w:divBdr>
                <w:top w:val="none" w:sz="0" w:space="0" w:color="auto"/>
                <w:left w:val="none" w:sz="0" w:space="0" w:color="auto"/>
                <w:bottom w:val="none" w:sz="0" w:space="0" w:color="auto"/>
                <w:right w:val="none" w:sz="0" w:space="0" w:color="auto"/>
              </w:divBdr>
            </w:div>
            <w:div w:id="159128659">
              <w:marLeft w:val="0"/>
              <w:marRight w:val="0"/>
              <w:marTop w:val="0"/>
              <w:marBottom w:val="0"/>
              <w:divBdr>
                <w:top w:val="none" w:sz="0" w:space="0" w:color="auto"/>
                <w:left w:val="none" w:sz="0" w:space="0" w:color="auto"/>
                <w:bottom w:val="none" w:sz="0" w:space="0" w:color="auto"/>
                <w:right w:val="none" w:sz="0" w:space="0" w:color="auto"/>
              </w:divBdr>
            </w:div>
            <w:div w:id="1002778558">
              <w:marLeft w:val="0"/>
              <w:marRight w:val="0"/>
              <w:marTop w:val="0"/>
              <w:marBottom w:val="0"/>
              <w:divBdr>
                <w:top w:val="none" w:sz="0" w:space="0" w:color="auto"/>
                <w:left w:val="none" w:sz="0" w:space="0" w:color="auto"/>
                <w:bottom w:val="none" w:sz="0" w:space="0" w:color="auto"/>
                <w:right w:val="none" w:sz="0" w:space="0" w:color="auto"/>
              </w:divBdr>
            </w:div>
            <w:div w:id="320276880">
              <w:marLeft w:val="0"/>
              <w:marRight w:val="0"/>
              <w:marTop w:val="0"/>
              <w:marBottom w:val="0"/>
              <w:divBdr>
                <w:top w:val="none" w:sz="0" w:space="0" w:color="auto"/>
                <w:left w:val="none" w:sz="0" w:space="0" w:color="auto"/>
                <w:bottom w:val="none" w:sz="0" w:space="0" w:color="auto"/>
                <w:right w:val="none" w:sz="0" w:space="0" w:color="auto"/>
              </w:divBdr>
            </w:div>
            <w:div w:id="1696736496">
              <w:marLeft w:val="0"/>
              <w:marRight w:val="0"/>
              <w:marTop w:val="0"/>
              <w:marBottom w:val="0"/>
              <w:divBdr>
                <w:top w:val="none" w:sz="0" w:space="0" w:color="auto"/>
                <w:left w:val="none" w:sz="0" w:space="0" w:color="auto"/>
                <w:bottom w:val="none" w:sz="0" w:space="0" w:color="auto"/>
                <w:right w:val="none" w:sz="0" w:space="0" w:color="auto"/>
              </w:divBdr>
            </w:div>
            <w:div w:id="554704034">
              <w:marLeft w:val="0"/>
              <w:marRight w:val="0"/>
              <w:marTop w:val="0"/>
              <w:marBottom w:val="0"/>
              <w:divBdr>
                <w:top w:val="none" w:sz="0" w:space="0" w:color="auto"/>
                <w:left w:val="none" w:sz="0" w:space="0" w:color="auto"/>
                <w:bottom w:val="none" w:sz="0" w:space="0" w:color="auto"/>
                <w:right w:val="none" w:sz="0" w:space="0" w:color="auto"/>
              </w:divBdr>
            </w:div>
            <w:div w:id="2008903300">
              <w:marLeft w:val="0"/>
              <w:marRight w:val="0"/>
              <w:marTop w:val="0"/>
              <w:marBottom w:val="0"/>
              <w:divBdr>
                <w:top w:val="none" w:sz="0" w:space="0" w:color="auto"/>
                <w:left w:val="none" w:sz="0" w:space="0" w:color="auto"/>
                <w:bottom w:val="none" w:sz="0" w:space="0" w:color="auto"/>
                <w:right w:val="none" w:sz="0" w:space="0" w:color="auto"/>
              </w:divBdr>
            </w:div>
            <w:div w:id="1988510319">
              <w:marLeft w:val="0"/>
              <w:marRight w:val="0"/>
              <w:marTop w:val="0"/>
              <w:marBottom w:val="0"/>
              <w:divBdr>
                <w:top w:val="none" w:sz="0" w:space="0" w:color="auto"/>
                <w:left w:val="none" w:sz="0" w:space="0" w:color="auto"/>
                <w:bottom w:val="none" w:sz="0" w:space="0" w:color="auto"/>
                <w:right w:val="none" w:sz="0" w:space="0" w:color="auto"/>
              </w:divBdr>
            </w:div>
            <w:div w:id="1183471091">
              <w:marLeft w:val="0"/>
              <w:marRight w:val="0"/>
              <w:marTop w:val="0"/>
              <w:marBottom w:val="0"/>
              <w:divBdr>
                <w:top w:val="none" w:sz="0" w:space="0" w:color="auto"/>
                <w:left w:val="none" w:sz="0" w:space="0" w:color="auto"/>
                <w:bottom w:val="none" w:sz="0" w:space="0" w:color="auto"/>
                <w:right w:val="none" w:sz="0" w:space="0" w:color="auto"/>
              </w:divBdr>
            </w:div>
            <w:div w:id="1983727296">
              <w:marLeft w:val="0"/>
              <w:marRight w:val="0"/>
              <w:marTop w:val="0"/>
              <w:marBottom w:val="0"/>
              <w:divBdr>
                <w:top w:val="none" w:sz="0" w:space="0" w:color="auto"/>
                <w:left w:val="none" w:sz="0" w:space="0" w:color="auto"/>
                <w:bottom w:val="none" w:sz="0" w:space="0" w:color="auto"/>
                <w:right w:val="none" w:sz="0" w:space="0" w:color="auto"/>
              </w:divBdr>
            </w:div>
            <w:div w:id="1331716102">
              <w:marLeft w:val="0"/>
              <w:marRight w:val="0"/>
              <w:marTop w:val="0"/>
              <w:marBottom w:val="0"/>
              <w:divBdr>
                <w:top w:val="none" w:sz="0" w:space="0" w:color="auto"/>
                <w:left w:val="none" w:sz="0" w:space="0" w:color="auto"/>
                <w:bottom w:val="none" w:sz="0" w:space="0" w:color="auto"/>
                <w:right w:val="none" w:sz="0" w:space="0" w:color="auto"/>
              </w:divBdr>
            </w:div>
            <w:div w:id="1484855800">
              <w:marLeft w:val="0"/>
              <w:marRight w:val="0"/>
              <w:marTop w:val="0"/>
              <w:marBottom w:val="0"/>
              <w:divBdr>
                <w:top w:val="none" w:sz="0" w:space="0" w:color="auto"/>
                <w:left w:val="none" w:sz="0" w:space="0" w:color="auto"/>
                <w:bottom w:val="none" w:sz="0" w:space="0" w:color="auto"/>
                <w:right w:val="none" w:sz="0" w:space="0" w:color="auto"/>
              </w:divBdr>
            </w:div>
            <w:div w:id="1502310185">
              <w:marLeft w:val="0"/>
              <w:marRight w:val="0"/>
              <w:marTop w:val="0"/>
              <w:marBottom w:val="0"/>
              <w:divBdr>
                <w:top w:val="none" w:sz="0" w:space="0" w:color="auto"/>
                <w:left w:val="none" w:sz="0" w:space="0" w:color="auto"/>
                <w:bottom w:val="none" w:sz="0" w:space="0" w:color="auto"/>
                <w:right w:val="none" w:sz="0" w:space="0" w:color="auto"/>
              </w:divBdr>
            </w:div>
            <w:div w:id="317154262">
              <w:marLeft w:val="0"/>
              <w:marRight w:val="0"/>
              <w:marTop w:val="0"/>
              <w:marBottom w:val="0"/>
              <w:divBdr>
                <w:top w:val="none" w:sz="0" w:space="0" w:color="auto"/>
                <w:left w:val="none" w:sz="0" w:space="0" w:color="auto"/>
                <w:bottom w:val="none" w:sz="0" w:space="0" w:color="auto"/>
                <w:right w:val="none" w:sz="0" w:space="0" w:color="auto"/>
              </w:divBdr>
            </w:div>
            <w:div w:id="838814896">
              <w:marLeft w:val="0"/>
              <w:marRight w:val="0"/>
              <w:marTop w:val="0"/>
              <w:marBottom w:val="0"/>
              <w:divBdr>
                <w:top w:val="none" w:sz="0" w:space="0" w:color="auto"/>
                <w:left w:val="none" w:sz="0" w:space="0" w:color="auto"/>
                <w:bottom w:val="none" w:sz="0" w:space="0" w:color="auto"/>
                <w:right w:val="none" w:sz="0" w:space="0" w:color="auto"/>
              </w:divBdr>
            </w:div>
            <w:div w:id="513956119">
              <w:marLeft w:val="0"/>
              <w:marRight w:val="0"/>
              <w:marTop w:val="0"/>
              <w:marBottom w:val="0"/>
              <w:divBdr>
                <w:top w:val="none" w:sz="0" w:space="0" w:color="auto"/>
                <w:left w:val="none" w:sz="0" w:space="0" w:color="auto"/>
                <w:bottom w:val="none" w:sz="0" w:space="0" w:color="auto"/>
                <w:right w:val="none" w:sz="0" w:space="0" w:color="auto"/>
              </w:divBdr>
            </w:div>
            <w:div w:id="1774354110">
              <w:marLeft w:val="0"/>
              <w:marRight w:val="0"/>
              <w:marTop w:val="0"/>
              <w:marBottom w:val="0"/>
              <w:divBdr>
                <w:top w:val="none" w:sz="0" w:space="0" w:color="auto"/>
                <w:left w:val="none" w:sz="0" w:space="0" w:color="auto"/>
                <w:bottom w:val="none" w:sz="0" w:space="0" w:color="auto"/>
                <w:right w:val="none" w:sz="0" w:space="0" w:color="auto"/>
              </w:divBdr>
            </w:div>
            <w:div w:id="1624068360">
              <w:marLeft w:val="0"/>
              <w:marRight w:val="0"/>
              <w:marTop w:val="0"/>
              <w:marBottom w:val="0"/>
              <w:divBdr>
                <w:top w:val="none" w:sz="0" w:space="0" w:color="auto"/>
                <w:left w:val="none" w:sz="0" w:space="0" w:color="auto"/>
                <w:bottom w:val="none" w:sz="0" w:space="0" w:color="auto"/>
                <w:right w:val="none" w:sz="0" w:space="0" w:color="auto"/>
              </w:divBdr>
            </w:div>
            <w:div w:id="826215915">
              <w:marLeft w:val="0"/>
              <w:marRight w:val="0"/>
              <w:marTop w:val="0"/>
              <w:marBottom w:val="0"/>
              <w:divBdr>
                <w:top w:val="none" w:sz="0" w:space="0" w:color="auto"/>
                <w:left w:val="none" w:sz="0" w:space="0" w:color="auto"/>
                <w:bottom w:val="none" w:sz="0" w:space="0" w:color="auto"/>
                <w:right w:val="none" w:sz="0" w:space="0" w:color="auto"/>
              </w:divBdr>
            </w:div>
            <w:div w:id="1810440782">
              <w:marLeft w:val="0"/>
              <w:marRight w:val="0"/>
              <w:marTop w:val="0"/>
              <w:marBottom w:val="0"/>
              <w:divBdr>
                <w:top w:val="none" w:sz="0" w:space="0" w:color="auto"/>
                <w:left w:val="none" w:sz="0" w:space="0" w:color="auto"/>
                <w:bottom w:val="none" w:sz="0" w:space="0" w:color="auto"/>
                <w:right w:val="none" w:sz="0" w:space="0" w:color="auto"/>
              </w:divBdr>
            </w:div>
            <w:div w:id="189801985">
              <w:marLeft w:val="0"/>
              <w:marRight w:val="0"/>
              <w:marTop w:val="0"/>
              <w:marBottom w:val="0"/>
              <w:divBdr>
                <w:top w:val="none" w:sz="0" w:space="0" w:color="auto"/>
                <w:left w:val="none" w:sz="0" w:space="0" w:color="auto"/>
                <w:bottom w:val="none" w:sz="0" w:space="0" w:color="auto"/>
                <w:right w:val="none" w:sz="0" w:space="0" w:color="auto"/>
              </w:divBdr>
            </w:div>
            <w:div w:id="2059621089">
              <w:marLeft w:val="0"/>
              <w:marRight w:val="0"/>
              <w:marTop w:val="0"/>
              <w:marBottom w:val="0"/>
              <w:divBdr>
                <w:top w:val="none" w:sz="0" w:space="0" w:color="auto"/>
                <w:left w:val="none" w:sz="0" w:space="0" w:color="auto"/>
                <w:bottom w:val="none" w:sz="0" w:space="0" w:color="auto"/>
                <w:right w:val="none" w:sz="0" w:space="0" w:color="auto"/>
              </w:divBdr>
            </w:div>
            <w:div w:id="596255375">
              <w:marLeft w:val="0"/>
              <w:marRight w:val="0"/>
              <w:marTop w:val="0"/>
              <w:marBottom w:val="0"/>
              <w:divBdr>
                <w:top w:val="none" w:sz="0" w:space="0" w:color="auto"/>
                <w:left w:val="none" w:sz="0" w:space="0" w:color="auto"/>
                <w:bottom w:val="none" w:sz="0" w:space="0" w:color="auto"/>
                <w:right w:val="none" w:sz="0" w:space="0" w:color="auto"/>
              </w:divBdr>
            </w:div>
            <w:div w:id="1368991243">
              <w:marLeft w:val="0"/>
              <w:marRight w:val="0"/>
              <w:marTop w:val="0"/>
              <w:marBottom w:val="0"/>
              <w:divBdr>
                <w:top w:val="none" w:sz="0" w:space="0" w:color="auto"/>
                <w:left w:val="none" w:sz="0" w:space="0" w:color="auto"/>
                <w:bottom w:val="none" w:sz="0" w:space="0" w:color="auto"/>
                <w:right w:val="none" w:sz="0" w:space="0" w:color="auto"/>
              </w:divBdr>
            </w:div>
            <w:div w:id="2074234451">
              <w:marLeft w:val="0"/>
              <w:marRight w:val="0"/>
              <w:marTop w:val="0"/>
              <w:marBottom w:val="0"/>
              <w:divBdr>
                <w:top w:val="none" w:sz="0" w:space="0" w:color="auto"/>
                <w:left w:val="none" w:sz="0" w:space="0" w:color="auto"/>
                <w:bottom w:val="none" w:sz="0" w:space="0" w:color="auto"/>
                <w:right w:val="none" w:sz="0" w:space="0" w:color="auto"/>
              </w:divBdr>
            </w:div>
            <w:div w:id="1982225059">
              <w:marLeft w:val="0"/>
              <w:marRight w:val="0"/>
              <w:marTop w:val="0"/>
              <w:marBottom w:val="0"/>
              <w:divBdr>
                <w:top w:val="none" w:sz="0" w:space="0" w:color="auto"/>
                <w:left w:val="none" w:sz="0" w:space="0" w:color="auto"/>
                <w:bottom w:val="none" w:sz="0" w:space="0" w:color="auto"/>
                <w:right w:val="none" w:sz="0" w:space="0" w:color="auto"/>
              </w:divBdr>
            </w:div>
            <w:div w:id="1412695212">
              <w:marLeft w:val="0"/>
              <w:marRight w:val="0"/>
              <w:marTop w:val="0"/>
              <w:marBottom w:val="0"/>
              <w:divBdr>
                <w:top w:val="none" w:sz="0" w:space="0" w:color="auto"/>
                <w:left w:val="none" w:sz="0" w:space="0" w:color="auto"/>
                <w:bottom w:val="none" w:sz="0" w:space="0" w:color="auto"/>
                <w:right w:val="none" w:sz="0" w:space="0" w:color="auto"/>
              </w:divBdr>
            </w:div>
            <w:div w:id="985431573">
              <w:marLeft w:val="0"/>
              <w:marRight w:val="0"/>
              <w:marTop w:val="0"/>
              <w:marBottom w:val="0"/>
              <w:divBdr>
                <w:top w:val="none" w:sz="0" w:space="0" w:color="auto"/>
                <w:left w:val="none" w:sz="0" w:space="0" w:color="auto"/>
                <w:bottom w:val="none" w:sz="0" w:space="0" w:color="auto"/>
                <w:right w:val="none" w:sz="0" w:space="0" w:color="auto"/>
              </w:divBdr>
            </w:div>
            <w:div w:id="281962371">
              <w:marLeft w:val="0"/>
              <w:marRight w:val="0"/>
              <w:marTop w:val="0"/>
              <w:marBottom w:val="0"/>
              <w:divBdr>
                <w:top w:val="none" w:sz="0" w:space="0" w:color="auto"/>
                <w:left w:val="none" w:sz="0" w:space="0" w:color="auto"/>
                <w:bottom w:val="none" w:sz="0" w:space="0" w:color="auto"/>
                <w:right w:val="none" w:sz="0" w:space="0" w:color="auto"/>
              </w:divBdr>
            </w:div>
            <w:div w:id="987056725">
              <w:marLeft w:val="0"/>
              <w:marRight w:val="0"/>
              <w:marTop w:val="0"/>
              <w:marBottom w:val="0"/>
              <w:divBdr>
                <w:top w:val="none" w:sz="0" w:space="0" w:color="auto"/>
                <w:left w:val="none" w:sz="0" w:space="0" w:color="auto"/>
                <w:bottom w:val="none" w:sz="0" w:space="0" w:color="auto"/>
                <w:right w:val="none" w:sz="0" w:space="0" w:color="auto"/>
              </w:divBdr>
            </w:div>
            <w:div w:id="764497542">
              <w:marLeft w:val="0"/>
              <w:marRight w:val="0"/>
              <w:marTop w:val="0"/>
              <w:marBottom w:val="0"/>
              <w:divBdr>
                <w:top w:val="none" w:sz="0" w:space="0" w:color="auto"/>
                <w:left w:val="none" w:sz="0" w:space="0" w:color="auto"/>
                <w:bottom w:val="none" w:sz="0" w:space="0" w:color="auto"/>
                <w:right w:val="none" w:sz="0" w:space="0" w:color="auto"/>
              </w:divBdr>
            </w:div>
            <w:div w:id="2135783910">
              <w:marLeft w:val="0"/>
              <w:marRight w:val="0"/>
              <w:marTop w:val="0"/>
              <w:marBottom w:val="0"/>
              <w:divBdr>
                <w:top w:val="none" w:sz="0" w:space="0" w:color="auto"/>
                <w:left w:val="none" w:sz="0" w:space="0" w:color="auto"/>
                <w:bottom w:val="none" w:sz="0" w:space="0" w:color="auto"/>
                <w:right w:val="none" w:sz="0" w:space="0" w:color="auto"/>
              </w:divBdr>
            </w:div>
            <w:div w:id="116148418">
              <w:marLeft w:val="0"/>
              <w:marRight w:val="0"/>
              <w:marTop w:val="0"/>
              <w:marBottom w:val="0"/>
              <w:divBdr>
                <w:top w:val="none" w:sz="0" w:space="0" w:color="auto"/>
                <w:left w:val="none" w:sz="0" w:space="0" w:color="auto"/>
                <w:bottom w:val="none" w:sz="0" w:space="0" w:color="auto"/>
                <w:right w:val="none" w:sz="0" w:space="0" w:color="auto"/>
              </w:divBdr>
            </w:div>
            <w:div w:id="1681859044">
              <w:marLeft w:val="0"/>
              <w:marRight w:val="0"/>
              <w:marTop w:val="0"/>
              <w:marBottom w:val="0"/>
              <w:divBdr>
                <w:top w:val="none" w:sz="0" w:space="0" w:color="auto"/>
                <w:left w:val="none" w:sz="0" w:space="0" w:color="auto"/>
                <w:bottom w:val="none" w:sz="0" w:space="0" w:color="auto"/>
                <w:right w:val="none" w:sz="0" w:space="0" w:color="auto"/>
              </w:divBdr>
            </w:div>
            <w:div w:id="781077340">
              <w:marLeft w:val="0"/>
              <w:marRight w:val="0"/>
              <w:marTop w:val="0"/>
              <w:marBottom w:val="0"/>
              <w:divBdr>
                <w:top w:val="none" w:sz="0" w:space="0" w:color="auto"/>
                <w:left w:val="none" w:sz="0" w:space="0" w:color="auto"/>
                <w:bottom w:val="none" w:sz="0" w:space="0" w:color="auto"/>
                <w:right w:val="none" w:sz="0" w:space="0" w:color="auto"/>
              </w:divBdr>
            </w:div>
            <w:div w:id="472455111">
              <w:marLeft w:val="0"/>
              <w:marRight w:val="0"/>
              <w:marTop w:val="0"/>
              <w:marBottom w:val="0"/>
              <w:divBdr>
                <w:top w:val="none" w:sz="0" w:space="0" w:color="auto"/>
                <w:left w:val="none" w:sz="0" w:space="0" w:color="auto"/>
                <w:bottom w:val="none" w:sz="0" w:space="0" w:color="auto"/>
                <w:right w:val="none" w:sz="0" w:space="0" w:color="auto"/>
              </w:divBdr>
            </w:div>
            <w:div w:id="942806400">
              <w:marLeft w:val="0"/>
              <w:marRight w:val="0"/>
              <w:marTop w:val="0"/>
              <w:marBottom w:val="0"/>
              <w:divBdr>
                <w:top w:val="none" w:sz="0" w:space="0" w:color="auto"/>
                <w:left w:val="none" w:sz="0" w:space="0" w:color="auto"/>
                <w:bottom w:val="none" w:sz="0" w:space="0" w:color="auto"/>
                <w:right w:val="none" w:sz="0" w:space="0" w:color="auto"/>
              </w:divBdr>
            </w:div>
            <w:div w:id="1703968689">
              <w:marLeft w:val="0"/>
              <w:marRight w:val="0"/>
              <w:marTop w:val="0"/>
              <w:marBottom w:val="0"/>
              <w:divBdr>
                <w:top w:val="none" w:sz="0" w:space="0" w:color="auto"/>
                <w:left w:val="none" w:sz="0" w:space="0" w:color="auto"/>
                <w:bottom w:val="none" w:sz="0" w:space="0" w:color="auto"/>
                <w:right w:val="none" w:sz="0" w:space="0" w:color="auto"/>
              </w:divBdr>
            </w:div>
            <w:div w:id="1580676939">
              <w:marLeft w:val="0"/>
              <w:marRight w:val="0"/>
              <w:marTop w:val="0"/>
              <w:marBottom w:val="0"/>
              <w:divBdr>
                <w:top w:val="none" w:sz="0" w:space="0" w:color="auto"/>
                <w:left w:val="none" w:sz="0" w:space="0" w:color="auto"/>
                <w:bottom w:val="none" w:sz="0" w:space="0" w:color="auto"/>
                <w:right w:val="none" w:sz="0" w:space="0" w:color="auto"/>
              </w:divBdr>
            </w:div>
            <w:div w:id="1649823483">
              <w:marLeft w:val="0"/>
              <w:marRight w:val="0"/>
              <w:marTop w:val="0"/>
              <w:marBottom w:val="0"/>
              <w:divBdr>
                <w:top w:val="none" w:sz="0" w:space="0" w:color="auto"/>
                <w:left w:val="none" w:sz="0" w:space="0" w:color="auto"/>
                <w:bottom w:val="none" w:sz="0" w:space="0" w:color="auto"/>
                <w:right w:val="none" w:sz="0" w:space="0" w:color="auto"/>
              </w:divBdr>
            </w:div>
            <w:div w:id="42801887">
              <w:marLeft w:val="0"/>
              <w:marRight w:val="0"/>
              <w:marTop w:val="0"/>
              <w:marBottom w:val="0"/>
              <w:divBdr>
                <w:top w:val="none" w:sz="0" w:space="0" w:color="auto"/>
                <w:left w:val="none" w:sz="0" w:space="0" w:color="auto"/>
                <w:bottom w:val="none" w:sz="0" w:space="0" w:color="auto"/>
                <w:right w:val="none" w:sz="0" w:space="0" w:color="auto"/>
              </w:divBdr>
            </w:div>
            <w:div w:id="1881242410">
              <w:marLeft w:val="0"/>
              <w:marRight w:val="0"/>
              <w:marTop w:val="0"/>
              <w:marBottom w:val="0"/>
              <w:divBdr>
                <w:top w:val="none" w:sz="0" w:space="0" w:color="auto"/>
                <w:left w:val="none" w:sz="0" w:space="0" w:color="auto"/>
                <w:bottom w:val="none" w:sz="0" w:space="0" w:color="auto"/>
                <w:right w:val="none" w:sz="0" w:space="0" w:color="auto"/>
              </w:divBdr>
            </w:div>
            <w:div w:id="698042266">
              <w:marLeft w:val="0"/>
              <w:marRight w:val="0"/>
              <w:marTop w:val="0"/>
              <w:marBottom w:val="0"/>
              <w:divBdr>
                <w:top w:val="none" w:sz="0" w:space="0" w:color="auto"/>
                <w:left w:val="none" w:sz="0" w:space="0" w:color="auto"/>
                <w:bottom w:val="none" w:sz="0" w:space="0" w:color="auto"/>
                <w:right w:val="none" w:sz="0" w:space="0" w:color="auto"/>
              </w:divBdr>
            </w:div>
            <w:div w:id="1883055610">
              <w:marLeft w:val="0"/>
              <w:marRight w:val="0"/>
              <w:marTop w:val="0"/>
              <w:marBottom w:val="0"/>
              <w:divBdr>
                <w:top w:val="none" w:sz="0" w:space="0" w:color="auto"/>
                <w:left w:val="none" w:sz="0" w:space="0" w:color="auto"/>
                <w:bottom w:val="none" w:sz="0" w:space="0" w:color="auto"/>
                <w:right w:val="none" w:sz="0" w:space="0" w:color="auto"/>
              </w:divBdr>
            </w:div>
            <w:div w:id="2073429800">
              <w:marLeft w:val="0"/>
              <w:marRight w:val="0"/>
              <w:marTop w:val="0"/>
              <w:marBottom w:val="0"/>
              <w:divBdr>
                <w:top w:val="none" w:sz="0" w:space="0" w:color="auto"/>
                <w:left w:val="none" w:sz="0" w:space="0" w:color="auto"/>
                <w:bottom w:val="none" w:sz="0" w:space="0" w:color="auto"/>
                <w:right w:val="none" w:sz="0" w:space="0" w:color="auto"/>
              </w:divBdr>
            </w:div>
            <w:div w:id="193618858">
              <w:marLeft w:val="0"/>
              <w:marRight w:val="0"/>
              <w:marTop w:val="0"/>
              <w:marBottom w:val="0"/>
              <w:divBdr>
                <w:top w:val="none" w:sz="0" w:space="0" w:color="auto"/>
                <w:left w:val="none" w:sz="0" w:space="0" w:color="auto"/>
                <w:bottom w:val="none" w:sz="0" w:space="0" w:color="auto"/>
                <w:right w:val="none" w:sz="0" w:space="0" w:color="auto"/>
              </w:divBdr>
            </w:div>
            <w:div w:id="347684115">
              <w:marLeft w:val="0"/>
              <w:marRight w:val="0"/>
              <w:marTop w:val="0"/>
              <w:marBottom w:val="0"/>
              <w:divBdr>
                <w:top w:val="none" w:sz="0" w:space="0" w:color="auto"/>
                <w:left w:val="none" w:sz="0" w:space="0" w:color="auto"/>
                <w:bottom w:val="none" w:sz="0" w:space="0" w:color="auto"/>
                <w:right w:val="none" w:sz="0" w:space="0" w:color="auto"/>
              </w:divBdr>
            </w:div>
            <w:div w:id="154422358">
              <w:marLeft w:val="0"/>
              <w:marRight w:val="0"/>
              <w:marTop w:val="0"/>
              <w:marBottom w:val="0"/>
              <w:divBdr>
                <w:top w:val="none" w:sz="0" w:space="0" w:color="auto"/>
                <w:left w:val="none" w:sz="0" w:space="0" w:color="auto"/>
                <w:bottom w:val="none" w:sz="0" w:space="0" w:color="auto"/>
                <w:right w:val="none" w:sz="0" w:space="0" w:color="auto"/>
              </w:divBdr>
            </w:div>
            <w:div w:id="275596882">
              <w:marLeft w:val="0"/>
              <w:marRight w:val="0"/>
              <w:marTop w:val="0"/>
              <w:marBottom w:val="0"/>
              <w:divBdr>
                <w:top w:val="none" w:sz="0" w:space="0" w:color="auto"/>
                <w:left w:val="none" w:sz="0" w:space="0" w:color="auto"/>
                <w:bottom w:val="none" w:sz="0" w:space="0" w:color="auto"/>
                <w:right w:val="none" w:sz="0" w:space="0" w:color="auto"/>
              </w:divBdr>
            </w:div>
            <w:div w:id="1371684024">
              <w:marLeft w:val="0"/>
              <w:marRight w:val="0"/>
              <w:marTop w:val="0"/>
              <w:marBottom w:val="0"/>
              <w:divBdr>
                <w:top w:val="none" w:sz="0" w:space="0" w:color="auto"/>
                <w:left w:val="none" w:sz="0" w:space="0" w:color="auto"/>
                <w:bottom w:val="none" w:sz="0" w:space="0" w:color="auto"/>
                <w:right w:val="none" w:sz="0" w:space="0" w:color="auto"/>
              </w:divBdr>
            </w:div>
            <w:div w:id="1835996699">
              <w:marLeft w:val="0"/>
              <w:marRight w:val="0"/>
              <w:marTop w:val="0"/>
              <w:marBottom w:val="0"/>
              <w:divBdr>
                <w:top w:val="none" w:sz="0" w:space="0" w:color="auto"/>
                <w:left w:val="none" w:sz="0" w:space="0" w:color="auto"/>
                <w:bottom w:val="none" w:sz="0" w:space="0" w:color="auto"/>
                <w:right w:val="none" w:sz="0" w:space="0" w:color="auto"/>
              </w:divBdr>
            </w:div>
            <w:div w:id="567306856">
              <w:marLeft w:val="0"/>
              <w:marRight w:val="0"/>
              <w:marTop w:val="0"/>
              <w:marBottom w:val="0"/>
              <w:divBdr>
                <w:top w:val="none" w:sz="0" w:space="0" w:color="auto"/>
                <w:left w:val="none" w:sz="0" w:space="0" w:color="auto"/>
                <w:bottom w:val="none" w:sz="0" w:space="0" w:color="auto"/>
                <w:right w:val="none" w:sz="0" w:space="0" w:color="auto"/>
              </w:divBdr>
            </w:div>
            <w:div w:id="945386684">
              <w:marLeft w:val="0"/>
              <w:marRight w:val="0"/>
              <w:marTop w:val="0"/>
              <w:marBottom w:val="0"/>
              <w:divBdr>
                <w:top w:val="none" w:sz="0" w:space="0" w:color="auto"/>
                <w:left w:val="none" w:sz="0" w:space="0" w:color="auto"/>
                <w:bottom w:val="none" w:sz="0" w:space="0" w:color="auto"/>
                <w:right w:val="none" w:sz="0" w:space="0" w:color="auto"/>
              </w:divBdr>
            </w:div>
            <w:div w:id="1998532496">
              <w:marLeft w:val="0"/>
              <w:marRight w:val="0"/>
              <w:marTop w:val="0"/>
              <w:marBottom w:val="0"/>
              <w:divBdr>
                <w:top w:val="none" w:sz="0" w:space="0" w:color="auto"/>
                <w:left w:val="none" w:sz="0" w:space="0" w:color="auto"/>
                <w:bottom w:val="none" w:sz="0" w:space="0" w:color="auto"/>
                <w:right w:val="none" w:sz="0" w:space="0" w:color="auto"/>
              </w:divBdr>
            </w:div>
            <w:div w:id="863985328">
              <w:marLeft w:val="0"/>
              <w:marRight w:val="0"/>
              <w:marTop w:val="0"/>
              <w:marBottom w:val="0"/>
              <w:divBdr>
                <w:top w:val="none" w:sz="0" w:space="0" w:color="auto"/>
                <w:left w:val="none" w:sz="0" w:space="0" w:color="auto"/>
                <w:bottom w:val="none" w:sz="0" w:space="0" w:color="auto"/>
                <w:right w:val="none" w:sz="0" w:space="0" w:color="auto"/>
              </w:divBdr>
            </w:div>
            <w:div w:id="482042412">
              <w:marLeft w:val="0"/>
              <w:marRight w:val="0"/>
              <w:marTop w:val="0"/>
              <w:marBottom w:val="0"/>
              <w:divBdr>
                <w:top w:val="none" w:sz="0" w:space="0" w:color="auto"/>
                <w:left w:val="none" w:sz="0" w:space="0" w:color="auto"/>
                <w:bottom w:val="none" w:sz="0" w:space="0" w:color="auto"/>
                <w:right w:val="none" w:sz="0" w:space="0" w:color="auto"/>
              </w:divBdr>
            </w:div>
            <w:div w:id="1449739728">
              <w:marLeft w:val="0"/>
              <w:marRight w:val="0"/>
              <w:marTop w:val="0"/>
              <w:marBottom w:val="0"/>
              <w:divBdr>
                <w:top w:val="none" w:sz="0" w:space="0" w:color="auto"/>
                <w:left w:val="none" w:sz="0" w:space="0" w:color="auto"/>
                <w:bottom w:val="none" w:sz="0" w:space="0" w:color="auto"/>
                <w:right w:val="none" w:sz="0" w:space="0" w:color="auto"/>
              </w:divBdr>
            </w:div>
            <w:div w:id="1493526267">
              <w:marLeft w:val="0"/>
              <w:marRight w:val="0"/>
              <w:marTop w:val="0"/>
              <w:marBottom w:val="0"/>
              <w:divBdr>
                <w:top w:val="none" w:sz="0" w:space="0" w:color="auto"/>
                <w:left w:val="none" w:sz="0" w:space="0" w:color="auto"/>
                <w:bottom w:val="none" w:sz="0" w:space="0" w:color="auto"/>
                <w:right w:val="none" w:sz="0" w:space="0" w:color="auto"/>
              </w:divBdr>
            </w:div>
            <w:div w:id="1516112410">
              <w:marLeft w:val="0"/>
              <w:marRight w:val="0"/>
              <w:marTop w:val="0"/>
              <w:marBottom w:val="0"/>
              <w:divBdr>
                <w:top w:val="none" w:sz="0" w:space="0" w:color="auto"/>
                <w:left w:val="none" w:sz="0" w:space="0" w:color="auto"/>
                <w:bottom w:val="none" w:sz="0" w:space="0" w:color="auto"/>
                <w:right w:val="none" w:sz="0" w:space="0" w:color="auto"/>
              </w:divBdr>
            </w:div>
            <w:div w:id="310251828">
              <w:marLeft w:val="0"/>
              <w:marRight w:val="0"/>
              <w:marTop w:val="0"/>
              <w:marBottom w:val="0"/>
              <w:divBdr>
                <w:top w:val="none" w:sz="0" w:space="0" w:color="auto"/>
                <w:left w:val="none" w:sz="0" w:space="0" w:color="auto"/>
                <w:bottom w:val="none" w:sz="0" w:space="0" w:color="auto"/>
                <w:right w:val="none" w:sz="0" w:space="0" w:color="auto"/>
              </w:divBdr>
            </w:div>
            <w:div w:id="188227483">
              <w:marLeft w:val="0"/>
              <w:marRight w:val="0"/>
              <w:marTop w:val="0"/>
              <w:marBottom w:val="0"/>
              <w:divBdr>
                <w:top w:val="none" w:sz="0" w:space="0" w:color="auto"/>
                <w:left w:val="none" w:sz="0" w:space="0" w:color="auto"/>
                <w:bottom w:val="none" w:sz="0" w:space="0" w:color="auto"/>
                <w:right w:val="none" w:sz="0" w:space="0" w:color="auto"/>
              </w:divBdr>
            </w:div>
            <w:div w:id="29888765">
              <w:marLeft w:val="0"/>
              <w:marRight w:val="0"/>
              <w:marTop w:val="0"/>
              <w:marBottom w:val="0"/>
              <w:divBdr>
                <w:top w:val="none" w:sz="0" w:space="0" w:color="auto"/>
                <w:left w:val="none" w:sz="0" w:space="0" w:color="auto"/>
                <w:bottom w:val="none" w:sz="0" w:space="0" w:color="auto"/>
                <w:right w:val="none" w:sz="0" w:space="0" w:color="auto"/>
              </w:divBdr>
            </w:div>
            <w:div w:id="887032062">
              <w:marLeft w:val="0"/>
              <w:marRight w:val="0"/>
              <w:marTop w:val="0"/>
              <w:marBottom w:val="0"/>
              <w:divBdr>
                <w:top w:val="none" w:sz="0" w:space="0" w:color="auto"/>
                <w:left w:val="none" w:sz="0" w:space="0" w:color="auto"/>
                <w:bottom w:val="none" w:sz="0" w:space="0" w:color="auto"/>
                <w:right w:val="none" w:sz="0" w:space="0" w:color="auto"/>
              </w:divBdr>
            </w:div>
            <w:div w:id="235894522">
              <w:marLeft w:val="0"/>
              <w:marRight w:val="0"/>
              <w:marTop w:val="0"/>
              <w:marBottom w:val="0"/>
              <w:divBdr>
                <w:top w:val="none" w:sz="0" w:space="0" w:color="auto"/>
                <w:left w:val="none" w:sz="0" w:space="0" w:color="auto"/>
                <w:bottom w:val="none" w:sz="0" w:space="0" w:color="auto"/>
                <w:right w:val="none" w:sz="0" w:space="0" w:color="auto"/>
              </w:divBdr>
            </w:div>
            <w:div w:id="2094431990">
              <w:marLeft w:val="0"/>
              <w:marRight w:val="0"/>
              <w:marTop w:val="0"/>
              <w:marBottom w:val="0"/>
              <w:divBdr>
                <w:top w:val="none" w:sz="0" w:space="0" w:color="auto"/>
                <w:left w:val="none" w:sz="0" w:space="0" w:color="auto"/>
                <w:bottom w:val="none" w:sz="0" w:space="0" w:color="auto"/>
                <w:right w:val="none" w:sz="0" w:space="0" w:color="auto"/>
              </w:divBdr>
            </w:div>
            <w:div w:id="1049181714">
              <w:marLeft w:val="0"/>
              <w:marRight w:val="0"/>
              <w:marTop w:val="0"/>
              <w:marBottom w:val="0"/>
              <w:divBdr>
                <w:top w:val="none" w:sz="0" w:space="0" w:color="auto"/>
                <w:left w:val="none" w:sz="0" w:space="0" w:color="auto"/>
                <w:bottom w:val="none" w:sz="0" w:space="0" w:color="auto"/>
                <w:right w:val="none" w:sz="0" w:space="0" w:color="auto"/>
              </w:divBdr>
            </w:div>
            <w:div w:id="1645087104">
              <w:marLeft w:val="0"/>
              <w:marRight w:val="0"/>
              <w:marTop w:val="0"/>
              <w:marBottom w:val="0"/>
              <w:divBdr>
                <w:top w:val="none" w:sz="0" w:space="0" w:color="auto"/>
                <w:left w:val="none" w:sz="0" w:space="0" w:color="auto"/>
                <w:bottom w:val="none" w:sz="0" w:space="0" w:color="auto"/>
                <w:right w:val="none" w:sz="0" w:space="0" w:color="auto"/>
              </w:divBdr>
            </w:div>
            <w:div w:id="1880824629">
              <w:marLeft w:val="0"/>
              <w:marRight w:val="0"/>
              <w:marTop w:val="0"/>
              <w:marBottom w:val="0"/>
              <w:divBdr>
                <w:top w:val="none" w:sz="0" w:space="0" w:color="auto"/>
                <w:left w:val="none" w:sz="0" w:space="0" w:color="auto"/>
                <w:bottom w:val="none" w:sz="0" w:space="0" w:color="auto"/>
                <w:right w:val="none" w:sz="0" w:space="0" w:color="auto"/>
              </w:divBdr>
            </w:div>
            <w:div w:id="1094470347">
              <w:marLeft w:val="0"/>
              <w:marRight w:val="0"/>
              <w:marTop w:val="0"/>
              <w:marBottom w:val="0"/>
              <w:divBdr>
                <w:top w:val="none" w:sz="0" w:space="0" w:color="auto"/>
                <w:left w:val="none" w:sz="0" w:space="0" w:color="auto"/>
                <w:bottom w:val="none" w:sz="0" w:space="0" w:color="auto"/>
                <w:right w:val="none" w:sz="0" w:space="0" w:color="auto"/>
              </w:divBdr>
            </w:div>
            <w:div w:id="1734504383">
              <w:marLeft w:val="0"/>
              <w:marRight w:val="0"/>
              <w:marTop w:val="0"/>
              <w:marBottom w:val="0"/>
              <w:divBdr>
                <w:top w:val="none" w:sz="0" w:space="0" w:color="auto"/>
                <w:left w:val="none" w:sz="0" w:space="0" w:color="auto"/>
                <w:bottom w:val="none" w:sz="0" w:space="0" w:color="auto"/>
                <w:right w:val="none" w:sz="0" w:space="0" w:color="auto"/>
              </w:divBdr>
            </w:div>
            <w:div w:id="585461087">
              <w:marLeft w:val="0"/>
              <w:marRight w:val="0"/>
              <w:marTop w:val="0"/>
              <w:marBottom w:val="0"/>
              <w:divBdr>
                <w:top w:val="none" w:sz="0" w:space="0" w:color="auto"/>
                <w:left w:val="none" w:sz="0" w:space="0" w:color="auto"/>
                <w:bottom w:val="none" w:sz="0" w:space="0" w:color="auto"/>
                <w:right w:val="none" w:sz="0" w:space="0" w:color="auto"/>
              </w:divBdr>
            </w:div>
            <w:div w:id="37319636">
              <w:marLeft w:val="0"/>
              <w:marRight w:val="0"/>
              <w:marTop w:val="0"/>
              <w:marBottom w:val="0"/>
              <w:divBdr>
                <w:top w:val="none" w:sz="0" w:space="0" w:color="auto"/>
                <w:left w:val="none" w:sz="0" w:space="0" w:color="auto"/>
                <w:bottom w:val="none" w:sz="0" w:space="0" w:color="auto"/>
                <w:right w:val="none" w:sz="0" w:space="0" w:color="auto"/>
              </w:divBdr>
            </w:div>
            <w:div w:id="726609364">
              <w:marLeft w:val="0"/>
              <w:marRight w:val="0"/>
              <w:marTop w:val="0"/>
              <w:marBottom w:val="0"/>
              <w:divBdr>
                <w:top w:val="none" w:sz="0" w:space="0" w:color="auto"/>
                <w:left w:val="none" w:sz="0" w:space="0" w:color="auto"/>
                <w:bottom w:val="none" w:sz="0" w:space="0" w:color="auto"/>
                <w:right w:val="none" w:sz="0" w:space="0" w:color="auto"/>
              </w:divBdr>
            </w:div>
            <w:div w:id="1014573965">
              <w:marLeft w:val="0"/>
              <w:marRight w:val="0"/>
              <w:marTop w:val="0"/>
              <w:marBottom w:val="0"/>
              <w:divBdr>
                <w:top w:val="none" w:sz="0" w:space="0" w:color="auto"/>
                <w:left w:val="none" w:sz="0" w:space="0" w:color="auto"/>
                <w:bottom w:val="none" w:sz="0" w:space="0" w:color="auto"/>
                <w:right w:val="none" w:sz="0" w:space="0" w:color="auto"/>
              </w:divBdr>
            </w:div>
            <w:div w:id="1123158062">
              <w:marLeft w:val="0"/>
              <w:marRight w:val="0"/>
              <w:marTop w:val="0"/>
              <w:marBottom w:val="0"/>
              <w:divBdr>
                <w:top w:val="none" w:sz="0" w:space="0" w:color="auto"/>
                <w:left w:val="none" w:sz="0" w:space="0" w:color="auto"/>
                <w:bottom w:val="none" w:sz="0" w:space="0" w:color="auto"/>
                <w:right w:val="none" w:sz="0" w:space="0" w:color="auto"/>
              </w:divBdr>
            </w:div>
            <w:div w:id="1169639932">
              <w:marLeft w:val="0"/>
              <w:marRight w:val="0"/>
              <w:marTop w:val="0"/>
              <w:marBottom w:val="0"/>
              <w:divBdr>
                <w:top w:val="none" w:sz="0" w:space="0" w:color="auto"/>
                <w:left w:val="none" w:sz="0" w:space="0" w:color="auto"/>
                <w:bottom w:val="none" w:sz="0" w:space="0" w:color="auto"/>
                <w:right w:val="none" w:sz="0" w:space="0" w:color="auto"/>
              </w:divBdr>
            </w:div>
            <w:div w:id="1695423648">
              <w:marLeft w:val="0"/>
              <w:marRight w:val="0"/>
              <w:marTop w:val="0"/>
              <w:marBottom w:val="0"/>
              <w:divBdr>
                <w:top w:val="none" w:sz="0" w:space="0" w:color="auto"/>
                <w:left w:val="none" w:sz="0" w:space="0" w:color="auto"/>
                <w:bottom w:val="none" w:sz="0" w:space="0" w:color="auto"/>
                <w:right w:val="none" w:sz="0" w:space="0" w:color="auto"/>
              </w:divBdr>
            </w:div>
            <w:div w:id="1058163511">
              <w:marLeft w:val="0"/>
              <w:marRight w:val="0"/>
              <w:marTop w:val="0"/>
              <w:marBottom w:val="0"/>
              <w:divBdr>
                <w:top w:val="none" w:sz="0" w:space="0" w:color="auto"/>
                <w:left w:val="none" w:sz="0" w:space="0" w:color="auto"/>
                <w:bottom w:val="none" w:sz="0" w:space="0" w:color="auto"/>
                <w:right w:val="none" w:sz="0" w:space="0" w:color="auto"/>
              </w:divBdr>
            </w:div>
            <w:div w:id="468475142">
              <w:marLeft w:val="0"/>
              <w:marRight w:val="0"/>
              <w:marTop w:val="0"/>
              <w:marBottom w:val="0"/>
              <w:divBdr>
                <w:top w:val="none" w:sz="0" w:space="0" w:color="auto"/>
                <w:left w:val="none" w:sz="0" w:space="0" w:color="auto"/>
                <w:bottom w:val="none" w:sz="0" w:space="0" w:color="auto"/>
                <w:right w:val="none" w:sz="0" w:space="0" w:color="auto"/>
              </w:divBdr>
            </w:div>
            <w:div w:id="1689988094">
              <w:marLeft w:val="0"/>
              <w:marRight w:val="0"/>
              <w:marTop w:val="0"/>
              <w:marBottom w:val="0"/>
              <w:divBdr>
                <w:top w:val="none" w:sz="0" w:space="0" w:color="auto"/>
                <w:left w:val="none" w:sz="0" w:space="0" w:color="auto"/>
                <w:bottom w:val="none" w:sz="0" w:space="0" w:color="auto"/>
                <w:right w:val="none" w:sz="0" w:space="0" w:color="auto"/>
              </w:divBdr>
            </w:div>
            <w:div w:id="1157308786">
              <w:marLeft w:val="0"/>
              <w:marRight w:val="0"/>
              <w:marTop w:val="0"/>
              <w:marBottom w:val="0"/>
              <w:divBdr>
                <w:top w:val="none" w:sz="0" w:space="0" w:color="auto"/>
                <w:left w:val="none" w:sz="0" w:space="0" w:color="auto"/>
                <w:bottom w:val="none" w:sz="0" w:space="0" w:color="auto"/>
                <w:right w:val="none" w:sz="0" w:space="0" w:color="auto"/>
              </w:divBdr>
            </w:div>
            <w:div w:id="766270198">
              <w:marLeft w:val="0"/>
              <w:marRight w:val="0"/>
              <w:marTop w:val="0"/>
              <w:marBottom w:val="0"/>
              <w:divBdr>
                <w:top w:val="none" w:sz="0" w:space="0" w:color="auto"/>
                <w:left w:val="none" w:sz="0" w:space="0" w:color="auto"/>
                <w:bottom w:val="none" w:sz="0" w:space="0" w:color="auto"/>
                <w:right w:val="none" w:sz="0" w:space="0" w:color="auto"/>
              </w:divBdr>
            </w:div>
            <w:div w:id="744643395">
              <w:marLeft w:val="0"/>
              <w:marRight w:val="0"/>
              <w:marTop w:val="0"/>
              <w:marBottom w:val="0"/>
              <w:divBdr>
                <w:top w:val="none" w:sz="0" w:space="0" w:color="auto"/>
                <w:left w:val="none" w:sz="0" w:space="0" w:color="auto"/>
                <w:bottom w:val="none" w:sz="0" w:space="0" w:color="auto"/>
                <w:right w:val="none" w:sz="0" w:space="0" w:color="auto"/>
              </w:divBdr>
            </w:div>
            <w:div w:id="1287546467">
              <w:marLeft w:val="0"/>
              <w:marRight w:val="0"/>
              <w:marTop w:val="0"/>
              <w:marBottom w:val="0"/>
              <w:divBdr>
                <w:top w:val="none" w:sz="0" w:space="0" w:color="auto"/>
                <w:left w:val="none" w:sz="0" w:space="0" w:color="auto"/>
                <w:bottom w:val="none" w:sz="0" w:space="0" w:color="auto"/>
                <w:right w:val="none" w:sz="0" w:space="0" w:color="auto"/>
              </w:divBdr>
            </w:div>
            <w:div w:id="105397087">
              <w:marLeft w:val="0"/>
              <w:marRight w:val="0"/>
              <w:marTop w:val="0"/>
              <w:marBottom w:val="0"/>
              <w:divBdr>
                <w:top w:val="none" w:sz="0" w:space="0" w:color="auto"/>
                <w:left w:val="none" w:sz="0" w:space="0" w:color="auto"/>
                <w:bottom w:val="none" w:sz="0" w:space="0" w:color="auto"/>
                <w:right w:val="none" w:sz="0" w:space="0" w:color="auto"/>
              </w:divBdr>
            </w:div>
            <w:div w:id="1234975710">
              <w:marLeft w:val="0"/>
              <w:marRight w:val="0"/>
              <w:marTop w:val="0"/>
              <w:marBottom w:val="0"/>
              <w:divBdr>
                <w:top w:val="none" w:sz="0" w:space="0" w:color="auto"/>
                <w:left w:val="none" w:sz="0" w:space="0" w:color="auto"/>
                <w:bottom w:val="none" w:sz="0" w:space="0" w:color="auto"/>
                <w:right w:val="none" w:sz="0" w:space="0" w:color="auto"/>
              </w:divBdr>
            </w:div>
            <w:div w:id="1352873034">
              <w:marLeft w:val="0"/>
              <w:marRight w:val="0"/>
              <w:marTop w:val="0"/>
              <w:marBottom w:val="0"/>
              <w:divBdr>
                <w:top w:val="none" w:sz="0" w:space="0" w:color="auto"/>
                <w:left w:val="none" w:sz="0" w:space="0" w:color="auto"/>
                <w:bottom w:val="none" w:sz="0" w:space="0" w:color="auto"/>
                <w:right w:val="none" w:sz="0" w:space="0" w:color="auto"/>
              </w:divBdr>
            </w:div>
            <w:div w:id="614678325">
              <w:marLeft w:val="0"/>
              <w:marRight w:val="0"/>
              <w:marTop w:val="0"/>
              <w:marBottom w:val="0"/>
              <w:divBdr>
                <w:top w:val="none" w:sz="0" w:space="0" w:color="auto"/>
                <w:left w:val="none" w:sz="0" w:space="0" w:color="auto"/>
                <w:bottom w:val="none" w:sz="0" w:space="0" w:color="auto"/>
                <w:right w:val="none" w:sz="0" w:space="0" w:color="auto"/>
              </w:divBdr>
            </w:div>
            <w:div w:id="2040735801">
              <w:marLeft w:val="0"/>
              <w:marRight w:val="0"/>
              <w:marTop w:val="0"/>
              <w:marBottom w:val="0"/>
              <w:divBdr>
                <w:top w:val="none" w:sz="0" w:space="0" w:color="auto"/>
                <w:left w:val="none" w:sz="0" w:space="0" w:color="auto"/>
                <w:bottom w:val="none" w:sz="0" w:space="0" w:color="auto"/>
                <w:right w:val="none" w:sz="0" w:space="0" w:color="auto"/>
              </w:divBdr>
            </w:div>
            <w:div w:id="798299588">
              <w:marLeft w:val="0"/>
              <w:marRight w:val="0"/>
              <w:marTop w:val="0"/>
              <w:marBottom w:val="0"/>
              <w:divBdr>
                <w:top w:val="none" w:sz="0" w:space="0" w:color="auto"/>
                <w:left w:val="none" w:sz="0" w:space="0" w:color="auto"/>
                <w:bottom w:val="none" w:sz="0" w:space="0" w:color="auto"/>
                <w:right w:val="none" w:sz="0" w:space="0" w:color="auto"/>
              </w:divBdr>
            </w:div>
            <w:div w:id="419833704">
              <w:marLeft w:val="0"/>
              <w:marRight w:val="0"/>
              <w:marTop w:val="0"/>
              <w:marBottom w:val="0"/>
              <w:divBdr>
                <w:top w:val="none" w:sz="0" w:space="0" w:color="auto"/>
                <w:left w:val="none" w:sz="0" w:space="0" w:color="auto"/>
                <w:bottom w:val="none" w:sz="0" w:space="0" w:color="auto"/>
                <w:right w:val="none" w:sz="0" w:space="0" w:color="auto"/>
              </w:divBdr>
            </w:div>
            <w:div w:id="1143889402">
              <w:marLeft w:val="0"/>
              <w:marRight w:val="0"/>
              <w:marTop w:val="0"/>
              <w:marBottom w:val="0"/>
              <w:divBdr>
                <w:top w:val="none" w:sz="0" w:space="0" w:color="auto"/>
                <w:left w:val="none" w:sz="0" w:space="0" w:color="auto"/>
                <w:bottom w:val="none" w:sz="0" w:space="0" w:color="auto"/>
                <w:right w:val="none" w:sz="0" w:space="0" w:color="auto"/>
              </w:divBdr>
            </w:div>
            <w:div w:id="1759522554">
              <w:marLeft w:val="0"/>
              <w:marRight w:val="0"/>
              <w:marTop w:val="0"/>
              <w:marBottom w:val="0"/>
              <w:divBdr>
                <w:top w:val="none" w:sz="0" w:space="0" w:color="auto"/>
                <w:left w:val="none" w:sz="0" w:space="0" w:color="auto"/>
                <w:bottom w:val="none" w:sz="0" w:space="0" w:color="auto"/>
                <w:right w:val="none" w:sz="0" w:space="0" w:color="auto"/>
              </w:divBdr>
            </w:div>
            <w:div w:id="1067653104">
              <w:marLeft w:val="0"/>
              <w:marRight w:val="0"/>
              <w:marTop w:val="0"/>
              <w:marBottom w:val="0"/>
              <w:divBdr>
                <w:top w:val="none" w:sz="0" w:space="0" w:color="auto"/>
                <w:left w:val="none" w:sz="0" w:space="0" w:color="auto"/>
                <w:bottom w:val="none" w:sz="0" w:space="0" w:color="auto"/>
                <w:right w:val="none" w:sz="0" w:space="0" w:color="auto"/>
              </w:divBdr>
            </w:div>
            <w:div w:id="1350794860">
              <w:marLeft w:val="0"/>
              <w:marRight w:val="0"/>
              <w:marTop w:val="0"/>
              <w:marBottom w:val="0"/>
              <w:divBdr>
                <w:top w:val="none" w:sz="0" w:space="0" w:color="auto"/>
                <w:left w:val="none" w:sz="0" w:space="0" w:color="auto"/>
                <w:bottom w:val="none" w:sz="0" w:space="0" w:color="auto"/>
                <w:right w:val="none" w:sz="0" w:space="0" w:color="auto"/>
              </w:divBdr>
            </w:div>
            <w:div w:id="493761940">
              <w:marLeft w:val="0"/>
              <w:marRight w:val="0"/>
              <w:marTop w:val="0"/>
              <w:marBottom w:val="0"/>
              <w:divBdr>
                <w:top w:val="none" w:sz="0" w:space="0" w:color="auto"/>
                <w:left w:val="none" w:sz="0" w:space="0" w:color="auto"/>
                <w:bottom w:val="none" w:sz="0" w:space="0" w:color="auto"/>
                <w:right w:val="none" w:sz="0" w:space="0" w:color="auto"/>
              </w:divBdr>
            </w:div>
            <w:div w:id="1937982153">
              <w:marLeft w:val="0"/>
              <w:marRight w:val="0"/>
              <w:marTop w:val="0"/>
              <w:marBottom w:val="0"/>
              <w:divBdr>
                <w:top w:val="none" w:sz="0" w:space="0" w:color="auto"/>
                <w:left w:val="none" w:sz="0" w:space="0" w:color="auto"/>
                <w:bottom w:val="none" w:sz="0" w:space="0" w:color="auto"/>
                <w:right w:val="none" w:sz="0" w:space="0" w:color="auto"/>
              </w:divBdr>
            </w:div>
            <w:div w:id="925187754">
              <w:marLeft w:val="0"/>
              <w:marRight w:val="0"/>
              <w:marTop w:val="0"/>
              <w:marBottom w:val="0"/>
              <w:divBdr>
                <w:top w:val="none" w:sz="0" w:space="0" w:color="auto"/>
                <w:left w:val="none" w:sz="0" w:space="0" w:color="auto"/>
                <w:bottom w:val="none" w:sz="0" w:space="0" w:color="auto"/>
                <w:right w:val="none" w:sz="0" w:space="0" w:color="auto"/>
              </w:divBdr>
            </w:div>
            <w:div w:id="734208649">
              <w:marLeft w:val="0"/>
              <w:marRight w:val="0"/>
              <w:marTop w:val="0"/>
              <w:marBottom w:val="0"/>
              <w:divBdr>
                <w:top w:val="none" w:sz="0" w:space="0" w:color="auto"/>
                <w:left w:val="none" w:sz="0" w:space="0" w:color="auto"/>
                <w:bottom w:val="none" w:sz="0" w:space="0" w:color="auto"/>
                <w:right w:val="none" w:sz="0" w:space="0" w:color="auto"/>
              </w:divBdr>
            </w:div>
            <w:div w:id="2029483994">
              <w:marLeft w:val="0"/>
              <w:marRight w:val="0"/>
              <w:marTop w:val="0"/>
              <w:marBottom w:val="0"/>
              <w:divBdr>
                <w:top w:val="none" w:sz="0" w:space="0" w:color="auto"/>
                <w:left w:val="none" w:sz="0" w:space="0" w:color="auto"/>
                <w:bottom w:val="none" w:sz="0" w:space="0" w:color="auto"/>
                <w:right w:val="none" w:sz="0" w:space="0" w:color="auto"/>
              </w:divBdr>
            </w:div>
            <w:div w:id="177081322">
              <w:marLeft w:val="0"/>
              <w:marRight w:val="0"/>
              <w:marTop w:val="0"/>
              <w:marBottom w:val="0"/>
              <w:divBdr>
                <w:top w:val="none" w:sz="0" w:space="0" w:color="auto"/>
                <w:left w:val="none" w:sz="0" w:space="0" w:color="auto"/>
                <w:bottom w:val="none" w:sz="0" w:space="0" w:color="auto"/>
                <w:right w:val="none" w:sz="0" w:space="0" w:color="auto"/>
              </w:divBdr>
            </w:div>
            <w:div w:id="554390154">
              <w:marLeft w:val="0"/>
              <w:marRight w:val="0"/>
              <w:marTop w:val="0"/>
              <w:marBottom w:val="0"/>
              <w:divBdr>
                <w:top w:val="none" w:sz="0" w:space="0" w:color="auto"/>
                <w:left w:val="none" w:sz="0" w:space="0" w:color="auto"/>
                <w:bottom w:val="none" w:sz="0" w:space="0" w:color="auto"/>
                <w:right w:val="none" w:sz="0" w:space="0" w:color="auto"/>
              </w:divBdr>
            </w:div>
            <w:div w:id="172494483">
              <w:marLeft w:val="0"/>
              <w:marRight w:val="0"/>
              <w:marTop w:val="0"/>
              <w:marBottom w:val="0"/>
              <w:divBdr>
                <w:top w:val="none" w:sz="0" w:space="0" w:color="auto"/>
                <w:left w:val="none" w:sz="0" w:space="0" w:color="auto"/>
                <w:bottom w:val="none" w:sz="0" w:space="0" w:color="auto"/>
                <w:right w:val="none" w:sz="0" w:space="0" w:color="auto"/>
              </w:divBdr>
            </w:div>
            <w:div w:id="432164034">
              <w:marLeft w:val="0"/>
              <w:marRight w:val="0"/>
              <w:marTop w:val="0"/>
              <w:marBottom w:val="0"/>
              <w:divBdr>
                <w:top w:val="none" w:sz="0" w:space="0" w:color="auto"/>
                <w:left w:val="none" w:sz="0" w:space="0" w:color="auto"/>
                <w:bottom w:val="none" w:sz="0" w:space="0" w:color="auto"/>
                <w:right w:val="none" w:sz="0" w:space="0" w:color="auto"/>
              </w:divBdr>
            </w:div>
            <w:div w:id="1329288308">
              <w:marLeft w:val="0"/>
              <w:marRight w:val="0"/>
              <w:marTop w:val="0"/>
              <w:marBottom w:val="0"/>
              <w:divBdr>
                <w:top w:val="none" w:sz="0" w:space="0" w:color="auto"/>
                <w:left w:val="none" w:sz="0" w:space="0" w:color="auto"/>
                <w:bottom w:val="none" w:sz="0" w:space="0" w:color="auto"/>
                <w:right w:val="none" w:sz="0" w:space="0" w:color="auto"/>
              </w:divBdr>
            </w:div>
            <w:div w:id="291251542">
              <w:marLeft w:val="0"/>
              <w:marRight w:val="0"/>
              <w:marTop w:val="0"/>
              <w:marBottom w:val="0"/>
              <w:divBdr>
                <w:top w:val="none" w:sz="0" w:space="0" w:color="auto"/>
                <w:left w:val="none" w:sz="0" w:space="0" w:color="auto"/>
                <w:bottom w:val="none" w:sz="0" w:space="0" w:color="auto"/>
                <w:right w:val="none" w:sz="0" w:space="0" w:color="auto"/>
              </w:divBdr>
            </w:div>
            <w:div w:id="1512917452">
              <w:marLeft w:val="0"/>
              <w:marRight w:val="0"/>
              <w:marTop w:val="0"/>
              <w:marBottom w:val="0"/>
              <w:divBdr>
                <w:top w:val="none" w:sz="0" w:space="0" w:color="auto"/>
                <w:left w:val="none" w:sz="0" w:space="0" w:color="auto"/>
                <w:bottom w:val="none" w:sz="0" w:space="0" w:color="auto"/>
                <w:right w:val="none" w:sz="0" w:space="0" w:color="auto"/>
              </w:divBdr>
            </w:div>
            <w:div w:id="784352636">
              <w:marLeft w:val="0"/>
              <w:marRight w:val="0"/>
              <w:marTop w:val="0"/>
              <w:marBottom w:val="0"/>
              <w:divBdr>
                <w:top w:val="none" w:sz="0" w:space="0" w:color="auto"/>
                <w:left w:val="none" w:sz="0" w:space="0" w:color="auto"/>
                <w:bottom w:val="none" w:sz="0" w:space="0" w:color="auto"/>
                <w:right w:val="none" w:sz="0" w:space="0" w:color="auto"/>
              </w:divBdr>
            </w:div>
            <w:div w:id="1369792179">
              <w:marLeft w:val="0"/>
              <w:marRight w:val="0"/>
              <w:marTop w:val="0"/>
              <w:marBottom w:val="0"/>
              <w:divBdr>
                <w:top w:val="none" w:sz="0" w:space="0" w:color="auto"/>
                <w:left w:val="none" w:sz="0" w:space="0" w:color="auto"/>
                <w:bottom w:val="none" w:sz="0" w:space="0" w:color="auto"/>
                <w:right w:val="none" w:sz="0" w:space="0" w:color="auto"/>
              </w:divBdr>
            </w:div>
            <w:div w:id="259723047">
              <w:marLeft w:val="0"/>
              <w:marRight w:val="0"/>
              <w:marTop w:val="0"/>
              <w:marBottom w:val="0"/>
              <w:divBdr>
                <w:top w:val="none" w:sz="0" w:space="0" w:color="auto"/>
                <w:left w:val="none" w:sz="0" w:space="0" w:color="auto"/>
                <w:bottom w:val="none" w:sz="0" w:space="0" w:color="auto"/>
                <w:right w:val="none" w:sz="0" w:space="0" w:color="auto"/>
              </w:divBdr>
            </w:div>
            <w:div w:id="1654217357">
              <w:marLeft w:val="0"/>
              <w:marRight w:val="0"/>
              <w:marTop w:val="0"/>
              <w:marBottom w:val="0"/>
              <w:divBdr>
                <w:top w:val="none" w:sz="0" w:space="0" w:color="auto"/>
                <w:left w:val="none" w:sz="0" w:space="0" w:color="auto"/>
                <w:bottom w:val="none" w:sz="0" w:space="0" w:color="auto"/>
                <w:right w:val="none" w:sz="0" w:space="0" w:color="auto"/>
              </w:divBdr>
            </w:div>
            <w:div w:id="4869118">
              <w:marLeft w:val="0"/>
              <w:marRight w:val="0"/>
              <w:marTop w:val="0"/>
              <w:marBottom w:val="0"/>
              <w:divBdr>
                <w:top w:val="none" w:sz="0" w:space="0" w:color="auto"/>
                <w:left w:val="none" w:sz="0" w:space="0" w:color="auto"/>
                <w:bottom w:val="none" w:sz="0" w:space="0" w:color="auto"/>
                <w:right w:val="none" w:sz="0" w:space="0" w:color="auto"/>
              </w:divBdr>
            </w:div>
            <w:div w:id="1960794858">
              <w:marLeft w:val="0"/>
              <w:marRight w:val="0"/>
              <w:marTop w:val="0"/>
              <w:marBottom w:val="0"/>
              <w:divBdr>
                <w:top w:val="none" w:sz="0" w:space="0" w:color="auto"/>
                <w:left w:val="none" w:sz="0" w:space="0" w:color="auto"/>
                <w:bottom w:val="none" w:sz="0" w:space="0" w:color="auto"/>
                <w:right w:val="none" w:sz="0" w:space="0" w:color="auto"/>
              </w:divBdr>
            </w:div>
            <w:div w:id="1680230608">
              <w:marLeft w:val="0"/>
              <w:marRight w:val="0"/>
              <w:marTop w:val="0"/>
              <w:marBottom w:val="0"/>
              <w:divBdr>
                <w:top w:val="none" w:sz="0" w:space="0" w:color="auto"/>
                <w:left w:val="none" w:sz="0" w:space="0" w:color="auto"/>
                <w:bottom w:val="none" w:sz="0" w:space="0" w:color="auto"/>
                <w:right w:val="none" w:sz="0" w:space="0" w:color="auto"/>
              </w:divBdr>
            </w:div>
            <w:div w:id="22636750">
              <w:marLeft w:val="0"/>
              <w:marRight w:val="0"/>
              <w:marTop w:val="0"/>
              <w:marBottom w:val="0"/>
              <w:divBdr>
                <w:top w:val="none" w:sz="0" w:space="0" w:color="auto"/>
                <w:left w:val="none" w:sz="0" w:space="0" w:color="auto"/>
                <w:bottom w:val="none" w:sz="0" w:space="0" w:color="auto"/>
                <w:right w:val="none" w:sz="0" w:space="0" w:color="auto"/>
              </w:divBdr>
            </w:div>
            <w:div w:id="1620530292">
              <w:marLeft w:val="0"/>
              <w:marRight w:val="0"/>
              <w:marTop w:val="0"/>
              <w:marBottom w:val="0"/>
              <w:divBdr>
                <w:top w:val="none" w:sz="0" w:space="0" w:color="auto"/>
                <w:left w:val="none" w:sz="0" w:space="0" w:color="auto"/>
                <w:bottom w:val="none" w:sz="0" w:space="0" w:color="auto"/>
                <w:right w:val="none" w:sz="0" w:space="0" w:color="auto"/>
              </w:divBdr>
            </w:div>
            <w:div w:id="2032559854">
              <w:marLeft w:val="0"/>
              <w:marRight w:val="0"/>
              <w:marTop w:val="0"/>
              <w:marBottom w:val="0"/>
              <w:divBdr>
                <w:top w:val="none" w:sz="0" w:space="0" w:color="auto"/>
                <w:left w:val="none" w:sz="0" w:space="0" w:color="auto"/>
                <w:bottom w:val="none" w:sz="0" w:space="0" w:color="auto"/>
                <w:right w:val="none" w:sz="0" w:space="0" w:color="auto"/>
              </w:divBdr>
            </w:div>
            <w:div w:id="1333020707">
              <w:marLeft w:val="0"/>
              <w:marRight w:val="0"/>
              <w:marTop w:val="0"/>
              <w:marBottom w:val="0"/>
              <w:divBdr>
                <w:top w:val="none" w:sz="0" w:space="0" w:color="auto"/>
                <w:left w:val="none" w:sz="0" w:space="0" w:color="auto"/>
                <w:bottom w:val="none" w:sz="0" w:space="0" w:color="auto"/>
                <w:right w:val="none" w:sz="0" w:space="0" w:color="auto"/>
              </w:divBdr>
            </w:div>
            <w:div w:id="1916237385">
              <w:marLeft w:val="0"/>
              <w:marRight w:val="0"/>
              <w:marTop w:val="0"/>
              <w:marBottom w:val="0"/>
              <w:divBdr>
                <w:top w:val="none" w:sz="0" w:space="0" w:color="auto"/>
                <w:left w:val="none" w:sz="0" w:space="0" w:color="auto"/>
                <w:bottom w:val="none" w:sz="0" w:space="0" w:color="auto"/>
                <w:right w:val="none" w:sz="0" w:space="0" w:color="auto"/>
              </w:divBdr>
            </w:div>
            <w:div w:id="1767455579">
              <w:marLeft w:val="0"/>
              <w:marRight w:val="0"/>
              <w:marTop w:val="0"/>
              <w:marBottom w:val="0"/>
              <w:divBdr>
                <w:top w:val="none" w:sz="0" w:space="0" w:color="auto"/>
                <w:left w:val="none" w:sz="0" w:space="0" w:color="auto"/>
                <w:bottom w:val="none" w:sz="0" w:space="0" w:color="auto"/>
                <w:right w:val="none" w:sz="0" w:space="0" w:color="auto"/>
              </w:divBdr>
            </w:div>
            <w:div w:id="970092164">
              <w:marLeft w:val="0"/>
              <w:marRight w:val="0"/>
              <w:marTop w:val="0"/>
              <w:marBottom w:val="0"/>
              <w:divBdr>
                <w:top w:val="none" w:sz="0" w:space="0" w:color="auto"/>
                <w:left w:val="none" w:sz="0" w:space="0" w:color="auto"/>
                <w:bottom w:val="none" w:sz="0" w:space="0" w:color="auto"/>
                <w:right w:val="none" w:sz="0" w:space="0" w:color="auto"/>
              </w:divBdr>
            </w:div>
            <w:div w:id="1899589871">
              <w:marLeft w:val="0"/>
              <w:marRight w:val="0"/>
              <w:marTop w:val="0"/>
              <w:marBottom w:val="0"/>
              <w:divBdr>
                <w:top w:val="none" w:sz="0" w:space="0" w:color="auto"/>
                <w:left w:val="none" w:sz="0" w:space="0" w:color="auto"/>
                <w:bottom w:val="none" w:sz="0" w:space="0" w:color="auto"/>
                <w:right w:val="none" w:sz="0" w:space="0" w:color="auto"/>
              </w:divBdr>
            </w:div>
            <w:div w:id="801967813">
              <w:marLeft w:val="0"/>
              <w:marRight w:val="0"/>
              <w:marTop w:val="0"/>
              <w:marBottom w:val="0"/>
              <w:divBdr>
                <w:top w:val="none" w:sz="0" w:space="0" w:color="auto"/>
                <w:left w:val="none" w:sz="0" w:space="0" w:color="auto"/>
                <w:bottom w:val="none" w:sz="0" w:space="0" w:color="auto"/>
                <w:right w:val="none" w:sz="0" w:space="0" w:color="auto"/>
              </w:divBdr>
            </w:div>
            <w:div w:id="916550584">
              <w:marLeft w:val="0"/>
              <w:marRight w:val="0"/>
              <w:marTop w:val="0"/>
              <w:marBottom w:val="0"/>
              <w:divBdr>
                <w:top w:val="none" w:sz="0" w:space="0" w:color="auto"/>
                <w:left w:val="none" w:sz="0" w:space="0" w:color="auto"/>
                <w:bottom w:val="none" w:sz="0" w:space="0" w:color="auto"/>
                <w:right w:val="none" w:sz="0" w:space="0" w:color="auto"/>
              </w:divBdr>
            </w:div>
            <w:div w:id="381288721">
              <w:marLeft w:val="0"/>
              <w:marRight w:val="0"/>
              <w:marTop w:val="0"/>
              <w:marBottom w:val="0"/>
              <w:divBdr>
                <w:top w:val="none" w:sz="0" w:space="0" w:color="auto"/>
                <w:left w:val="none" w:sz="0" w:space="0" w:color="auto"/>
                <w:bottom w:val="none" w:sz="0" w:space="0" w:color="auto"/>
                <w:right w:val="none" w:sz="0" w:space="0" w:color="auto"/>
              </w:divBdr>
            </w:div>
            <w:div w:id="2065450474">
              <w:marLeft w:val="0"/>
              <w:marRight w:val="0"/>
              <w:marTop w:val="0"/>
              <w:marBottom w:val="0"/>
              <w:divBdr>
                <w:top w:val="none" w:sz="0" w:space="0" w:color="auto"/>
                <w:left w:val="none" w:sz="0" w:space="0" w:color="auto"/>
                <w:bottom w:val="none" w:sz="0" w:space="0" w:color="auto"/>
                <w:right w:val="none" w:sz="0" w:space="0" w:color="auto"/>
              </w:divBdr>
            </w:div>
            <w:div w:id="957106674">
              <w:marLeft w:val="0"/>
              <w:marRight w:val="0"/>
              <w:marTop w:val="0"/>
              <w:marBottom w:val="0"/>
              <w:divBdr>
                <w:top w:val="none" w:sz="0" w:space="0" w:color="auto"/>
                <w:left w:val="none" w:sz="0" w:space="0" w:color="auto"/>
                <w:bottom w:val="none" w:sz="0" w:space="0" w:color="auto"/>
                <w:right w:val="none" w:sz="0" w:space="0" w:color="auto"/>
              </w:divBdr>
            </w:div>
            <w:div w:id="1459183364">
              <w:marLeft w:val="0"/>
              <w:marRight w:val="0"/>
              <w:marTop w:val="0"/>
              <w:marBottom w:val="0"/>
              <w:divBdr>
                <w:top w:val="none" w:sz="0" w:space="0" w:color="auto"/>
                <w:left w:val="none" w:sz="0" w:space="0" w:color="auto"/>
                <w:bottom w:val="none" w:sz="0" w:space="0" w:color="auto"/>
                <w:right w:val="none" w:sz="0" w:space="0" w:color="auto"/>
              </w:divBdr>
            </w:div>
            <w:div w:id="1005783936">
              <w:marLeft w:val="0"/>
              <w:marRight w:val="0"/>
              <w:marTop w:val="0"/>
              <w:marBottom w:val="0"/>
              <w:divBdr>
                <w:top w:val="none" w:sz="0" w:space="0" w:color="auto"/>
                <w:left w:val="none" w:sz="0" w:space="0" w:color="auto"/>
                <w:bottom w:val="none" w:sz="0" w:space="0" w:color="auto"/>
                <w:right w:val="none" w:sz="0" w:space="0" w:color="auto"/>
              </w:divBdr>
            </w:div>
            <w:div w:id="823158872">
              <w:marLeft w:val="0"/>
              <w:marRight w:val="0"/>
              <w:marTop w:val="0"/>
              <w:marBottom w:val="0"/>
              <w:divBdr>
                <w:top w:val="none" w:sz="0" w:space="0" w:color="auto"/>
                <w:left w:val="none" w:sz="0" w:space="0" w:color="auto"/>
                <w:bottom w:val="none" w:sz="0" w:space="0" w:color="auto"/>
                <w:right w:val="none" w:sz="0" w:space="0" w:color="auto"/>
              </w:divBdr>
            </w:div>
            <w:div w:id="693187895">
              <w:marLeft w:val="0"/>
              <w:marRight w:val="0"/>
              <w:marTop w:val="0"/>
              <w:marBottom w:val="0"/>
              <w:divBdr>
                <w:top w:val="none" w:sz="0" w:space="0" w:color="auto"/>
                <w:left w:val="none" w:sz="0" w:space="0" w:color="auto"/>
                <w:bottom w:val="none" w:sz="0" w:space="0" w:color="auto"/>
                <w:right w:val="none" w:sz="0" w:space="0" w:color="auto"/>
              </w:divBdr>
            </w:div>
            <w:div w:id="651368377">
              <w:marLeft w:val="0"/>
              <w:marRight w:val="0"/>
              <w:marTop w:val="0"/>
              <w:marBottom w:val="0"/>
              <w:divBdr>
                <w:top w:val="none" w:sz="0" w:space="0" w:color="auto"/>
                <w:left w:val="none" w:sz="0" w:space="0" w:color="auto"/>
                <w:bottom w:val="none" w:sz="0" w:space="0" w:color="auto"/>
                <w:right w:val="none" w:sz="0" w:space="0" w:color="auto"/>
              </w:divBdr>
            </w:div>
            <w:div w:id="475881059">
              <w:marLeft w:val="0"/>
              <w:marRight w:val="0"/>
              <w:marTop w:val="0"/>
              <w:marBottom w:val="0"/>
              <w:divBdr>
                <w:top w:val="none" w:sz="0" w:space="0" w:color="auto"/>
                <w:left w:val="none" w:sz="0" w:space="0" w:color="auto"/>
                <w:bottom w:val="none" w:sz="0" w:space="0" w:color="auto"/>
                <w:right w:val="none" w:sz="0" w:space="0" w:color="auto"/>
              </w:divBdr>
            </w:div>
            <w:div w:id="690376052">
              <w:marLeft w:val="0"/>
              <w:marRight w:val="0"/>
              <w:marTop w:val="0"/>
              <w:marBottom w:val="0"/>
              <w:divBdr>
                <w:top w:val="none" w:sz="0" w:space="0" w:color="auto"/>
                <w:left w:val="none" w:sz="0" w:space="0" w:color="auto"/>
                <w:bottom w:val="none" w:sz="0" w:space="0" w:color="auto"/>
                <w:right w:val="none" w:sz="0" w:space="0" w:color="auto"/>
              </w:divBdr>
            </w:div>
            <w:div w:id="2015648511">
              <w:marLeft w:val="0"/>
              <w:marRight w:val="0"/>
              <w:marTop w:val="0"/>
              <w:marBottom w:val="0"/>
              <w:divBdr>
                <w:top w:val="none" w:sz="0" w:space="0" w:color="auto"/>
                <w:left w:val="none" w:sz="0" w:space="0" w:color="auto"/>
                <w:bottom w:val="none" w:sz="0" w:space="0" w:color="auto"/>
                <w:right w:val="none" w:sz="0" w:space="0" w:color="auto"/>
              </w:divBdr>
            </w:div>
            <w:div w:id="2101678676">
              <w:marLeft w:val="0"/>
              <w:marRight w:val="0"/>
              <w:marTop w:val="0"/>
              <w:marBottom w:val="0"/>
              <w:divBdr>
                <w:top w:val="none" w:sz="0" w:space="0" w:color="auto"/>
                <w:left w:val="none" w:sz="0" w:space="0" w:color="auto"/>
                <w:bottom w:val="none" w:sz="0" w:space="0" w:color="auto"/>
                <w:right w:val="none" w:sz="0" w:space="0" w:color="auto"/>
              </w:divBdr>
            </w:div>
            <w:div w:id="960189098">
              <w:marLeft w:val="0"/>
              <w:marRight w:val="0"/>
              <w:marTop w:val="0"/>
              <w:marBottom w:val="0"/>
              <w:divBdr>
                <w:top w:val="none" w:sz="0" w:space="0" w:color="auto"/>
                <w:left w:val="none" w:sz="0" w:space="0" w:color="auto"/>
                <w:bottom w:val="none" w:sz="0" w:space="0" w:color="auto"/>
                <w:right w:val="none" w:sz="0" w:space="0" w:color="auto"/>
              </w:divBdr>
            </w:div>
            <w:div w:id="1793549035">
              <w:marLeft w:val="0"/>
              <w:marRight w:val="0"/>
              <w:marTop w:val="0"/>
              <w:marBottom w:val="0"/>
              <w:divBdr>
                <w:top w:val="none" w:sz="0" w:space="0" w:color="auto"/>
                <w:left w:val="none" w:sz="0" w:space="0" w:color="auto"/>
                <w:bottom w:val="none" w:sz="0" w:space="0" w:color="auto"/>
                <w:right w:val="none" w:sz="0" w:space="0" w:color="auto"/>
              </w:divBdr>
            </w:div>
            <w:div w:id="2066097394">
              <w:marLeft w:val="0"/>
              <w:marRight w:val="0"/>
              <w:marTop w:val="0"/>
              <w:marBottom w:val="0"/>
              <w:divBdr>
                <w:top w:val="none" w:sz="0" w:space="0" w:color="auto"/>
                <w:left w:val="none" w:sz="0" w:space="0" w:color="auto"/>
                <w:bottom w:val="none" w:sz="0" w:space="0" w:color="auto"/>
                <w:right w:val="none" w:sz="0" w:space="0" w:color="auto"/>
              </w:divBdr>
            </w:div>
            <w:div w:id="1775511494">
              <w:marLeft w:val="0"/>
              <w:marRight w:val="0"/>
              <w:marTop w:val="0"/>
              <w:marBottom w:val="0"/>
              <w:divBdr>
                <w:top w:val="none" w:sz="0" w:space="0" w:color="auto"/>
                <w:left w:val="none" w:sz="0" w:space="0" w:color="auto"/>
                <w:bottom w:val="none" w:sz="0" w:space="0" w:color="auto"/>
                <w:right w:val="none" w:sz="0" w:space="0" w:color="auto"/>
              </w:divBdr>
            </w:div>
            <w:div w:id="1689864569">
              <w:marLeft w:val="0"/>
              <w:marRight w:val="0"/>
              <w:marTop w:val="0"/>
              <w:marBottom w:val="0"/>
              <w:divBdr>
                <w:top w:val="none" w:sz="0" w:space="0" w:color="auto"/>
                <w:left w:val="none" w:sz="0" w:space="0" w:color="auto"/>
                <w:bottom w:val="none" w:sz="0" w:space="0" w:color="auto"/>
                <w:right w:val="none" w:sz="0" w:space="0" w:color="auto"/>
              </w:divBdr>
            </w:div>
            <w:div w:id="1362626027">
              <w:marLeft w:val="0"/>
              <w:marRight w:val="0"/>
              <w:marTop w:val="0"/>
              <w:marBottom w:val="0"/>
              <w:divBdr>
                <w:top w:val="none" w:sz="0" w:space="0" w:color="auto"/>
                <w:left w:val="none" w:sz="0" w:space="0" w:color="auto"/>
                <w:bottom w:val="none" w:sz="0" w:space="0" w:color="auto"/>
                <w:right w:val="none" w:sz="0" w:space="0" w:color="auto"/>
              </w:divBdr>
            </w:div>
            <w:div w:id="233126516">
              <w:marLeft w:val="0"/>
              <w:marRight w:val="0"/>
              <w:marTop w:val="0"/>
              <w:marBottom w:val="0"/>
              <w:divBdr>
                <w:top w:val="none" w:sz="0" w:space="0" w:color="auto"/>
                <w:left w:val="none" w:sz="0" w:space="0" w:color="auto"/>
                <w:bottom w:val="none" w:sz="0" w:space="0" w:color="auto"/>
                <w:right w:val="none" w:sz="0" w:space="0" w:color="auto"/>
              </w:divBdr>
            </w:div>
            <w:div w:id="492113625">
              <w:marLeft w:val="0"/>
              <w:marRight w:val="0"/>
              <w:marTop w:val="0"/>
              <w:marBottom w:val="0"/>
              <w:divBdr>
                <w:top w:val="none" w:sz="0" w:space="0" w:color="auto"/>
                <w:left w:val="none" w:sz="0" w:space="0" w:color="auto"/>
                <w:bottom w:val="none" w:sz="0" w:space="0" w:color="auto"/>
                <w:right w:val="none" w:sz="0" w:space="0" w:color="auto"/>
              </w:divBdr>
            </w:div>
            <w:div w:id="867910945">
              <w:marLeft w:val="0"/>
              <w:marRight w:val="0"/>
              <w:marTop w:val="0"/>
              <w:marBottom w:val="0"/>
              <w:divBdr>
                <w:top w:val="none" w:sz="0" w:space="0" w:color="auto"/>
                <w:left w:val="none" w:sz="0" w:space="0" w:color="auto"/>
                <w:bottom w:val="none" w:sz="0" w:space="0" w:color="auto"/>
                <w:right w:val="none" w:sz="0" w:space="0" w:color="auto"/>
              </w:divBdr>
            </w:div>
            <w:div w:id="23050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4492">
      <w:bodyDiv w:val="1"/>
      <w:marLeft w:val="0"/>
      <w:marRight w:val="0"/>
      <w:marTop w:val="0"/>
      <w:marBottom w:val="0"/>
      <w:divBdr>
        <w:top w:val="none" w:sz="0" w:space="0" w:color="auto"/>
        <w:left w:val="none" w:sz="0" w:space="0" w:color="auto"/>
        <w:bottom w:val="none" w:sz="0" w:space="0" w:color="auto"/>
        <w:right w:val="none" w:sz="0" w:space="0" w:color="auto"/>
      </w:divBdr>
    </w:div>
    <w:div w:id="983849585">
      <w:bodyDiv w:val="1"/>
      <w:marLeft w:val="0"/>
      <w:marRight w:val="0"/>
      <w:marTop w:val="0"/>
      <w:marBottom w:val="0"/>
      <w:divBdr>
        <w:top w:val="none" w:sz="0" w:space="0" w:color="auto"/>
        <w:left w:val="none" w:sz="0" w:space="0" w:color="auto"/>
        <w:bottom w:val="none" w:sz="0" w:space="0" w:color="auto"/>
        <w:right w:val="none" w:sz="0" w:space="0" w:color="auto"/>
      </w:divBdr>
    </w:div>
    <w:div w:id="1354376694">
      <w:bodyDiv w:val="1"/>
      <w:marLeft w:val="0"/>
      <w:marRight w:val="0"/>
      <w:marTop w:val="0"/>
      <w:marBottom w:val="0"/>
      <w:divBdr>
        <w:top w:val="none" w:sz="0" w:space="0" w:color="auto"/>
        <w:left w:val="none" w:sz="0" w:space="0" w:color="auto"/>
        <w:bottom w:val="none" w:sz="0" w:space="0" w:color="auto"/>
        <w:right w:val="none" w:sz="0" w:space="0" w:color="auto"/>
      </w:divBdr>
    </w:div>
    <w:div w:id="1558475448">
      <w:bodyDiv w:val="1"/>
      <w:marLeft w:val="0"/>
      <w:marRight w:val="0"/>
      <w:marTop w:val="0"/>
      <w:marBottom w:val="0"/>
      <w:divBdr>
        <w:top w:val="none" w:sz="0" w:space="0" w:color="auto"/>
        <w:left w:val="none" w:sz="0" w:space="0" w:color="auto"/>
        <w:bottom w:val="none" w:sz="0" w:space="0" w:color="auto"/>
        <w:right w:val="none" w:sz="0" w:space="0" w:color="auto"/>
      </w:divBdr>
    </w:div>
    <w:div w:id="158190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16/09/relationships/commentsIds" Target="commentsId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18/08/relationships/commentsExtensible" Target="commentsExtensi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585A5-8313-4A2E-83CA-A925E282C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3036</Words>
  <Characters>19127</Characters>
  <Application>Microsoft Office Word</Application>
  <DocSecurity>0</DocSecurity>
  <Lines>159</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Malte</dc:creator>
  <cp:keywords/>
  <dc:description/>
  <cp:lastModifiedBy>Malte</cp:lastModifiedBy>
  <cp:revision>88</cp:revision>
  <dcterms:created xsi:type="dcterms:W3CDTF">2022-01-07T09:56:00Z</dcterms:created>
  <dcterms:modified xsi:type="dcterms:W3CDTF">2022-05-23T09:37:00Z</dcterms:modified>
</cp:coreProperties>
</file>